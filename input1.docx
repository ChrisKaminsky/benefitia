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11CE" w14:textId="5725D57D" w:rsidR="00241C87" w:rsidRPr="008015A2" w:rsidDel="003109BA" w:rsidRDefault="00241C87" w:rsidP="00EF1651">
      <w:pPr>
        <w:pStyle w:val="Nagwek3"/>
        <w:kinsoku w:val="0"/>
        <w:overflowPunct w:val="0"/>
        <w:spacing w:before="81"/>
        <w:ind w:left="667"/>
        <w:rPr>
          <w:del w:id="0" w:author="Marcin Kamiński" w:date="2023-05-28T22:01:00Z"/>
          <w:color w:val="231F20"/>
          <w:sz w:val="24"/>
          <w:szCs w:val="24"/>
        </w:rPr>
      </w:pPr>
      <w:del w:id="1" w:author="Marcin Kamiński" w:date="2023-05-28T22:01:00Z">
        <w:r w:rsidRPr="008015A2" w:rsidDel="003109BA">
          <w:rPr>
            <w:color w:val="231F20"/>
            <w:sz w:val="24"/>
            <w:szCs w:val="24"/>
          </w:rPr>
          <w:delText xml:space="preserve">UMOWA </w:delText>
        </w:r>
        <w:r w:rsidR="009C0A1F" w:rsidRPr="008015A2" w:rsidDel="003109BA">
          <w:rPr>
            <w:color w:val="231F20"/>
            <w:sz w:val="24"/>
            <w:szCs w:val="24"/>
          </w:rPr>
          <w:delText>POŻYCZKI</w:delText>
        </w:r>
        <w:r w:rsidR="00EF1651" w:rsidRPr="008015A2" w:rsidDel="003109BA">
          <w:rPr>
            <w:color w:val="231F20"/>
            <w:sz w:val="24"/>
            <w:szCs w:val="24"/>
          </w:rPr>
          <w:delText xml:space="preserve"> </w:delText>
        </w:r>
        <w:r w:rsidR="009C0A1F" w:rsidRPr="008015A2" w:rsidDel="003109BA">
          <w:rPr>
            <w:color w:val="231F20"/>
            <w:sz w:val="24"/>
            <w:szCs w:val="24"/>
          </w:rPr>
          <w:delText xml:space="preserve">KONSUMENCKIEJ </w:delText>
        </w:r>
        <w:r w:rsidR="00EF1651" w:rsidRPr="008015A2" w:rsidDel="003109BA">
          <w:rPr>
            <w:color w:val="231F20"/>
            <w:sz w:val="24"/>
            <w:szCs w:val="24"/>
          </w:rPr>
          <w:delText xml:space="preserve">  </w:delText>
        </w:r>
        <w:r w:rsidRPr="008015A2" w:rsidDel="003109BA">
          <w:rPr>
            <w:color w:val="231F20"/>
            <w:sz w:val="24"/>
            <w:szCs w:val="24"/>
          </w:rPr>
          <w:delText xml:space="preserve">NR: </w:delText>
        </w:r>
        <w:r w:rsidRPr="008015A2" w:rsidDel="003109BA">
          <w:rPr>
            <w:color w:val="231F20"/>
            <w:sz w:val="24"/>
            <w:szCs w:val="24"/>
            <w:highlight w:val="yellow"/>
          </w:rPr>
          <w:delText>_____________</w:delText>
        </w:r>
      </w:del>
    </w:p>
    <w:p w14:paraId="66D391D9" w14:textId="617C109F" w:rsidR="009C0A1F" w:rsidRPr="008015A2" w:rsidDel="003109BA" w:rsidRDefault="009C0A1F" w:rsidP="009C0A1F">
      <w:pPr>
        <w:rPr>
          <w:del w:id="2" w:author="Marcin Kamiński" w:date="2023-05-28T22:01:00Z"/>
          <w:sz w:val="24"/>
          <w:szCs w:val="24"/>
        </w:rPr>
      </w:pPr>
    </w:p>
    <w:p w14:paraId="5B3DBB1D" w14:textId="1BC71AC8" w:rsidR="00241C87" w:rsidRPr="008015A2" w:rsidDel="003109BA" w:rsidRDefault="00241C87" w:rsidP="00290C24">
      <w:pPr>
        <w:pStyle w:val="Nagwek3"/>
        <w:kinsoku w:val="0"/>
        <w:overflowPunct w:val="0"/>
        <w:spacing w:before="81" w:line="276" w:lineRule="auto"/>
        <w:ind w:left="667"/>
        <w:jc w:val="both"/>
        <w:rPr>
          <w:del w:id="3" w:author="Marcin Kamiński" w:date="2023-05-28T22:01:00Z"/>
          <w:b w:val="0"/>
          <w:bCs w:val="0"/>
          <w:color w:val="231F20"/>
          <w:sz w:val="24"/>
          <w:szCs w:val="24"/>
        </w:rPr>
      </w:pPr>
      <w:del w:id="4" w:author="Marcin Kamiński" w:date="2023-05-28T22:01:00Z">
        <w:r w:rsidRPr="008015A2" w:rsidDel="003109BA">
          <w:rPr>
            <w:b w:val="0"/>
            <w:bCs w:val="0"/>
            <w:color w:val="231F20"/>
            <w:sz w:val="24"/>
            <w:szCs w:val="24"/>
          </w:rPr>
          <w:delText xml:space="preserve">Zawarta w dniu </w:delText>
        </w:r>
        <w:r w:rsidRPr="008015A2" w:rsidDel="003109BA">
          <w:rPr>
            <w:b w:val="0"/>
            <w:bCs w:val="0"/>
            <w:color w:val="231F20"/>
            <w:sz w:val="24"/>
            <w:szCs w:val="24"/>
            <w:highlight w:val="yellow"/>
          </w:rPr>
          <w:delText>_____________</w:delText>
        </w:r>
        <w:r w:rsidRPr="008015A2" w:rsidDel="003109BA">
          <w:rPr>
            <w:b w:val="0"/>
            <w:bCs w:val="0"/>
            <w:color w:val="231F20"/>
            <w:sz w:val="24"/>
            <w:szCs w:val="24"/>
          </w:rPr>
          <w:delText xml:space="preserve"> roku pomiędzy stronami:</w:delText>
        </w:r>
      </w:del>
    </w:p>
    <w:p w14:paraId="6A4038F9" w14:textId="39940D29" w:rsidR="00241C87" w:rsidRPr="008015A2" w:rsidDel="003109BA" w:rsidRDefault="00241C87" w:rsidP="00290C24">
      <w:pPr>
        <w:pStyle w:val="Nagwek3"/>
        <w:kinsoku w:val="0"/>
        <w:overflowPunct w:val="0"/>
        <w:spacing w:before="81" w:line="276" w:lineRule="auto"/>
        <w:ind w:left="667"/>
        <w:jc w:val="both"/>
        <w:rPr>
          <w:del w:id="5" w:author="Marcin Kamiński" w:date="2023-05-28T22:01:00Z"/>
          <w:color w:val="231F20"/>
          <w:sz w:val="24"/>
          <w:szCs w:val="24"/>
        </w:rPr>
      </w:pPr>
      <w:del w:id="6" w:author="Marcin Kamiński" w:date="2023-05-28T22:01:00Z">
        <w:r w:rsidRPr="008015A2" w:rsidDel="003109BA">
          <w:rPr>
            <w:b w:val="0"/>
            <w:bCs w:val="0"/>
            <w:color w:val="231F20"/>
            <w:sz w:val="24"/>
            <w:szCs w:val="24"/>
          </w:rPr>
          <w:delText xml:space="preserve">Nazwa podmiotu: </w:delText>
        </w:r>
        <w:r w:rsidRPr="008015A2" w:rsidDel="003109BA">
          <w:rPr>
            <w:color w:val="231F20"/>
            <w:sz w:val="24"/>
            <w:szCs w:val="24"/>
          </w:rPr>
          <w:delText>Capital4You spółka z ograniczoną odpowiedzialnością</w:delText>
        </w:r>
      </w:del>
    </w:p>
    <w:p w14:paraId="3CD6A8CF" w14:textId="56DC8D13" w:rsidR="00241C87" w:rsidRPr="008015A2" w:rsidDel="003109BA" w:rsidRDefault="00241C87" w:rsidP="00290C24">
      <w:pPr>
        <w:pStyle w:val="Nagwek3"/>
        <w:kinsoku w:val="0"/>
        <w:overflowPunct w:val="0"/>
        <w:spacing w:before="81" w:line="276" w:lineRule="auto"/>
        <w:ind w:left="667"/>
        <w:jc w:val="both"/>
        <w:rPr>
          <w:del w:id="7" w:author="Marcin Kamiński" w:date="2023-05-28T22:01:00Z"/>
          <w:b w:val="0"/>
          <w:bCs w:val="0"/>
          <w:color w:val="231F20"/>
          <w:sz w:val="24"/>
          <w:szCs w:val="24"/>
        </w:rPr>
      </w:pPr>
      <w:del w:id="8" w:author="Marcin Kamiński" w:date="2023-05-28T22:01:00Z">
        <w:r w:rsidRPr="008015A2" w:rsidDel="003109BA">
          <w:rPr>
            <w:b w:val="0"/>
            <w:bCs w:val="0"/>
            <w:color w:val="231F20"/>
            <w:sz w:val="24"/>
            <w:szCs w:val="24"/>
          </w:rPr>
          <w:delText xml:space="preserve">Adres siedziby: </w:delText>
        </w:r>
        <w:r w:rsidR="00B65DEE" w:rsidRPr="008015A2" w:rsidDel="003109BA">
          <w:rPr>
            <w:sz w:val="24"/>
            <w:szCs w:val="24"/>
          </w:rPr>
          <w:delText xml:space="preserve">Garncarska 1, 62-800 Kalisz, Polska </w:delText>
        </w:r>
        <w:r w:rsidRPr="008015A2" w:rsidDel="003109BA">
          <w:rPr>
            <w:b w:val="0"/>
            <w:bCs w:val="0"/>
            <w:color w:val="231F20"/>
            <w:sz w:val="24"/>
            <w:szCs w:val="24"/>
          </w:rPr>
          <w:delText>(główne miejsce wykonywania działalności)</w:delText>
        </w:r>
      </w:del>
    </w:p>
    <w:p w14:paraId="19F73BCF" w14:textId="7240DDD2" w:rsidR="00290C24" w:rsidRPr="008015A2" w:rsidDel="003109BA" w:rsidRDefault="00290C24" w:rsidP="00290C24">
      <w:pPr>
        <w:spacing w:line="276" w:lineRule="auto"/>
        <w:ind w:left="667"/>
        <w:rPr>
          <w:del w:id="9" w:author="Marcin Kamiński" w:date="2023-05-28T22:01:00Z"/>
          <w:sz w:val="24"/>
          <w:szCs w:val="24"/>
        </w:rPr>
      </w:pPr>
      <w:del w:id="10" w:author="Marcin Kamiński" w:date="2023-05-28T22:01:00Z">
        <w:r w:rsidRPr="008015A2" w:rsidDel="003109BA">
          <w:rPr>
            <w:sz w:val="24"/>
            <w:szCs w:val="24"/>
          </w:rPr>
          <w:delText xml:space="preserve">Adres do doręczeń </w:delText>
        </w:r>
        <w:commentRangeStart w:id="11"/>
        <w:r w:rsidRPr="008015A2" w:rsidDel="003109BA">
          <w:rPr>
            <w:sz w:val="24"/>
            <w:szCs w:val="24"/>
          </w:rPr>
          <w:delText>elektronicznych</w:delText>
        </w:r>
        <w:commentRangeEnd w:id="11"/>
        <w:r w:rsidRPr="008015A2" w:rsidDel="003109BA">
          <w:rPr>
            <w:rStyle w:val="Odwoaniedokomentarza"/>
            <w:rFonts w:cs="Arial"/>
            <w:sz w:val="24"/>
            <w:szCs w:val="24"/>
          </w:rPr>
          <w:commentReference w:id="11"/>
        </w:r>
        <w:r w:rsidRPr="008015A2" w:rsidDel="003109BA">
          <w:rPr>
            <w:sz w:val="24"/>
            <w:szCs w:val="24"/>
          </w:rPr>
          <w:delText xml:space="preserve"> : ________________________</w:delText>
        </w:r>
      </w:del>
    </w:p>
    <w:p w14:paraId="1216ECD0" w14:textId="4670D664" w:rsidR="00241C87" w:rsidRPr="008015A2" w:rsidDel="003109BA" w:rsidRDefault="00290C24" w:rsidP="00290C24">
      <w:pPr>
        <w:pStyle w:val="Nagwek3"/>
        <w:kinsoku w:val="0"/>
        <w:overflowPunct w:val="0"/>
        <w:spacing w:before="81" w:line="276" w:lineRule="auto"/>
        <w:jc w:val="both"/>
        <w:rPr>
          <w:del w:id="12" w:author="Marcin Kamiński" w:date="2023-05-28T22:01:00Z"/>
          <w:b w:val="0"/>
          <w:bCs w:val="0"/>
          <w:color w:val="231F20"/>
          <w:sz w:val="24"/>
          <w:szCs w:val="24"/>
        </w:rPr>
      </w:pPr>
      <w:del w:id="13" w:author="Marcin Kamiński" w:date="2023-05-28T22:01:00Z">
        <w:r w:rsidRPr="008015A2" w:rsidDel="003109BA">
          <w:rPr>
            <w:b w:val="0"/>
            <w:bCs w:val="0"/>
            <w:color w:val="231F20"/>
            <w:sz w:val="24"/>
            <w:szCs w:val="24"/>
          </w:rPr>
          <w:delText xml:space="preserve"> </w:delText>
        </w:r>
        <w:r w:rsidR="00241C87" w:rsidRPr="008015A2" w:rsidDel="003109BA">
          <w:rPr>
            <w:b w:val="0"/>
            <w:bCs w:val="0"/>
            <w:color w:val="231F20"/>
            <w:sz w:val="24"/>
            <w:szCs w:val="24"/>
          </w:rPr>
          <w:delText xml:space="preserve">Numer telefonu: </w:delText>
        </w:r>
        <w:r w:rsidR="00671327" w:rsidRPr="008015A2" w:rsidDel="003109BA">
          <w:rPr>
            <w:color w:val="FF0000"/>
            <w:sz w:val="24"/>
            <w:szCs w:val="24"/>
          </w:rPr>
          <w:delText>792 560 708</w:delText>
        </w:r>
      </w:del>
    </w:p>
    <w:p w14:paraId="14879259" w14:textId="523D5AC8" w:rsidR="00241C87" w:rsidRPr="008015A2" w:rsidDel="003109BA" w:rsidRDefault="00241C87" w:rsidP="00290C24">
      <w:pPr>
        <w:pStyle w:val="Nagwek3"/>
        <w:kinsoku w:val="0"/>
        <w:overflowPunct w:val="0"/>
        <w:spacing w:before="81" w:line="276" w:lineRule="auto"/>
        <w:ind w:left="667"/>
        <w:jc w:val="both"/>
        <w:rPr>
          <w:del w:id="14" w:author="Marcin Kamiński" w:date="2023-05-28T22:01:00Z"/>
          <w:b w:val="0"/>
          <w:bCs w:val="0"/>
          <w:color w:val="231F20"/>
          <w:sz w:val="24"/>
          <w:szCs w:val="24"/>
        </w:rPr>
      </w:pPr>
      <w:del w:id="15" w:author="Marcin Kamiński" w:date="2023-05-28T22:01:00Z">
        <w:r w:rsidRPr="008015A2" w:rsidDel="003109BA">
          <w:rPr>
            <w:b w:val="0"/>
            <w:bCs w:val="0"/>
            <w:color w:val="231F20"/>
            <w:sz w:val="24"/>
            <w:szCs w:val="24"/>
          </w:rPr>
          <w:delText xml:space="preserve">Sąd rejestrowy: </w:delText>
        </w:r>
        <w:r w:rsidR="00FB5FB9" w:rsidRPr="008015A2" w:rsidDel="003109BA">
          <w:rPr>
            <w:b w:val="0"/>
            <w:bCs w:val="0"/>
            <w:color w:val="231F20"/>
            <w:sz w:val="24"/>
            <w:szCs w:val="24"/>
          </w:rPr>
          <w:delText>Kalisz</w:delText>
        </w:r>
      </w:del>
    </w:p>
    <w:p w14:paraId="30062F4F" w14:textId="778ADFC1" w:rsidR="00241C87" w:rsidRPr="008015A2" w:rsidDel="003109BA" w:rsidRDefault="00241C87" w:rsidP="00290C24">
      <w:pPr>
        <w:pStyle w:val="Nagwek3"/>
        <w:kinsoku w:val="0"/>
        <w:overflowPunct w:val="0"/>
        <w:spacing w:before="81" w:line="276" w:lineRule="auto"/>
        <w:ind w:left="667"/>
        <w:jc w:val="both"/>
        <w:rPr>
          <w:del w:id="16" w:author="Marcin Kamiński" w:date="2023-05-28T22:01:00Z"/>
          <w:b w:val="0"/>
          <w:bCs w:val="0"/>
          <w:color w:val="231F20"/>
          <w:sz w:val="24"/>
          <w:szCs w:val="24"/>
        </w:rPr>
      </w:pPr>
      <w:del w:id="17" w:author="Marcin Kamiński" w:date="2023-05-28T22:01:00Z">
        <w:r w:rsidRPr="008015A2" w:rsidDel="003109BA">
          <w:rPr>
            <w:b w:val="0"/>
            <w:bCs w:val="0"/>
            <w:color w:val="231F20"/>
            <w:sz w:val="24"/>
            <w:szCs w:val="24"/>
          </w:rPr>
          <w:delText>Wydział Sądu: XIII Wydział Gospodarczy Krajowego Rejestru Sądowego</w:delText>
        </w:r>
      </w:del>
    </w:p>
    <w:p w14:paraId="7851AE68" w14:textId="1DE27427" w:rsidR="00241C87" w:rsidRPr="008015A2" w:rsidDel="003109BA" w:rsidRDefault="00241C87" w:rsidP="00290C24">
      <w:pPr>
        <w:pStyle w:val="Nagwek3"/>
        <w:kinsoku w:val="0"/>
        <w:overflowPunct w:val="0"/>
        <w:spacing w:before="81" w:line="276" w:lineRule="auto"/>
        <w:ind w:left="667"/>
        <w:jc w:val="both"/>
        <w:rPr>
          <w:del w:id="18" w:author="Marcin Kamiński" w:date="2023-05-28T22:01:00Z"/>
          <w:b w:val="0"/>
          <w:bCs w:val="0"/>
          <w:color w:val="231F20"/>
          <w:sz w:val="24"/>
          <w:szCs w:val="24"/>
        </w:rPr>
      </w:pPr>
      <w:del w:id="19" w:author="Marcin Kamiński" w:date="2023-05-28T22:01:00Z">
        <w:r w:rsidRPr="008015A2" w:rsidDel="003109BA">
          <w:rPr>
            <w:b w:val="0"/>
            <w:bCs w:val="0"/>
            <w:color w:val="231F20"/>
            <w:sz w:val="24"/>
            <w:szCs w:val="24"/>
          </w:rPr>
          <w:delText xml:space="preserve">Kapitał zakładowy: </w:delText>
        </w:r>
        <w:r w:rsidR="00344300" w:rsidRPr="008015A2" w:rsidDel="003109BA">
          <w:rPr>
            <w:b w:val="0"/>
            <w:bCs w:val="0"/>
            <w:color w:val="231F20"/>
            <w:sz w:val="24"/>
            <w:szCs w:val="24"/>
          </w:rPr>
          <w:delText>1 mln zł</w:delText>
        </w:r>
      </w:del>
    </w:p>
    <w:p w14:paraId="11378432" w14:textId="6E7F3364" w:rsidR="00241C87" w:rsidRPr="008015A2" w:rsidDel="003109BA" w:rsidRDefault="00241C87" w:rsidP="00290C24">
      <w:pPr>
        <w:pStyle w:val="Nagwek3"/>
        <w:kinsoku w:val="0"/>
        <w:overflowPunct w:val="0"/>
        <w:spacing w:before="81" w:line="276" w:lineRule="auto"/>
        <w:ind w:left="667"/>
        <w:jc w:val="both"/>
        <w:rPr>
          <w:del w:id="20" w:author="Marcin Kamiński" w:date="2023-05-28T22:01:00Z"/>
          <w:b w:val="0"/>
          <w:bCs w:val="0"/>
          <w:color w:val="231F20"/>
          <w:sz w:val="24"/>
          <w:szCs w:val="24"/>
        </w:rPr>
      </w:pPr>
      <w:del w:id="21" w:author="Marcin Kamiński" w:date="2023-05-28T22:01:00Z">
        <w:r w:rsidRPr="008015A2" w:rsidDel="003109BA">
          <w:rPr>
            <w:b w:val="0"/>
            <w:bCs w:val="0"/>
            <w:color w:val="231F20"/>
            <w:sz w:val="24"/>
            <w:szCs w:val="24"/>
          </w:rPr>
          <w:delText xml:space="preserve">KRS: </w:delText>
        </w:r>
        <w:r w:rsidR="00B65DEE" w:rsidRPr="008015A2" w:rsidDel="003109BA">
          <w:rPr>
            <w:b w:val="0"/>
            <w:bCs w:val="0"/>
            <w:color w:val="231F20"/>
            <w:sz w:val="24"/>
            <w:szCs w:val="24"/>
          </w:rPr>
          <w:delText>0001033157</w:delText>
        </w:r>
        <w:r w:rsidR="009347CF" w:rsidRPr="008015A2" w:rsidDel="003109BA">
          <w:rPr>
            <w:b w:val="0"/>
            <w:bCs w:val="0"/>
            <w:color w:val="231F20"/>
            <w:sz w:val="24"/>
            <w:szCs w:val="24"/>
          </w:rPr>
          <w:delText xml:space="preserve">,   </w:delText>
        </w:r>
        <w:r w:rsidRPr="008015A2" w:rsidDel="003109BA">
          <w:rPr>
            <w:b w:val="0"/>
            <w:bCs w:val="0"/>
            <w:color w:val="231F20"/>
            <w:sz w:val="24"/>
            <w:szCs w:val="24"/>
          </w:rPr>
          <w:delText xml:space="preserve">NIP: </w:delText>
        </w:r>
        <w:r w:rsidR="00B65DEE" w:rsidRPr="008015A2" w:rsidDel="003109BA">
          <w:rPr>
            <w:b w:val="0"/>
            <w:bCs w:val="0"/>
            <w:color w:val="231F20"/>
            <w:sz w:val="24"/>
            <w:szCs w:val="24"/>
          </w:rPr>
          <w:delText>6182197594</w:delText>
        </w:r>
        <w:r w:rsidR="009347CF" w:rsidRPr="008015A2" w:rsidDel="003109BA">
          <w:rPr>
            <w:b w:val="0"/>
            <w:bCs w:val="0"/>
            <w:color w:val="231F20"/>
            <w:sz w:val="24"/>
            <w:szCs w:val="24"/>
          </w:rPr>
          <w:delText xml:space="preserve">,    </w:delText>
        </w:r>
        <w:r w:rsidRPr="008015A2" w:rsidDel="003109BA">
          <w:rPr>
            <w:b w:val="0"/>
            <w:bCs w:val="0"/>
            <w:color w:val="231F20"/>
            <w:sz w:val="24"/>
            <w:szCs w:val="24"/>
          </w:rPr>
          <w:delText xml:space="preserve">REGON: </w:delText>
        </w:r>
        <w:r w:rsidR="00B65DEE" w:rsidRPr="008015A2" w:rsidDel="003109BA">
          <w:rPr>
            <w:b w:val="0"/>
            <w:bCs w:val="0"/>
            <w:color w:val="231F20"/>
            <w:sz w:val="24"/>
            <w:szCs w:val="24"/>
          </w:rPr>
          <w:delText>525140424</w:delText>
        </w:r>
      </w:del>
    </w:p>
    <w:p w14:paraId="19D71A2E" w14:textId="5BB990D5" w:rsidR="00241C87" w:rsidRPr="008015A2" w:rsidDel="003109BA" w:rsidRDefault="00241C87" w:rsidP="00290C24">
      <w:pPr>
        <w:pStyle w:val="Nagwek3"/>
        <w:kinsoku w:val="0"/>
        <w:overflowPunct w:val="0"/>
        <w:spacing w:before="81" w:line="276" w:lineRule="auto"/>
        <w:ind w:left="667"/>
        <w:jc w:val="both"/>
        <w:rPr>
          <w:del w:id="22" w:author="Marcin Kamiński" w:date="2023-05-28T22:01:00Z"/>
          <w:b w:val="0"/>
          <w:bCs w:val="0"/>
          <w:color w:val="231F20"/>
          <w:sz w:val="24"/>
          <w:szCs w:val="24"/>
        </w:rPr>
      </w:pPr>
      <w:del w:id="23" w:author="Marcin Kamiński" w:date="2023-05-28T22:01:00Z">
        <w:r w:rsidRPr="008015A2" w:rsidDel="003109BA">
          <w:rPr>
            <w:b w:val="0"/>
            <w:bCs w:val="0"/>
            <w:color w:val="231F20"/>
            <w:sz w:val="24"/>
            <w:szCs w:val="24"/>
          </w:rPr>
          <w:delText xml:space="preserve">Rejestr </w:delText>
        </w:r>
        <w:commentRangeStart w:id="24"/>
        <w:r w:rsidRPr="008015A2" w:rsidDel="003109BA">
          <w:rPr>
            <w:b w:val="0"/>
            <w:bCs w:val="0"/>
            <w:color w:val="231F20"/>
            <w:sz w:val="24"/>
            <w:szCs w:val="24"/>
          </w:rPr>
          <w:delText>UKNF</w:delText>
        </w:r>
        <w:commentRangeEnd w:id="24"/>
        <w:r w:rsidR="00671327" w:rsidRPr="008015A2" w:rsidDel="003109BA">
          <w:rPr>
            <w:rStyle w:val="Odwoaniedokomentarza"/>
            <w:rFonts w:cs="Arial"/>
            <w:b w:val="0"/>
            <w:bCs w:val="0"/>
            <w:sz w:val="24"/>
            <w:szCs w:val="24"/>
          </w:rPr>
          <w:commentReference w:id="24"/>
        </w:r>
        <w:r w:rsidRPr="008015A2" w:rsidDel="003109BA">
          <w:rPr>
            <w:b w:val="0"/>
            <w:bCs w:val="0"/>
            <w:color w:val="231F20"/>
            <w:sz w:val="24"/>
            <w:szCs w:val="24"/>
          </w:rPr>
          <w:delText xml:space="preserve">: </w:delText>
        </w:r>
      </w:del>
    </w:p>
    <w:p w14:paraId="54EA89B5" w14:textId="3D704FED" w:rsidR="009C0A1F" w:rsidRPr="008015A2" w:rsidDel="003109BA" w:rsidRDefault="00241C87" w:rsidP="00290C24">
      <w:pPr>
        <w:pStyle w:val="Nagwek3"/>
        <w:kinsoku w:val="0"/>
        <w:overflowPunct w:val="0"/>
        <w:spacing w:before="81" w:line="360" w:lineRule="auto"/>
        <w:ind w:left="667"/>
        <w:jc w:val="both"/>
        <w:rPr>
          <w:del w:id="25" w:author="Marcin Kamiński" w:date="2023-05-28T22:01:00Z"/>
          <w:color w:val="231F20"/>
          <w:sz w:val="24"/>
          <w:szCs w:val="24"/>
        </w:rPr>
      </w:pPr>
      <w:del w:id="26" w:author="Marcin Kamiński" w:date="2023-05-28T22:01:00Z">
        <w:r w:rsidRPr="008015A2" w:rsidDel="003109BA">
          <w:rPr>
            <w:b w:val="0"/>
            <w:bCs w:val="0"/>
            <w:color w:val="231F20"/>
            <w:sz w:val="24"/>
            <w:szCs w:val="24"/>
          </w:rPr>
          <w:delText xml:space="preserve">Dalej jako: </w:delText>
        </w:r>
        <w:r w:rsidRPr="008015A2" w:rsidDel="003109BA">
          <w:rPr>
            <w:color w:val="231F20"/>
            <w:sz w:val="24"/>
            <w:szCs w:val="24"/>
          </w:rPr>
          <w:delText>„</w:delText>
        </w:r>
        <w:r w:rsidR="0066579C" w:rsidRPr="008015A2" w:rsidDel="003109BA">
          <w:rPr>
            <w:color w:val="231F20"/>
            <w:sz w:val="24"/>
            <w:szCs w:val="24"/>
          </w:rPr>
          <w:delText xml:space="preserve">Pożyczkodawca lub </w:delText>
        </w:r>
        <w:r w:rsidR="009C0A1F" w:rsidRPr="008015A2" w:rsidDel="003109BA">
          <w:rPr>
            <w:color w:val="231F20"/>
            <w:sz w:val="24"/>
            <w:szCs w:val="24"/>
          </w:rPr>
          <w:delText>Capital4You</w:delText>
        </w:r>
        <w:r w:rsidRPr="008015A2" w:rsidDel="003109BA">
          <w:rPr>
            <w:color w:val="231F20"/>
            <w:sz w:val="24"/>
            <w:szCs w:val="24"/>
          </w:rPr>
          <w:delText>”</w:delText>
        </w:r>
      </w:del>
    </w:p>
    <w:p w14:paraId="2A5928C8" w14:textId="3FB06BCF" w:rsidR="00241C87" w:rsidRPr="008015A2" w:rsidDel="003109BA" w:rsidRDefault="00290C24" w:rsidP="00290C24">
      <w:pPr>
        <w:pStyle w:val="Nagwek3"/>
        <w:kinsoku w:val="0"/>
        <w:overflowPunct w:val="0"/>
        <w:spacing w:before="81" w:line="360" w:lineRule="auto"/>
        <w:jc w:val="both"/>
        <w:rPr>
          <w:del w:id="27" w:author="Marcin Kamiński" w:date="2023-05-28T22:01:00Z"/>
          <w:b w:val="0"/>
          <w:bCs w:val="0"/>
          <w:color w:val="231F20"/>
          <w:sz w:val="24"/>
          <w:szCs w:val="24"/>
        </w:rPr>
      </w:pPr>
      <w:del w:id="28" w:author="Marcin Kamiński" w:date="2023-05-28T22:01:00Z">
        <w:r w:rsidRPr="008015A2" w:rsidDel="003109BA">
          <w:rPr>
            <w:b w:val="0"/>
            <w:bCs w:val="0"/>
            <w:color w:val="231F20"/>
            <w:sz w:val="24"/>
            <w:szCs w:val="24"/>
          </w:rPr>
          <w:delText xml:space="preserve"> </w:delText>
        </w:r>
        <w:r w:rsidR="009C0A1F" w:rsidRPr="008015A2" w:rsidDel="003109BA">
          <w:rPr>
            <w:b w:val="0"/>
            <w:bCs w:val="0"/>
            <w:color w:val="231F20"/>
            <w:sz w:val="24"/>
            <w:szCs w:val="24"/>
          </w:rPr>
          <w:delText>o</w:delText>
        </w:r>
        <w:r w:rsidR="00241C87" w:rsidRPr="008015A2" w:rsidDel="003109BA">
          <w:rPr>
            <w:b w:val="0"/>
            <w:bCs w:val="0"/>
            <w:color w:val="231F20"/>
            <w:sz w:val="24"/>
            <w:szCs w:val="24"/>
          </w:rPr>
          <w:delText>raz</w:delText>
        </w:r>
      </w:del>
    </w:p>
    <w:p w14:paraId="70DB6B0B" w14:textId="6E24BA5D" w:rsidR="009C0A1F" w:rsidRPr="008015A2" w:rsidDel="003109BA" w:rsidRDefault="009C0A1F" w:rsidP="00847F80">
      <w:pPr>
        <w:spacing w:line="360" w:lineRule="auto"/>
        <w:rPr>
          <w:del w:id="29" w:author="Marcin Kamiński" w:date="2023-05-28T22:01:00Z"/>
          <w:sz w:val="24"/>
          <w:szCs w:val="24"/>
        </w:rPr>
      </w:pPr>
    </w:p>
    <w:p w14:paraId="397E4E22" w14:textId="2A0247BB" w:rsidR="00241C87" w:rsidRPr="008015A2" w:rsidDel="003109BA" w:rsidRDefault="00241C87" w:rsidP="00847F80">
      <w:pPr>
        <w:pStyle w:val="Nagwek3"/>
        <w:kinsoku w:val="0"/>
        <w:overflowPunct w:val="0"/>
        <w:spacing w:before="81" w:line="360" w:lineRule="auto"/>
        <w:ind w:left="667"/>
        <w:jc w:val="both"/>
        <w:rPr>
          <w:del w:id="30" w:author="Marcin Kamiński" w:date="2023-05-28T22:01:00Z"/>
          <w:b w:val="0"/>
          <w:bCs w:val="0"/>
          <w:color w:val="231F20"/>
          <w:sz w:val="24"/>
          <w:szCs w:val="24"/>
        </w:rPr>
      </w:pPr>
      <w:del w:id="31" w:author="Marcin Kamiński" w:date="2023-05-28T22:01:00Z">
        <w:r w:rsidRPr="008015A2" w:rsidDel="003109BA">
          <w:rPr>
            <w:b w:val="0"/>
            <w:bCs w:val="0"/>
            <w:color w:val="231F20"/>
            <w:sz w:val="24"/>
            <w:szCs w:val="24"/>
          </w:rPr>
          <w:delText xml:space="preserve">Imię i nazwisko: </w:delText>
        </w:r>
        <w:r w:rsidRPr="008015A2" w:rsidDel="003109BA">
          <w:rPr>
            <w:b w:val="0"/>
            <w:bCs w:val="0"/>
            <w:color w:val="231F20"/>
            <w:sz w:val="24"/>
            <w:szCs w:val="24"/>
            <w:highlight w:val="yellow"/>
          </w:rPr>
          <w:delText>_____________</w:delText>
        </w:r>
      </w:del>
    </w:p>
    <w:p w14:paraId="3D884126" w14:textId="72ABC705" w:rsidR="00241C87" w:rsidRPr="008015A2" w:rsidDel="003109BA" w:rsidRDefault="00241C87" w:rsidP="00847F80">
      <w:pPr>
        <w:pStyle w:val="Nagwek3"/>
        <w:kinsoku w:val="0"/>
        <w:overflowPunct w:val="0"/>
        <w:spacing w:before="81" w:line="360" w:lineRule="auto"/>
        <w:ind w:left="667"/>
        <w:jc w:val="both"/>
        <w:rPr>
          <w:del w:id="32" w:author="Marcin Kamiński" w:date="2023-05-28T22:01:00Z"/>
          <w:b w:val="0"/>
          <w:bCs w:val="0"/>
          <w:color w:val="231F20"/>
          <w:sz w:val="24"/>
          <w:szCs w:val="24"/>
        </w:rPr>
      </w:pPr>
      <w:del w:id="33" w:author="Marcin Kamiński" w:date="2023-05-28T22:01:00Z">
        <w:r w:rsidRPr="008015A2" w:rsidDel="003109BA">
          <w:rPr>
            <w:b w:val="0"/>
            <w:bCs w:val="0"/>
            <w:color w:val="231F20"/>
            <w:sz w:val="24"/>
            <w:szCs w:val="24"/>
          </w:rPr>
          <w:delText xml:space="preserve">PESEL: </w:delText>
        </w:r>
        <w:r w:rsidRPr="008015A2" w:rsidDel="003109BA">
          <w:rPr>
            <w:b w:val="0"/>
            <w:bCs w:val="0"/>
            <w:color w:val="231F20"/>
            <w:sz w:val="24"/>
            <w:szCs w:val="24"/>
            <w:highlight w:val="yellow"/>
          </w:rPr>
          <w:delText>_____________</w:delText>
        </w:r>
      </w:del>
    </w:p>
    <w:p w14:paraId="2F381DA1" w14:textId="556B64B9" w:rsidR="00241C87" w:rsidRPr="008015A2" w:rsidDel="003109BA" w:rsidRDefault="00241C87" w:rsidP="00847F80">
      <w:pPr>
        <w:pStyle w:val="Nagwek3"/>
        <w:kinsoku w:val="0"/>
        <w:overflowPunct w:val="0"/>
        <w:spacing w:before="81" w:line="360" w:lineRule="auto"/>
        <w:ind w:left="667"/>
        <w:jc w:val="both"/>
        <w:rPr>
          <w:del w:id="34" w:author="Marcin Kamiński" w:date="2023-05-28T22:01:00Z"/>
          <w:b w:val="0"/>
          <w:bCs w:val="0"/>
          <w:color w:val="231F20"/>
          <w:sz w:val="24"/>
          <w:szCs w:val="24"/>
        </w:rPr>
      </w:pPr>
      <w:del w:id="35" w:author="Marcin Kamiński" w:date="2023-05-28T22:01:00Z">
        <w:r w:rsidRPr="008015A2" w:rsidDel="003109BA">
          <w:rPr>
            <w:b w:val="0"/>
            <w:bCs w:val="0"/>
            <w:color w:val="231F20"/>
            <w:sz w:val="24"/>
            <w:szCs w:val="24"/>
          </w:rPr>
          <w:delText>Dowód osobisty</w:delText>
        </w:r>
        <w:r w:rsidR="00DE4CD0" w:rsidRPr="008015A2" w:rsidDel="003109BA">
          <w:rPr>
            <w:b w:val="0"/>
            <w:bCs w:val="0"/>
            <w:color w:val="231F20"/>
            <w:sz w:val="24"/>
            <w:szCs w:val="24"/>
          </w:rPr>
          <w:delText xml:space="preserve">( seria i numer dowodu) </w:delText>
        </w:r>
        <w:r w:rsidRPr="008015A2" w:rsidDel="003109BA">
          <w:rPr>
            <w:b w:val="0"/>
            <w:bCs w:val="0"/>
            <w:color w:val="231F20"/>
            <w:sz w:val="24"/>
            <w:szCs w:val="24"/>
          </w:rPr>
          <w:delText xml:space="preserve">: </w:delText>
        </w:r>
        <w:r w:rsidRPr="008015A2" w:rsidDel="003109BA">
          <w:rPr>
            <w:b w:val="0"/>
            <w:bCs w:val="0"/>
            <w:color w:val="231F20"/>
            <w:sz w:val="24"/>
            <w:szCs w:val="24"/>
            <w:highlight w:val="yellow"/>
          </w:rPr>
          <w:delText>_____________</w:delText>
        </w:r>
      </w:del>
    </w:p>
    <w:p w14:paraId="16D586A1" w14:textId="01F17420" w:rsidR="00241C87" w:rsidRPr="008015A2" w:rsidDel="003109BA" w:rsidRDefault="00241C87" w:rsidP="00847F80">
      <w:pPr>
        <w:pStyle w:val="Nagwek3"/>
        <w:kinsoku w:val="0"/>
        <w:overflowPunct w:val="0"/>
        <w:spacing w:before="81" w:line="360" w:lineRule="auto"/>
        <w:ind w:left="667"/>
        <w:jc w:val="both"/>
        <w:rPr>
          <w:del w:id="36" w:author="Marcin Kamiński" w:date="2023-05-28T22:01:00Z"/>
          <w:b w:val="0"/>
          <w:bCs w:val="0"/>
          <w:color w:val="231F20"/>
          <w:sz w:val="24"/>
          <w:szCs w:val="24"/>
        </w:rPr>
      </w:pPr>
      <w:del w:id="37" w:author="Marcin Kamiński" w:date="2023-05-28T22:01:00Z">
        <w:r w:rsidRPr="008015A2" w:rsidDel="003109BA">
          <w:rPr>
            <w:b w:val="0"/>
            <w:bCs w:val="0"/>
            <w:color w:val="231F20"/>
            <w:sz w:val="24"/>
            <w:szCs w:val="24"/>
          </w:rPr>
          <w:delText xml:space="preserve">Miejsce zamieszkania: </w:delText>
        </w:r>
        <w:r w:rsidRPr="008015A2" w:rsidDel="003109BA">
          <w:rPr>
            <w:b w:val="0"/>
            <w:bCs w:val="0"/>
            <w:color w:val="231F20"/>
            <w:sz w:val="24"/>
            <w:szCs w:val="24"/>
            <w:highlight w:val="yellow"/>
          </w:rPr>
          <w:delText>_____________</w:delText>
        </w:r>
      </w:del>
    </w:p>
    <w:p w14:paraId="189A7980" w14:textId="6EE50832" w:rsidR="00241C87" w:rsidRPr="008015A2" w:rsidDel="003109BA" w:rsidRDefault="00241C87" w:rsidP="00241128">
      <w:pPr>
        <w:pStyle w:val="Nagwek3"/>
        <w:kinsoku w:val="0"/>
        <w:overflowPunct w:val="0"/>
        <w:spacing w:before="81" w:line="360" w:lineRule="auto"/>
        <w:ind w:left="667"/>
        <w:jc w:val="both"/>
        <w:rPr>
          <w:del w:id="38" w:author="Marcin Kamiński" w:date="2023-05-28T22:01:00Z"/>
          <w:b w:val="0"/>
          <w:bCs w:val="0"/>
          <w:color w:val="231F20"/>
          <w:sz w:val="24"/>
          <w:szCs w:val="24"/>
        </w:rPr>
      </w:pPr>
      <w:del w:id="39" w:author="Marcin Kamiński" w:date="2023-05-28T22:01:00Z">
        <w:r w:rsidRPr="008015A2" w:rsidDel="003109BA">
          <w:rPr>
            <w:b w:val="0"/>
            <w:bCs w:val="0"/>
            <w:color w:val="231F20"/>
            <w:sz w:val="24"/>
            <w:szCs w:val="24"/>
          </w:rPr>
          <w:delText xml:space="preserve">Adres korespondencji: </w:delText>
        </w:r>
        <w:r w:rsidRPr="008015A2" w:rsidDel="003109BA">
          <w:rPr>
            <w:b w:val="0"/>
            <w:bCs w:val="0"/>
            <w:color w:val="231F20"/>
            <w:sz w:val="24"/>
            <w:szCs w:val="24"/>
            <w:highlight w:val="yellow"/>
          </w:rPr>
          <w:delText>_____________</w:delText>
        </w:r>
      </w:del>
    </w:p>
    <w:p w14:paraId="7933E103" w14:textId="2EEBB743" w:rsidR="00241C87" w:rsidRPr="008015A2" w:rsidDel="003109BA" w:rsidRDefault="00241C87" w:rsidP="00241128">
      <w:pPr>
        <w:pStyle w:val="Nagwek3"/>
        <w:kinsoku w:val="0"/>
        <w:overflowPunct w:val="0"/>
        <w:spacing w:before="81" w:line="360" w:lineRule="auto"/>
        <w:ind w:left="667"/>
        <w:jc w:val="both"/>
        <w:rPr>
          <w:del w:id="40" w:author="Marcin Kamiński" w:date="2023-05-28T22:01:00Z"/>
          <w:b w:val="0"/>
          <w:bCs w:val="0"/>
          <w:color w:val="231F20"/>
          <w:sz w:val="24"/>
          <w:szCs w:val="24"/>
        </w:rPr>
      </w:pPr>
      <w:del w:id="41" w:author="Marcin Kamiński" w:date="2023-05-28T22:01:00Z">
        <w:r w:rsidRPr="008015A2" w:rsidDel="003109BA">
          <w:rPr>
            <w:b w:val="0"/>
            <w:bCs w:val="0"/>
            <w:color w:val="231F20"/>
            <w:sz w:val="24"/>
            <w:szCs w:val="24"/>
          </w:rPr>
          <w:delText xml:space="preserve">Telefon komórkowy: </w:delText>
        </w:r>
        <w:r w:rsidRPr="008015A2" w:rsidDel="003109BA">
          <w:rPr>
            <w:b w:val="0"/>
            <w:bCs w:val="0"/>
            <w:color w:val="231F20"/>
            <w:sz w:val="24"/>
            <w:szCs w:val="24"/>
            <w:highlight w:val="yellow"/>
          </w:rPr>
          <w:delText>_____________</w:delText>
        </w:r>
      </w:del>
    </w:p>
    <w:p w14:paraId="33DFED16" w14:textId="6CAC076C" w:rsidR="00241128" w:rsidRPr="008015A2" w:rsidDel="003109BA" w:rsidRDefault="00241C87" w:rsidP="00241128">
      <w:pPr>
        <w:pStyle w:val="Nagwek3"/>
        <w:kinsoku w:val="0"/>
        <w:overflowPunct w:val="0"/>
        <w:spacing w:before="81" w:line="360" w:lineRule="auto"/>
        <w:ind w:left="667"/>
        <w:jc w:val="both"/>
        <w:rPr>
          <w:del w:id="42" w:author="Marcin Kamiński" w:date="2023-05-28T22:01:00Z"/>
          <w:b w:val="0"/>
          <w:bCs w:val="0"/>
          <w:color w:val="231F20"/>
          <w:sz w:val="24"/>
          <w:szCs w:val="24"/>
        </w:rPr>
      </w:pPr>
      <w:del w:id="43" w:author="Marcin Kamiński" w:date="2023-05-28T22:01:00Z">
        <w:r w:rsidRPr="008015A2" w:rsidDel="003109BA">
          <w:rPr>
            <w:b w:val="0"/>
            <w:bCs w:val="0"/>
            <w:color w:val="231F20"/>
            <w:sz w:val="24"/>
            <w:szCs w:val="24"/>
          </w:rPr>
          <w:delText xml:space="preserve">Adres e-mail: </w:delText>
        </w:r>
        <w:r w:rsidRPr="008015A2" w:rsidDel="003109BA">
          <w:rPr>
            <w:b w:val="0"/>
            <w:bCs w:val="0"/>
            <w:color w:val="231F20"/>
            <w:sz w:val="24"/>
            <w:szCs w:val="24"/>
            <w:highlight w:val="yellow"/>
          </w:rPr>
          <w:delText>_____________</w:delText>
        </w:r>
        <w:r w:rsidR="00241128" w:rsidRPr="008015A2" w:rsidDel="003109BA">
          <w:rPr>
            <w:b w:val="0"/>
            <w:bCs w:val="0"/>
            <w:color w:val="231F20"/>
            <w:sz w:val="24"/>
            <w:szCs w:val="24"/>
          </w:rPr>
          <w:delText xml:space="preserve"> </w:delText>
        </w:r>
      </w:del>
    </w:p>
    <w:p w14:paraId="419047F7" w14:textId="1EA5ACA7" w:rsidR="00241128" w:rsidRPr="008015A2" w:rsidDel="003109BA" w:rsidRDefault="00241128" w:rsidP="00241128">
      <w:pPr>
        <w:rPr>
          <w:del w:id="44" w:author="Marcin Kamiński" w:date="2023-05-28T22:01:00Z"/>
          <w:sz w:val="24"/>
          <w:szCs w:val="24"/>
        </w:rPr>
      </w:pPr>
    </w:p>
    <w:p w14:paraId="0C48AE87" w14:textId="16F48F47" w:rsidR="009C0A1F" w:rsidRPr="008015A2" w:rsidDel="003109BA" w:rsidRDefault="00241C87" w:rsidP="00847F80">
      <w:pPr>
        <w:pStyle w:val="Nagwek3"/>
        <w:kinsoku w:val="0"/>
        <w:overflowPunct w:val="0"/>
        <w:spacing w:before="81" w:line="360" w:lineRule="auto"/>
        <w:ind w:left="667"/>
        <w:jc w:val="both"/>
        <w:rPr>
          <w:del w:id="45" w:author="Marcin Kamiński" w:date="2023-05-28T22:01:00Z"/>
          <w:color w:val="231F20"/>
          <w:sz w:val="24"/>
          <w:szCs w:val="24"/>
        </w:rPr>
      </w:pPr>
      <w:del w:id="46" w:author="Marcin Kamiński" w:date="2023-05-28T22:01:00Z">
        <w:r w:rsidRPr="008015A2" w:rsidDel="003109BA">
          <w:rPr>
            <w:b w:val="0"/>
            <w:bCs w:val="0"/>
            <w:color w:val="231F20"/>
            <w:sz w:val="24"/>
            <w:szCs w:val="24"/>
          </w:rPr>
          <w:delText>Dalej jako:</w:delText>
        </w:r>
        <w:r w:rsidRPr="008015A2" w:rsidDel="003109BA">
          <w:rPr>
            <w:color w:val="231F20"/>
            <w:sz w:val="24"/>
            <w:szCs w:val="24"/>
          </w:rPr>
          <w:delText xml:space="preserve"> „</w:delText>
        </w:r>
        <w:r w:rsidR="0066579C" w:rsidRPr="008015A2" w:rsidDel="003109BA">
          <w:rPr>
            <w:color w:val="231F20"/>
            <w:sz w:val="24"/>
            <w:szCs w:val="24"/>
          </w:rPr>
          <w:delText>Pożyczkobiorca</w:delText>
        </w:r>
        <w:r w:rsidRPr="008015A2" w:rsidDel="003109BA">
          <w:rPr>
            <w:color w:val="231F20"/>
            <w:sz w:val="24"/>
            <w:szCs w:val="24"/>
          </w:rPr>
          <w:delText>”</w:delText>
        </w:r>
      </w:del>
    </w:p>
    <w:p w14:paraId="1560647B" w14:textId="3F2963AB" w:rsidR="009C0A1F" w:rsidRPr="008015A2" w:rsidDel="003109BA" w:rsidRDefault="009C0A1F" w:rsidP="00847F80">
      <w:pPr>
        <w:spacing w:line="360" w:lineRule="auto"/>
        <w:rPr>
          <w:del w:id="47" w:author="Marcin Kamiński" w:date="2023-05-28T22:01:00Z"/>
          <w:sz w:val="24"/>
          <w:szCs w:val="24"/>
        </w:rPr>
      </w:pPr>
    </w:p>
    <w:p w14:paraId="3E53B8DC" w14:textId="24EECBB0" w:rsidR="00241128" w:rsidRPr="008015A2" w:rsidDel="003109BA" w:rsidRDefault="009C0A1F" w:rsidP="00241128">
      <w:pPr>
        <w:spacing w:line="360" w:lineRule="auto"/>
        <w:ind w:firstLine="617"/>
        <w:rPr>
          <w:del w:id="48" w:author="Marcin Kamiński" w:date="2023-05-28T22:01:00Z"/>
          <w:b/>
          <w:bCs/>
          <w:sz w:val="24"/>
          <w:szCs w:val="24"/>
        </w:rPr>
      </w:pPr>
      <w:del w:id="49" w:author="Marcin Kamiński" w:date="2023-05-28T22:01:00Z">
        <w:r w:rsidRPr="008015A2" w:rsidDel="003109BA">
          <w:rPr>
            <w:b/>
            <w:bCs/>
            <w:sz w:val="24"/>
            <w:szCs w:val="24"/>
          </w:rPr>
          <w:delText xml:space="preserve">Na podstawie niniejszej umowy Pożyczkodawca, </w:delText>
        </w:r>
        <w:r w:rsidR="00241128" w:rsidRPr="008015A2" w:rsidDel="003109BA">
          <w:rPr>
            <w:b/>
            <w:bCs/>
            <w:sz w:val="24"/>
            <w:szCs w:val="24"/>
          </w:rPr>
          <w:delText xml:space="preserve"> </w:delText>
        </w:r>
      </w:del>
    </w:p>
    <w:p w14:paraId="51D4A1C8" w14:textId="5B836CDE" w:rsidR="00C31FF7" w:rsidRPr="008015A2" w:rsidDel="003109BA" w:rsidRDefault="009C0A1F" w:rsidP="00241128">
      <w:pPr>
        <w:spacing w:line="360" w:lineRule="auto"/>
        <w:ind w:firstLine="617"/>
        <w:rPr>
          <w:del w:id="50" w:author="Marcin Kamiński" w:date="2023-05-28T22:01:00Z"/>
          <w:b/>
          <w:bCs/>
          <w:sz w:val="24"/>
          <w:szCs w:val="24"/>
        </w:rPr>
      </w:pPr>
      <w:del w:id="51" w:author="Marcin Kamiński" w:date="2023-05-28T22:01:00Z">
        <w:r w:rsidRPr="008015A2" w:rsidDel="003109BA">
          <w:rPr>
            <w:b/>
            <w:bCs/>
            <w:sz w:val="24"/>
            <w:szCs w:val="24"/>
          </w:rPr>
          <w:delText>udzieli pożyczki na</w:delText>
        </w:r>
        <w:r w:rsidR="00241128" w:rsidRPr="008015A2" w:rsidDel="003109BA">
          <w:rPr>
            <w:b/>
            <w:bCs/>
            <w:sz w:val="24"/>
            <w:szCs w:val="24"/>
          </w:rPr>
          <w:delText xml:space="preserve"> </w:delText>
        </w:r>
        <w:r w:rsidRPr="008015A2" w:rsidDel="003109BA">
          <w:rPr>
            <w:b/>
            <w:bCs/>
            <w:sz w:val="24"/>
            <w:szCs w:val="24"/>
          </w:rPr>
          <w:delText xml:space="preserve">następujących warunkach: </w:delText>
        </w:r>
      </w:del>
    </w:p>
    <w:p w14:paraId="0FE18656" w14:textId="5BF4692C" w:rsidR="00C31FF7" w:rsidRPr="008015A2" w:rsidDel="003109BA" w:rsidRDefault="00C31FF7" w:rsidP="00847F80">
      <w:pPr>
        <w:spacing w:line="360" w:lineRule="auto"/>
        <w:ind w:firstLine="708"/>
        <w:rPr>
          <w:del w:id="52" w:author="Marcin Kamiński" w:date="2023-05-28T22:01:00Z"/>
          <w:sz w:val="24"/>
          <w:szCs w:val="24"/>
        </w:rPr>
      </w:pPr>
    </w:p>
    <w:p w14:paraId="5C972B29" w14:textId="00190FCA" w:rsidR="00C31FF7" w:rsidRPr="008015A2" w:rsidDel="003109BA" w:rsidRDefault="00C31FF7" w:rsidP="00847F80">
      <w:pPr>
        <w:pStyle w:val="Nagwek3"/>
        <w:spacing w:line="360" w:lineRule="auto"/>
        <w:rPr>
          <w:del w:id="53" w:author="Marcin Kamiński" w:date="2023-05-28T22:01:00Z"/>
          <w:b w:val="0"/>
          <w:bCs w:val="0"/>
          <w:sz w:val="24"/>
          <w:szCs w:val="24"/>
        </w:rPr>
      </w:pPr>
      <w:del w:id="54" w:author="Marcin Kamiński" w:date="2023-05-28T22:01:00Z">
        <w:r w:rsidRPr="008015A2" w:rsidDel="003109BA">
          <w:rPr>
            <w:b w:val="0"/>
            <w:bCs w:val="0"/>
            <w:sz w:val="24"/>
            <w:szCs w:val="24"/>
          </w:rPr>
          <w:delText>Całkowita kwota pożyczki:</w:delText>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rPr>
          <w:softHyphen/>
        </w:r>
        <w:r w:rsidRPr="008015A2" w:rsidDel="003109BA">
          <w:rPr>
            <w:b w:val="0"/>
            <w:bCs w:val="0"/>
            <w:sz w:val="24"/>
            <w:szCs w:val="24"/>
            <w:highlight w:val="yellow"/>
          </w:rPr>
          <w:delText>__________________</w:delText>
        </w:r>
      </w:del>
    </w:p>
    <w:p w14:paraId="04B4D380" w14:textId="0B099A5E" w:rsidR="00C31FF7" w:rsidRPr="008015A2" w:rsidDel="003109BA" w:rsidRDefault="00C31FF7" w:rsidP="00847F80">
      <w:pPr>
        <w:pStyle w:val="Nagwek3"/>
        <w:spacing w:line="360" w:lineRule="auto"/>
        <w:rPr>
          <w:del w:id="55" w:author="Marcin Kamiński" w:date="2023-05-28T22:01:00Z"/>
          <w:b w:val="0"/>
          <w:bCs w:val="0"/>
          <w:sz w:val="24"/>
          <w:szCs w:val="24"/>
        </w:rPr>
      </w:pPr>
      <w:del w:id="56" w:author="Marcin Kamiński" w:date="2023-05-28T22:01:00Z">
        <w:r w:rsidRPr="008015A2" w:rsidDel="003109BA">
          <w:rPr>
            <w:b w:val="0"/>
            <w:bCs w:val="0"/>
            <w:sz w:val="24"/>
            <w:szCs w:val="24"/>
          </w:rPr>
          <w:delText xml:space="preserve">Opłata za zarządzanie pożyczką: </w:delText>
        </w:r>
        <w:r w:rsidRPr="008015A2" w:rsidDel="003109BA">
          <w:rPr>
            <w:b w:val="0"/>
            <w:bCs w:val="0"/>
            <w:sz w:val="24"/>
            <w:szCs w:val="24"/>
            <w:highlight w:val="yellow"/>
          </w:rPr>
          <w:delText>____________</w:delText>
        </w:r>
      </w:del>
    </w:p>
    <w:p w14:paraId="7E4B6D0E" w14:textId="0CD14DCC" w:rsidR="00C31FF7" w:rsidRPr="008015A2" w:rsidDel="003109BA" w:rsidRDefault="00C31FF7" w:rsidP="00847F80">
      <w:pPr>
        <w:pStyle w:val="Nagwek3"/>
        <w:spacing w:line="360" w:lineRule="auto"/>
        <w:rPr>
          <w:del w:id="57" w:author="Marcin Kamiński" w:date="2023-05-28T22:01:00Z"/>
          <w:b w:val="0"/>
          <w:bCs w:val="0"/>
          <w:sz w:val="24"/>
          <w:szCs w:val="24"/>
        </w:rPr>
      </w:pPr>
      <w:del w:id="58" w:author="Marcin Kamiński" w:date="2023-05-28T22:01:00Z">
        <w:r w:rsidRPr="008015A2" w:rsidDel="003109BA">
          <w:rPr>
            <w:b w:val="0"/>
            <w:bCs w:val="0"/>
            <w:sz w:val="24"/>
            <w:szCs w:val="24"/>
          </w:rPr>
          <w:delText xml:space="preserve">Oprocentowanie: </w:delText>
        </w:r>
        <w:r w:rsidRPr="008015A2" w:rsidDel="003109BA">
          <w:rPr>
            <w:b w:val="0"/>
            <w:bCs w:val="0"/>
            <w:sz w:val="24"/>
            <w:szCs w:val="24"/>
            <w:highlight w:val="yellow"/>
          </w:rPr>
          <w:delText>______________</w:delText>
        </w:r>
      </w:del>
    </w:p>
    <w:p w14:paraId="5134C2A7" w14:textId="3EA6AB18" w:rsidR="00C31FF7" w:rsidRPr="008015A2" w:rsidDel="003109BA" w:rsidRDefault="00C31FF7" w:rsidP="00847F80">
      <w:pPr>
        <w:pStyle w:val="Nagwek3"/>
        <w:spacing w:line="360" w:lineRule="auto"/>
        <w:rPr>
          <w:del w:id="59" w:author="Marcin Kamiński" w:date="2023-05-28T22:01:00Z"/>
          <w:b w:val="0"/>
          <w:bCs w:val="0"/>
          <w:sz w:val="24"/>
          <w:szCs w:val="24"/>
        </w:rPr>
      </w:pPr>
      <w:del w:id="60" w:author="Marcin Kamiński" w:date="2023-05-28T22:01:00Z">
        <w:r w:rsidRPr="008015A2" w:rsidDel="003109BA">
          <w:rPr>
            <w:b w:val="0"/>
            <w:bCs w:val="0"/>
            <w:sz w:val="24"/>
            <w:szCs w:val="24"/>
          </w:rPr>
          <w:delText xml:space="preserve">Całkowity koszt pożyczki: </w:delText>
        </w:r>
        <w:r w:rsidRPr="008015A2" w:rsidDel="003109BA">
          <w:rPr>
            <w:b w:val="0"/>
            <w:bCs w:val="0"/>
            <w:sz w:val="24"/>
            <w:szCs w:val="24"/>
            <w:highlight w:val="yellow"/>
          </w:rPr>
          <w:delText>__________</w:delText>
        </w:r>
      </w:del>
    </w:p>
    <w:p w14:paraId="0D6FD91E" w14:textId="306A5430" w:rsidR="00847F80" w:rsidRPr="008015A2" w:rsidDel="003109BA" w:rsidRDefault="00C31FF7" w:rsidP="00241128">
      <w:pPr>
        <w:pStyle w:val="Nagwek3"/>
        <w:spacing w:line="360" w:lineRule="auto"/>
        <w:rPr>
          <w:del w:id="61" w:author="Marcin Kamiński" w:date="2023-05-28T22:01:00Z"/>
          <w:b w:val="0"/>
          <w:bCs w:val="0"/>
          <w:sz w:val="24"/>
          <w:szCs w:val="24"/>
        </w:rPr>
      </w:pPr>
      <w:del w:id="62" w:author="Marcin Kamiński" w:date="2023-05-28T22:01:00Z">
        <w:r w:rsidRPr="008015A2" w:rsidDel="003109BA">
          <w:rPr>
            <w:b w:val="0"/>
            <w:bCs w:val="0"/>
            <w:sz w:val="24"/>
            <w:szCs w:val="24"/>
          </w:rPr>
          <w:delText xml:space="preserve">Całkowita kwota do zapłaty: </w:delText>
        </w:r>
        <w:r w:rsidRPr="008015A2" w:rsidDel="003109BA">
          <w:rPr>
            <w:b w:val="0"/>
            <w:bCs w:val="0"/>
            <w:sz w:val="24"/>
            <w:szCs w:val="24"/>
            <w:highlight w:val="yellow"/>
          </w:rPr>
          <w:delText>__________</w:delText>
        </w:r>
      </w:del>
    </w:p>
    <w:p w14:paraId="035CD01B" w14:textId="7A2C7C04" w:rsidR="00847F80" w:rsidRPr="008015A2" w:rsidDel="003109BA" w:rsidRDefault="00847F80" w:rsidP="00847F80">
      <w:pPr>
        <w:rPr>
          <w:del w:id="63" w:author="Marcin Kamiński" w:date="2023-05-28T22:01:00Z"/>
          <w:sz w:val="24"/>
          <w:szCs w:val="24"/>
        </w:rPr>
      </w:pPr>
    </w:p>
    <w:p w14:paraId="1713A727" w14:textId="24E6DBC0" w:rsidR="00EF1651" w:rsidRPr="008015A2" w:rsidDel="003109BA" w:rsidRDefault="00EF1651" w:rsidP="00847F80">
      <w:pPr>
        <w:ind w:left="617"/>
        <w:rPr>
          <w:del w:id="64" w:author="Marcin Kamiński" w:date="2023-05-28T22:01:00Z"/>
          <w:sz w:val="24"/>
          <w:szCs w:val="24"/>
        </w:rPr>
      </w:pPr>
      <w:del w:id="65" w:author="Marcin Kamiński" w:date="2023-05-28T22:01:00Z">
        <w:r w:rsidRPr="008015A2" w:rsidDel="003109BA">
          <w:rPr>
            <w:sz w:val="24"/>
            <w:szCs w:val="24"/>
          </w:rPr>
          <w:delText xml:space="preserve">Termin spłaty I raty* </w:delText>
        </w:r>
        <w:r w:rsidRPr="008015A2" w:rsidDel="003109BA">
          <w:rPr>
            <w:sz w:val="24"/>
            <w:szCs w:val="24"/>
            <w:highlight w:val="yellow"/>
          </w:rPr>
          <w:delText>________.</w:delText>
        </w:r>
      </w:del>
    </w:p>
    <w:p w14:paraId="411EA199" w14:textId="0FF880FA" w:rsidR="00EF1651" w:rsidRPr="008015A2" w:rsidDel="003109BA" w:rsidRDefault="00EF1651" w:rsidP="00847F80">
      <w:pPr>
        <w:ind w:left="617"/>
        <w:rPr>
          <w:del w:id="66" w:author="Marcin Kamiński" w:date="2023-05-28T22:01:00Z"/>
          <w:sz w:val="24"/>
          <w:szCs w:val="24"/>
        </w:rPr>
      </w:pPr>
      <w:del w:id="67" w:author="Marcin Kamiński" w:date="2023-05-28T22:01:00Z">
        <w:r w:rsidRPr="008015A2" w:rsidDel="003109BA">
          <w:rPr>
            <w:sz w:val="24"/>
            <w:szCs w:val="24"/>
          </w:rPr>
          <w:delText xml:space="preserve">Termin spłaty kolejnych rat do: </w:delText>
        </w:r>
        <w:r w:rsidRPr="008015A2" w:rsidDel="003109BA">
          <w:rPr>
            <w:sz w:val="24"/>
            <w:szCs w:val="24"/>
            <w:highlight w:val="yellow"/>
          </w:rPr>
          <w:delText>____</w:delText>
        </w:r>
        <w:r w:rsidRPr="008015A2" w:rsidDel="003109BA">
          <w:rPr>
            <w:sz w:val="24"/>
            <w:szCs w:val="24"/>
          </w:rPr>
          <w:delText xml:space="preserve"> dnia każdego miesiąca (liczy się dzień zaksięgowania środków na koncie Pożyczkodawcy).</w:delText>
        </w:r>
      </w:del>
    </w:p>
    <w:p w14:paraId="04AEC4EF" w14:textId="592F4F61" w:rsidR="00EF1651" w:rsidRPr="008015A2" w:rsidDel="003109BA" w:rsidRDefault="00EF1651" w:rsidP="00847F80">
      <w:pPr>
        <w:ind w:left="617"/>
        <w:rPr>
          <w:del w:id="68" w:author="Marcin Kamiński" w:date="2023-05-28T22:01:00Z"/>
          <w:sz w:val="24"/>
          <w:szCs w:val="24"/>
        </w:rPr>
      </w:pPr>
      <w:del w:id="69" w:author="Marcin Kamiński" w:date="2023-05-28T22:01:00Z">
        <w:r w:rsidRPr="008015A2" w:rsidDel="003109BA">
          <w:rPr>
            <w:sz w:val="24"/>
            <w:szCs w:val="24"/>
          </w:rPr>
          <w:delText>* Pierwsza rata płatna jest w terminie miesiąca od dnia zawarcia Umowy, z tym, że jeżeli Umowa została zawarta 29.30 lub 31 dnia miesiąca, termin płatności I raty liczy się, poczynając od</w:delText>
        </w:r>
        <w:r w:rsidRPr="008015A2" w:rsidDel="003109BA">
          <w:rPr>
            <w:sz w:val="24"/>
            <w:szCs w:val="24"/>
          </w:rPr>
          <w:tab/>
          <w:delText xml:space="preserve"> pierwszego dnia następnego miesiąca kalendarzowego</w:delText>
        </w:r>
      </w:del>
    </w:p>
    <w:p w14:paraId="564799A1" w14:textId="07051F13" w:rsidR="00EF1651" w:rsidRPr="008015A2" w:rsidDel="003109BA" w:rsidRDefault="00EF1651" w:rsidP="00847F80">
      <w:pPr>
        <w:ind w:left="617"/>
        <w:rPr>
          <w:del w:id="70" w:author="Marcin Kamiński" w:date="2023-05-28T22:01:00Z"/>
          <w:sz w:val="24"/>
          <w:szCs w:val="24"/>
        </w:rPr>
      </w:pPr>
    </w:p>
    <w:p w14:paraId="77E3DA58" w14:textId="2F42554F" w:rsidR="00EF1651" w:rsidRPr="008015A2" w:rsidDel="003109BA" w:rsidRDefault="00EF1651" w:rsidP="00847F80">
      <w:pPr>
        <w:ind w:left="617"/>
        <w:rPr>
          <w:del w:id="71" w:author="Marcin Kamiński" w:date="2023-05-28T22:01:00Z"/>
          <w:sz w:val="24"/>
          <w:szCs w:val="24"/>
        </w:rPr>
      </w:pPr>
      <w:del w:id="72" w:author="Marcin Kamiński" w:date="2023-05-28T22:01:00Z">
        <w:r w:rsidRPr="008015A2" w:rsidDel="003109BA">
          <w:rPr>
            <w:sz w:val="24"/>
            <w:szCs w:val="24"/>
          </w:rPr>
          <w:delText xml:space="preserve">Wysokość Raty miesięcznej** </w:delText>
        </w:r>
        <w:r w:rsidRPr="008015A2" w:rsidDel="003109BA">
          <w:rPr>
            <w:sz w:val="24"/>
            <w:szCs w:val="24"/>
            <w:highlight w:val="yellow"/>
          </w:rPr>
          <w:delText>________</w:delText>
        </w:r>
        <w:r w:rsidRPr="008015A2" w:rsidDel="003109BA">
          <w:rPr>
            <w:sz w:val="24"/>
            <w:szCs w:val="24"/>
          </w:rPr>
          <w:delText xml:space="preserve"> </w:delText>
        </w:r>
      </w:del>
    </w:p>
    <w:p w14:paraId="3A092A90" w14:textId="275E3EBE" w:rsidR="00EF1651" w:rsidRPr="008015A2" w:rsidDel="003109BA" w:rsidRDefault="00EF1651" w:rsidP="00847F80">
      <w:pPr>
        <w:ind w:left="617"/>
        <w:rPr>
          <w:del w:id="73" w:author="Marcin Kamiński" w:date="2023-05-28T22:01:00Z"/>
          <w:sz w:val="24"/>
          <w:szCs w:val="24"/>
        </w:rPr>
      </w:pPr>
      <w:del w:id="74" w:author="Marcin Kamiński" w:date="2023-05-28T22:01:00Z">
        <w:r w:rsidRPr="008015A2" w:rsidDel="003109BA">
          <w:rPr>
            <w:sz w:val="24"/>
            <w:szCs w:val="24"/>
          </w:rPr>
          <w:delText>płatna na Indywidulany Rachunek Bankowy numer</w:delText>
        </w:r>
        <w:r w:rsidR="009347CF" w:rsidRPr="008015A2" w:rsidDel="003109BA">
          <w:rPr>
            <w:sz w:val="24"/>
            <w:szCs w:val="24"/>
          </w:rPr>
          <w:delText xml:space="preserve"> </w:delText>
        </w:r>
        <w:r w:rsidRPr="008015A2" w:rsidDel="003109BA">
          <w:rPr>
            <w:sz w:val="24"/>
            <w:szCs w:val="24"/>
            <w:highlight w:val="yellow"/>
          </w:rPr>
          <w:delText>______________________</w:delText>
        </w:r>
      </w:del>
    </w:p>
    <w:p w14:paraId="7079C6C0" w14:textId="5A83C834" w:rsidR="00EF1651" w:rsidRPr="008015A2" w:rsidDel="003109BA" w:rsidRDefault="00EF1651" w:rsidP="00847F80">
      <w:pPr>
        <w:ind w:left="617"/>
        <w:rPr>
          <w:del w:id="75" w:author="Marcin Kamiński" w:date="2023-05-28T22:01:00Z"/>
          <w:sz w:val="24"/>
          <w:szCs w:val="24"/>
        </w:rPr>
      </w:pPr>
      <w:del w:id="76" w:author="Marcin Kamiński" w:date="2023-05-28T22:01:00Z">
        <w:r w:rsidRPr="008015A2" w:rsidDel="003109BA">
          <w:rPr>
            <w:sz w:val="24"/>
            <w:szCs w:val="24"/>
          </w:rPr>
          <w:delText xml:space="preserve">** Wartość ostatniej raty miesięcznej </w:delText>
        </w:r>
        <w:r w:rsidRPr="008015A2" w:rsidDel="003109BA">
          <w:rPr>
            <w:sz w:val="24"/>
            <w:szCs w:val="24"/>
            <w:highlight w:val="yellow"/>
          </w:rPr>
          <w:delText>__________</w:delText>
        </w:r>
      </w:del>
    </w:p>
    <w:p w14:paraId="41D9A324" w14:textId="0CA45700" w:rsidR="00EF1651" w:rsidRPr="008015A2" w:rsidDel="003109BA" w:rsidRDefault="00EF1651" w:rsidP="00847F80">
      <w:pPr>
        <w:ind w:left="617"/>
        <w:rPr>
          <w:del w:id="77" w:author="Marcin Kamiński" w:date="2023-05-28T22:01:00Z"/>
          <w:sz w:val="24"/>
          <w:szCs w:val="24"/>
        </w:rPr>
      </w:pPr>
    </w:p>
    <w:p w14:paraId="3FF84BF3" w14:textId="1AA7002E" w:rsidR="005227A3" w:rsidRPr="008015A2" w:rsidDel="003109BA" w:rsidRDefault="00EF1651" w:rsidP="00847F80">
      <w:pPr>
        <w:ind w:left="617"/>
        <w:rPr>
          <w:del w:id="78" w:author="Marcin Kamiński" w:date="2023-05-28T22:01:00Z"/>
          <w:sz w:val="24"/>
          <w:szCs w:val="24"/>
        </w:rPr>
      </w:pPr>
      <w:del w:id="79" w:author="Marcin Kamiński" w:date="2023-05-28T22:01:00Z">
        <w:r w:rsidRPr="008015A2" w:rsidDel="003109BA">
          <w:rPr>
            <w:sz w:val="24"/>
            <w:szCs w:val="24"/>
          </w:rPr>
          <w:delText xml:space="preserve">Pożyczkobiorca oświadcza, iż kwota zostanie przeznaczona na zaspokojenie zwykłych potrzeb rodzinnych         </w:delText>
        </w:r>
        <w:r w:rsidRPr="008015A2" w:rsidDel="003109BA">
          <w:rPr>
            <w:sz w:val="24"/>
            <w:szCs w:val="24"/>
            <w:highlight w:val="yellow"/>
          </w:rPr>
          <w:delText>TAK</w:delText>
        </w:r>
        <w:r w:rsidRPr="008015A2" w:rsidDel="003109BA">
          <w:rPr>
            <w:sz w:val="24"/>
            <w:szCs w:val="24"/>
          </w:rPr>
          <w:delText xml:space="preserve">         NIE</w:delText>
        </w:r>
        <w:bookmarkStart w:id="80" w:name="_Hlk134431479"/>
      </w:del>
    </w:p>
    <w:bookmarkEnd w:id="80"/>
    <w:p w14:paraId="48F997BC" w14:textId="5C368405" w:rsidR="005227A3" w:rsidRPr="008015A2" w:rsidDel="003109BA" w:rsidRDefault="005227A3" w:rsidP="001F3EB4">
      <w:pPr>
        <w:rPr>
          <w:del w:id="81" w:author="Marcin Kamiński" w:date="2023-05-28T22:01:00Z"/>
          <w:sz w:val="24"/>
          <w:szCs w:val="24"/>
        </w:rPr>
      </w:pPr>
    </w:p>
    <w:p w14:paraId="763B2C0F" w14:textId="1B50B99E" w:rsidR="00241C87" w:rsidRPr="008015A2" w:rsidDel="003109BA" w:rsidRDefault="00241C87" w:rsidP="00C31FF7">
      <w:pPr>
        <w:pStyle w:val="Nagwek3"/>
        <w:kinsoku w:val="0"/>
        <w:overflowPunct w:val="0"/>
        <w:spacing w:before="81"/>
        <w:ind w:left="667"/>
        <w:jc w:val="center"/>
        <w:rPr>
          <w:del w:id="82" w:author="Marcin Kamiński" w:date="2023-05-28T22:01:00Z"/>
          <w:color w:val="231F20"/>
          <w:spacing w:val="-2"/>
          <w:sz w:val="24"/>
          <w:szCs w:val="24"/>
        </w:rPr>
      </w:pPr>
      <w:del w:id="83" w:author="Marcin Kamiński" w:date="2023-05-28T22:01:00Z">
        <w:r w:rsidRPr="008015A2" w:rsidDel="003109BA">
          <w:rPr>
            <w:color w:val="231F20"/>
            <w:sz w:val="24"/>
            <w:szCs w:val="24"/>
          </w:rPr>
          <w:delText>Postanowienia</w:delText>
        </w:r>
        <w:r w:rsidRPr="008015A2" w:rsidDel="003109BA">
          <w:rPr>
            <w:color w:val="231F20"/>
            <w:spacing w:val="-1"/>
            <w:sz w:val="24"/>
            <w:szCs w:val="24"/>
          </w:rPr>
          <w:delText xml:space="preserve"> </w:delText>
        </w:r>
        <w:r w:rsidRPr="008015A2" w:rsidDel="003109BA">
          <w:rPr>
            <w:color w:val="231F20"/>
            <w:sz w:val="24"/>
            <w:szCs w:val="24"/>
          </w:rPr>
          <w:delText>ogólne</w:delText>
        </w:r>
        <w:r w:rsidRPr="008015A2" w:rsidDel="003109BA">
          <w:rPr>
            <w:color w:val="231F20"/>
            <w:spacing w:val="-2"/>
            <w:sz w:val="24"/>
            <w:szCs w:val="24"/>
          </w:rPr>
          <w:delText xml:space="preserve"> </w:delText>
        </w:r>
        <w:r w:rsidRPr="008015A2" w:rsidDel="003109BA">
          <w:rPr>
            <w:color w:val="231F20"/>
            <w:sz w:val="24"/>
            <w:szCs w:val="24"/>
          </w:rPr>
          <w:delText>dotyczące</w:delText>
        </w:r>
        <w:r w:rsidRPr="008015A2" w:rsidDel="003109BA">
          <w:rPr>
            <w:color w:val="231F20"/>
            <w:spacing w:val="-1"/>
            <w:sz w:val="24"/>
            <w:szCs w:val="24"/>
          </w:rPr>
          <w:delText xml:space="preserve"> </w:delText>
        </w:r>
        <w:r w:rsidRPr="008015A2" w:rsidDel="003109BA">
          <w:rPr>
            <w:color w:val="231F20"/>
            <w:sz w:val="24"/>
            <w:szCs w:val="24"/>
          </w:rPr>
          <w:delText>Umowy</w:delText>
        </w:r>
        <w:r w:rsidRPr="008015A2" w:rsidDel="003109BA">
          <w:rPr>
            <w:color w:val="231F20"/>
            <w:spacing w:val="-1"/>
            <w:sz w:val="24"/>
            <w:szCs w:val="24"/>
          </w:rPr>
          <w:delText xml:space="preserve"> </w:delText>
        </w:r>
        <w:r w:rsidRPr="008015A2" w:rsidDel="003109BA">
          <w:rPr>
            <w:color w:val="231F20"/>
            <w:spacing w:val="-2"/>
            <w:sz w:val="24"/>
            <w:szCs w:val="24"/>
          </w:rPr>
          <w:delText>Pożyczki</w:delText>
        </w:r>
      </w:del>
    </w:p>
    <w:p w14:paraId="57163B5A" w14:textId="02ED962E" w:rsidR="00241C87" w:rsidRPr="008015A2" w:rsidDel="003109BA" w:rsidRDefault="00241C87" w:rsidP="00241C87">
      <w:pPr>
        <w:pStyle w:val="Tekstpodstawowy"/>
        <w:kinsoku w:val="0"/>
        <w:overflowPunct w:val="0"/>
        <w:spacing w:before="4"/>
        <w:rPr>
          <w:del w:id="84" w:author="Marcin Kamiński" w:date="2023-05-28T22:01:00Z"/>
          <w:b/>
          <w:bCs/>
          <w:sz w:val="24"/>
          <w:szCs w:val="24"/>
        </w:rPr>
      </w:pPr>
    </w:p>
    <w:p w14:paraId="0AEFC7F0" w14:textId="6AB45C09" w:rsidR="00241C87" w:rsidRPr="008015A2" w:rsidDel="003109BA" w:rsidRDefault="00241C87" w:rsidP="00241C87">
      <w:pPr>
        <w:pStyle w:val="Akapitzlist"/>
        <w:numPr>
          <w:ilvl w:val="0"/>
          <w:numId w:val="1"/>
        </w:numPr>
        <w:tabs>
          <w:tab w:val="left" w:pos="618"/>
        </w:tabs>
        <w:kinsoku w:val="0"/>
        <w:overflowPunct w:val="0"/>
        <w:spacing w:line="208" w:lineRule="auto"/>
        <w:ind w:right="38"/>
        <w:rPr>
          <w:del w:id="85" w:author="Marcin Kamiński" w:date="2023-05-28T22:01:00Z"/>
          <w:color w:val="231F20"/>
          <w:spacing w:val="-2"/>
        </w:rPr>
      </w:pPr>
      <w:bookmarkStart w:id="86" w:name="_Hlk133322806"/>
      <w:del w:id="87" w:author="Marcin Kamiński" w:date="2023-05-28T22:01:00Z">
        <w:r w:rsidRPr="008015A2" w:rsidDel="003109BA">
          <w:rPr>
            <w:color w:val="231F20"/>
          </w:rPr>
          <w:delText xml:space="preserve">Pożyczkobiorca składa Pożyczkodawcy </w:delText>
        </w:r>
        <w:r w:rsidRPr="008015A2" w:rsidDel="003109BA">
          <w:rPr>
            <w:color w:val="231F20"/>
            <w:spacing w:val="-4"/>
          </w:rPr>
          <w:delText>Wniosek</w:delText>
        </w:r>
        <w:r w:rsidRPr="008015A2" w:rsidDel="003109BA">
          <w:rPr>
            <w:color w:val="231F20"/>
            <w:spacing w:val="-8"/>
          </w:rPr>
          <w:delText xml:space="preserve"> </w:delText>
        </w:r>
        <w:r w:rsidRPr="008015A2" w:rsidDel="003109BA">
          <w:rPr>
            <w:color w:val="231F20"/>
            <w:spacing w:val="-4"/>
          </w:rPr>
          <w:delText>o</w:delText>
        </w:r>
        <w:r w:rsidRPr="008015A2" w:rsidDel="003109BA">
          <w:rPr>
            <w:color w:val="231F20"/>
            <w:spacing w:val="-9"/>
          </w:rPr>
          <w:delText xml:space="preserve"> </w:delText>
        </w:r>
        <w:r w:rsidRPr="008015A2" w:rsidDel="003109BA">
          <w:rPr>
            <w:color w:val="231F20"/>
            <w:spacing w:val="-4"/>
          </w:rPr>
          <w:delText>pożyczkę, poprzez formularz dostępny na stronie: ____________</w:delText>
        </w:r>
        <w:r w:rsidRPr="008015A2" w:rsidDel="003109BA">
          <w:rPr>
            <w:color w:val="231F20"/>
            <w:spacing w:val="-8"/>
          </w:rPr>
          <w:delText xml:space="preserve"> </w:delText>
        </w:r>
        <w:r w:rsidRPr="008015A2" w:rsidDel="003109BA">
          <w:rPr>
            <w:color w:val="231F20"/>
            <w:spacing w:val="-10"/>
          </w:rPr>
          <w:delText xml:space="preserve">Po złożeniu Wniosku o pożyczkę Pożyczkobiorcy udostępniane są, drogą elektroniczną na adres e-mail wskazany przez Pożyczkobiorcę we Wniosku o pożyczkę, </w:delText>
        </w:r>
        <w:r w:rsidRPr="008015A2" w:rsidDel="003109BA">
          <w:delText>wszelkie informacje i dokumenty istotne dla oceny ryzyka i kosztów związanych z zawarciem Umowy Pożyczki – w tym formularz informacyjny dotyczący kredytu konsumenckiego.</w:delText>
        </w:r>
      </w:del>
    </w:p>
    <w:p w14:paraId="47F106F1" w14:textId="0450DD4A" w:rsidR="00241C87" w:rsidRPr="008015A2" w:rsidDel="003109BA" w:rsidRDefault="00241C87" w:rsidP="007B4522">
      <w:pPr>
        <w:pStyle w:val="Akapitzlist"/>
        <w:numPr>
          <w:ilvl w:val="0"/>
          <w:numId w:val="1"/>
        </w:numPr>
        <w:tabs>
          <w:tab w:val="left" w:pos="618"/>
        </w:tabs>
        <w:kinsoku w:val="0"/>
        <w:overflowPunct w:val="0"/>
        <w:spacing w:line="208" w:lineRule="auto"/>
        <w:ind w:right="38"/>
        <w:rPr>
          <w:del w:id="88" w:author="Marcin Kamiński" w:date="2023-05-28T22:01:00Z"/>
          <w:color w:val="231F20"/>
          <w:spacing w:val="-6"/>
        </w:rPr>
      </w:pPr>
      <w:del w:id="89" w:author="Marcin Kamiński" w:date="2023-05-28T22:01:00Z">
        <w:r w:rsidRPr="008015A2" w:rsidDel="003109BA">
          <w:rPr>
            <w:color w:val="231F20"/>
            <w:spacing w:val="-2"/>
          </w:rPr>
          <w:delText xml:space="preserve">Pożyczka jest udzielana Pożyczkobiorcy pod warunkiem pozytywnej oceny zdolności kredytowej Pożyczkobiorcy, </w:delText>
        </w:r>
        <w:r w:rsidRPr="008015A2" w:rsidDel="003109BA">
          <w:delText>rozumianej jako zdolność Pożyczkobiorcy do spłaty Pożyczki wraz należnymi opłatami oraz odsetkami, w terminach ustalonych Umową Pożyczki.</w:delText>
        </w:r>
      </w:del>
    </w:p>
    <w:p w14:paraId="04A425C5" w14:textId="51855ACC" w:rsidR="00241C87" w:rsidRPr="008015A2" w:rsidDel="003109BA" w:rsidRDefault="00241C87" w:rsidP="00241C87">
      <w:pPr>
        <w:pStyle w:val="Akapitzlist"/>
        <w:numPr>
          <w:ilvl w:val="0"/>
          <w:numId w:val="1"/>
        </w:numPr>
        <w:tabs>
          <w:tab w:val="left" w:pos="618"/>
        </w:tabs>
        <w:kinsoku w:val="0"/>
        <w:overflowPunct w:val="0"/>
        <w:spacing w:before="2" w:line="232" w:lineRule="auto"/>
        <w:ind w:right="38"/>
        <w:rPr>
          <w:del w:id="90" w:author="Marcin Kamiński" w:date="2023-05-28T22:01:00Z"/>
          <w:color w:val="231F20"/>
        </w:rPr>
      </w:pPr>
      <w:del w:id="91" w:author="Marcin Kamiński" w:date="2023-05-28T22:01:00Z">
        <w:r w:rsidRPr="008015A2" w:rsidDel="003109BA">
          <w:rPr>
            <w:color w:val="231F20"/>
            <w:spacing w:val="-2"/>
          </w:rPr>
          <w:delText>Pożyczkobiorca,</w:delText>
        </w:r>
        <w:r w:rsidRPr="008015A2" w:rsidDel="003109BA">
          <w:rPr>
            <w:color w:val="231F20"/>
            <w:spacing w:val="-7"/>
          </w:rPr>
          <w:delText xml:space="preserve"> </w:delText>
        </w:r>
        <w:r w:rsidRPr="008015A2" w:rsidDel="003109BA">
          <w:rPr>
            <w:color w:val="231F20"/>
            <w:spacing w:val="-2"/>
          </w:rPr>
          <w:delText>o</w:delText>
        </w:r>
        <w:r w:rsidRPr="008015A2" w:rsidDel="003109BA">
          <w:rPr>
            <w:color w:val="231F20"/>
            <w:spacing w:val="-7"/>
          </w:rPr>
          <w:delText xml:space="preserve"> </w:delText>
        </w:r>
        <w:r w:rsidRPr="008015A2" w:rsidDel="003109BA">
          <w:rPr>
            <w:color w:val="231F20"/>
            <w:spacing w:val="-2"/>
          </w:rPr>
          <w:delText>ile</w:delText>
        </w:r>
        <w:r w:rsidRPr="008015A2" w:rsidDel="003109BA">
          <w:rPr>
            <w:color w:val="231F20"/>
            <w:spacing w:val="-7"/>
          </w:rPr>
          <w:delText xml:space="preserve"> </w:delText>
        </w:r>
        <w:r w:rsidRPr="008015A2" w:rsidDel="003109BA">
          <w:rPr>
            <w:color w:val="231F20"/>
            <w:spacing w:val="-2"/>
          </w:rPr>
          <w:delText>akceptuje</w:delText>
        </w:r>
        <w:r w:rsidRPr="008015A2" w:rsidDel="003109BA">
          <w:rPr>
            <w:color w:val="231F20"/>
            <w:spacing w:val="-7"/>
          </w:rPr>
          <w:delText xml:space="preserve"> </w:delText>
        </w:r>
        <w:r w:rsidRPr="008015A2" w:rsidDel="003109BA">
          <w:rPr>
            <w:color w:val="231F20"/>
            <w:spacing w:val="-2"/>
          </w:rPr>
          <w:delText>proponowane</w:delText>
        </w:r>
        <w:r w:rsidRPr="008015A2" w:rsidDel="003109BA">
          <w:rPr>
            <w:color w:val="231F20"/>
            <w:spacing w:val="-7"/>
          </w:rPr>
          <w:delText xml:space="preserve"> mu warunki pożyczki, </w:delText>
        </w:r>
        <w:r w:rsidRPr="008015A2" w:rsidDel="003109BA">
          <w:rPr>
            <w:color w:val="231F20"/>
            <w:spacing w:val="-2"/>
          </w:rPr>
          <w:delText>zawiera</w:delText>
        </w:r>
        <w:r w:rsidRPr="008015A2" w:rsidDel="003109BA">
          <w:rPr>
            <w:color w:val="231F20"/>
          </w:rPr>
          <w:delText xml:space="preserve"> </w:delText>
        </w:r>
        <w:r w:rsidRPr="008015A2" w:rsidDel="003109BA">
          <w:rPr>
            <w:color w:val="231F20"/>
            <w:spacing w:val="-4"/>
          </w:rPr>
          <w:delText xml:space="preserve">umowę pożyczki, składając oświadczenie woli w drodze wiadomości SMS. </w:delText>
        </w:r>
        <w:r w:rsidRPr="008015A2" w:rsidDel="003109BA">
          <w:rPr>
            <w:color w:val="231F20"/>
            <w:spacing w:val="-6"/>
          </w:rPr>
          <w:delText xml:space="preserve">Umowa Pożyczki zostaje zawarta z chwilą zaakceptowania w drodze SMS </w:delText>
        </w:r>
        <w:r w:rsidRPr="008015A2" w:rsidDel="003109BA">
          <w:rPr>
            <w:color w:val="231F20"/>
            <w:spacing w:val="-2"/>
          </w:rPr>
          <w:delText xml:space="preserve">przez </w:delText>
        </w:r>
        <w:r w:rsidRPr="008015A2" w:rsidDel="003109BA">
          <w:rPr>
            <w:color w:val="231F20"/>
          </w:rPr>
          <w:delText>Pożyczkobiorcę</w:delText>
        </w:r>
        <w:r w:rsidRPr="008015A2" w:rsidDel="003109BA">
          <w:rPr>
            <w:color w:val="231F20"/>
            <w:spacing w:val="-15"/>
          </w:rPr>
          <w:delText xml:space="preserve"> Umowy pożyczki wraz z załącznikami </w:delText>
        </w:r>
        <w:r w:rsidRPr="008015A2" w:rsidDel="003109BA">
          <w:rPr>
            <w:color w:val="231F20"/>
          </w:rPr>
          <w:delText>(przyjęcie</w:delText>
        </w:r>
        <w:r w:rsidRPr="008015A2" w:rsidDel="003109BA">
          <w:rPr>
            <w:color w:val="231F20"/>
            <w:spacing w:val="-15"/>
          </w:rPr>
          <w:delText xml:space="preserve"> </w:delText>
        </w:r>
        <w:r w:rsidRPr="008015A2" w:rsidDel="003109BA">
          <w:rPr>
            <w:color w:val="231F20"/>
          </w:rPr>
          <w:delText xml:space="preserve">oferty). Pożyczkodawca przekazuje Pożyczkobiorcy zawartą Umowę pożyczki wraz z załącznikami </w:delText>
        </w:r>
        <w:r w:rsidR="00B66507" w:rsidRPr="008015A2" w:rsidDel="003109BA">
          <w:rPr>
            <w:color w:val="231F20"/>
          </w:rPr>
          <w:delText>drogą elektroniczną, na adres e-mail Po</w:delText>
        </w:r>
        <w:r w:rsidR="007B4522" w:rsidRPr="008015A2" w:rsidDel="003109BA">
          <w:rPr>
            <w:color w:val="231F20"/>
          </w:rPr>
          <w:delText>ż</w:delText>
        </w:r>
        <w:r w:rsidR="00B66507" w:rsidRPr="008015A2" w:rsidDel="003109BA">
          <w:rPr>
            <w:color w:val="231F20"/>
          </w:rPr>
          <w:delText xml:space="preserve">yczkobiorcy, </w:delText>
        </w:r>
        <w:r w:rsidR="00B66507" w:rsidRPr="008015A2" w:rsidDel="003109BA">
          <w:rPr>
            <w:color w:val="231F20"/>
            <w:spacing w:val="-10"/>
          </w:rPr>
          <w:delText>wskazany przez Pożyczkobiorcę we Wniosku o pożyczkę.</w:delText>
        </w:r>
      </w:del>
    </w:p>
    <w:p w14:paraId="28499E5B" w14:textId="1AAD66EC" w:rsidR="00241C87" w:rsidRPr="008015A2" w:rsidDel="003109BA" w:rsidRDefault="00241C87" w:rsidP="00241C87">
      <w:pPr>
        <w:pStyle w:val="Akapitzlist"/>
        <w:numPr>
          <w:ilvl w:val="0"/>
          <w:numId w:val="1"/>
        </w:numPr>
        <w:tabs>
          <w:tab w:val="left" w:pos="618"/>
        </w:tabs>
        <w:kinsoku w:val="0"/>
        <w:overflowPunct w:val="0"/>
        <w:spacing w:line="232" w:lineRule="auto"/>
        <w:ind w:right="38"/>
        <w:rPr>
          <w:del w:id="92" w:author="Marcin Kamiński" w:date="2023-05-28T22:01:00Z"/>
          <w:color w:val="231F20"/>
          <w:spacing w:val="-2"/>
        </w:rPr>
      </w:pPr>
      <w:del w:id="93" w:author="Marcin Kamiński" w:date="2023-05-28T22:01:00Z">
        <w:r w:rsidRPr="008015A2" w:rsidDel="003109BA">
          <w:rPr>
            <w:color w:val="231F20"/>
            <w:spacing w:val="-4"/>
          </w:rPr>
          <w:delText>Pożyczkobiorca</w:delText>
        </w:r>
        <w:r w:rsidRPr="008015A2" w:rsidDel="003109BA">
          <w:rPr>
            <w:color w:val="231F20"/>
            <w:spacing w:val="-8"/>
          </w:rPr>
          <w:delText xml:space="preserve"> </w:delText>
        </w:r>
        <w:r w:rsidRPr="008015A2" w:rsidDel="003109BA">
          <w:rPr>
            <w:color w:val="231F20"/>
            <w:spacing w:val="-4"/>
          </w:rPr>
          <w:delText>poprzez</w:delText>
        </w:r>
        <w:r w:rsidRPr="008015A2" w:rsidDel="003109BA">
          <w:rPr>
            <w:color w:val="231F20"/>
            <w:spacing w:val="-8"/>
          </w:rPr>
          <w:delText xml:space="preserve"> </w:delText>
        </w:r>
        <w:r w:rsidR="00B66507" w:rsidRPr="008015A2" w:rsidDel="003109BA">
          <w:rPr>
            <w:color w:val="231F20"/>
            <w:spacing w:val="-4"/>
          </w:rPr>
          <w:delText>zawarcie niniejszej Umowy Pożyczki,</w:delText>
        </w:r>
        <w:r w:rsidRPr="008015A2" w:rsidDel="003109BA">
          <w:rPr>
            <w:color w:val="231F20"/>
            <w:spacing w:val="-6"/>
          </w:rPr>
          <w:delText xml:space="preserve"> niezależnie od sposobu wykorzystania kwoty udzielonej </w:delText>
        </w:r>
        <w:r w:rsidRPr="008015A2" w:rsidDel="003109BA">
          <w:rPr>
            <w:color w:val="231F20"/>
            <w:spacing w:val="-4"/>
          </w:rPr>
          <w:delText>pożyczki</w:delText>
        </w:r>
        <w:r w:rsidR="00B66507" w:rsidRPr="008015A2" w:rsidDel="003109BA">
          <w:rPr>
            <w:color w:val="231F20"/>
            <w:spacing w:val="-4"/>
          </w:rPr>
          <w:delText>,</w:delText>
        </w:r>
        <w:r w:rsidRPr="008015A2" w:rsidDel="003109BA">
          <w:rPr>
            <w:color w:val="231F20"/>
            <w:spacing w:val="-9"/>
          </w:rPr>
          <w:delText xml:space="preserve"> </w:delText>
        </w:r>
        <w:r w:rsidRPr="008015A2" w:rsidDel="003109BA">
          <w:rPr>
            <w:color w:val="231F20"/>
            <w:spacing w:val="-4"/>
          </w:rPr>
          <w:delText>zobowiązuje</w:delText>
        </w:r>
        <w:r w:rsidRPr="008015A2" w:rsidDel="003109BA">
          <w:rPr>
            <w:color w:val="231F20"/>
            <w:spacing w:val="-8"/>
          </w:rPr>
          <w:delText xml:space="preserve"> </w:delText>
        </w:r>
        <w:r w:rsidRPr="008015A2" w:rsidDel="003109BA">
          <w:rPr>
            <w:color w:val="231F20"/>
            <w:spacing w:val="-4"/>
          </w:rPr>
          <w:delText>się</w:delText>
        </w:r>
        <w:r w:rsidRPr="008015A2" w:rsidDel="003109BA">
          <w:rPr>
            <w:color w:val="231F20"/>
            <w:spacing w:val="-9"/>
          </w:rPr>
          <w:delText xml:space="preserve"> </w:delText>
        </w:r>
        <w:r w:rsidRPr="008015A2" w:rsidDel="003109BA">
          <w:rPr>
            <w:color w:val="231F20"/>
            <w:spacing w:val="-4"/>
          </w:rPr>
          <w:delText>do</w:delText>
        </w:r>
        <w:r w:rsidRPr="008015A2" w:rsidDel="003109BA">
          <w:rPr>
            <w:color w:val="231F20"/>
            <w:spacing w:val="-8"/>
          </w:rPr>
          <w:delText xml:space="preserve"> </w:delText>
        </w:r>
        <w:r w:rsidRPr="008015A2" w:rsidDel="003109BA">
          <w:rPr>
            <w:color w:val="231F20"/>
            <w:spacing w:val="-4"/>
          </w:rPr>
          <w:delText>spłaty</w:delText>
        </w:r>
        <w:r w:rsidRPr="008015A2" w:rsidDel="003109BA">
          <w:rPr>
            <w:color w:val="231F20"/>
            <w:spacing w:val="-9"/>
          </w:rPr>
          <w:delText xml:space="preserve"> </w:delText>
        </w:r>
        <w:r w:rsidRPr="008015A2" w:rsidDel="003109BA">
          <w:rPr>
            <w:color w:val="231F20"/>
            <w:spacing w:val="-4"/>
          </w:rPr>
          <w:delText>Całkowitej</w:delText>
        </w:r>
        <w:r w:rsidRPr="008015A2" w:rsidDel="003109BA">
          <w:rPr>
            <w:color w:val="231F20"/>
            <w:spacing w:val="-9"/>
          </w:rPr>
          <w:delText xml:space="preserve"> </w:delText>
        </w:r>
        <w:r w:rsidRPr="008015A2" w:rsidDel="003109BA">
          <w:rPr>
            <w:color w:val="231F20"/>
            <w:spacing w:val="-4"/>
          </w:rPr>
          <w:delText>kwoty</w:delText>
        </w:r>
        <w:r w:rsidRPr="008015A2" w:rsidDel="003109BA">
          <w:rPr>
            <w:color w:val="231F20"/>
            <w:spacing w:val="-8"/>
          </w:rPr>
          <w:delText xml:space="preserve"> </w:delText>
        </w:r>
        <w:r w:rsidRPr="008015A2" w:rsidDel="003109BA">
          <w:rPr>
            <w:color w:val="231F20"/>
            <w:spacing w:val="-4"/>
          </w:rPr>
          <w:delText>do</w:delText>
        </w:r>
        <w:r w:rsidRPr="008015A2" w:rsidDel="003109BA">
          <w:rPr>
            <w:color w:val="231F20"/>
            <w:spacing w:val="-9"/>
          </w:rPr>
          <w:delText xml:space="preserve"> </w:delText>
        </w:r>
        <w:r w:rsidRPr="008015A2" w:rsidDel="003109BA">
          <w:rPr>
            <w:color w:val="231F20"/>
            <w:spacing w:val="-4"/>
          </w:rPr>
          <w:delText xml:space="preserve">zapłaty </w:delText>
        </w:r>
        <w:r w:rsidRPr="008015A2" w:rsidDel="003109BA">
          <w:rPr>
            <w:color w:val="231F20"/>
            <w:spacing w:val="-6"/>
          </w:rPr>
          <w:delText>Pożyczki, a spłata Całkowitej kwoty</w:delText>
        </w:r>
        <w:r w:rsidRPr="008015A2" w:rsidDel="003109BA">
          <w:rPr>
            <w:color w:val="231F20"/>
            <w:spacing w:val="-3"/>
          </w:rPr>
          <w:delText xml:space="preserve"> </w:delText>
        </w:r>
        <w:r w:rsidRPr="008015A2" w:rsidDel="003109BA">
          <w:rPr>
            <w:color w:val="231F20"/>
            <w:spacing w:val="-6"/>
          </w:rPr>
          <w:delText>do zapłaty</w:delText>
        </w:r>
        <w:r w:rsidRPr="008015A2" w:rsidDel="003109BA">
          <w:rPr>
            <w:color w:val="231F20"/>
            <w:spacing w:val="-3"/>
          </w:rPr>
          <w:delText xml:space="preserve"> </w:delText>
        </w:r>
        <w:r w:rsidRPr="008015A2" w:rsidDel="003109BA">
          <w:rPr>
            <w:color w:val="231F20"/>
            <w:spacing w:val="-6"/>
          </w:rPr>
          <w:delText>Pożyczki jest</w:delText>
        </w:r>
        <w:r w:rsidRPr="008015A2" w:rsidDel="003109BA">
          <w:rPr>
            <w:color w:val="231F20"/>
            <w:spacing w:val="-3"/>
          </w:rPr>
          <w:delText xml:space="preserve"> </w:delText>
        </w:r>
        <w:r w:rsidRPr="008015A2" w:rsidDel="003109BA">
          <w:rPr>
            <w:color w:val="231F20"/>
            <w:spacing w:val="-6"/>
          </w:rPr>
          <w:delText>za</w:delText>
        </w:r>
        <w:r w:rsidRPr="008015A2" w:rsidDel="003109BA">
          <w:rPr>
            <w:color w:val="231F20"/>
            <w:spacing w:val="-4"/>
          </w:rPr>
          <w:delText>bezpieczona</w:delText>
        </w:r>
        <w:r w:rsidRPr="008015A2" w:rsidDel="003109BA">
          <w:rPr>
            <w:color w:val="231F20"/>
            <w:spacing w:val="-7"/>
          </w:rPr>
          <w:delText xml:space="preserve"> </w:delText>
        </w:r>
        <w:r w:rsidRPr="008015A2" w:rsidDel="003109BA">
          <w:rPr>
            <w:color w:val="231F20"/>
            <w:spacing w:val="-4"/>
          </w:rPr>
          <w:delText>Wekslem</w:delText>
        </w:r>
        <w:r w:rsidRPr="008015A2" w:rsidDel="003109BA">
          <w:rPr>
            <w:color w:val="231F20"/>
            <w:spacing w:val="-7"/>
          </w:rPr>
          <w:delText xml:space="preserve"> </w:delText>
        </w:r>
        <w:r w:rsidRPr="008015A2" w:rsidDel="003109BA">
          <w:rPr>
            <w:color w:val="231F20"/>
            <w:spacing w:val="-4"/>
          </w:rPr>
          <w:delText>in</w:delText>
        </w:r>
        <w:r w:rsidRPr="008015A2" w:rsidDel="003109BA">
          <w:rPr>
            <w:color w:val="231F20"/>
            <w:spacing w:val="-7"/>
          </w:rPr>
          <w:delText xml:space="preserve"> </w:delText>
        </w:r>
        <w:r w:rsidRPr="008015A2" w:rsidDel="003109BA">
          <w:rPr>
            <w:color w:val="231F20"/>
            <w:spacing w:val="-4"/>
          </w:rPr>
          <w:delText>blanco</w:delText>
        </w:r>
        <w:r w:rsidRPr="008015A2" w:rsidDel="003109BA">
          <w:rPr>
            <w:color w:val="231F20"/>
            <w:spacing w:val="-7"/>
          </w:rPr>
          <w:delText xml:space="preserve"> </w:delText>
        </w:r>
        <w:r w:rsidRPr="008015A2" w:rsidDel="003109BA">
          <w:rPr>
            <w:color w:val="231F20"/>
            <w:spacing w:val="-4"/>
          </w:rPr>
          <w:delText>podpisanym</w:delText>
        </w:r>
        <w:r w:rsidRPr="008015A2" w:rsidDel="003109BA">
          <w:rPr>
            <w:color w:val="231F20"/>
            <w:spacing w:val="-7"/>
          </w:rPr>
          <w:delText xml:space="preserve"> </w:delText>
        </w:r>
        <w:r w:rsidRPr="008015A2" w:rsidDel="003109BA">
          <w:rPr>
            <w:color w:val="231F20"/>
            <w:spacing w:val="-4"/>
          </w:rPr>
          <w:delText>przez</w:delText>
        </w:r>
        <w:r w:rsidRPr="008015A2" w:rsidDel="003109BA">
          <w:rPr>
            <w:color w:val="231F20"/>
            <w:spacing w:val="-7"/>
          </w:rPr>
          <w:delText xml:space="preserve"> </w:delText>
        </w:r>
        <w:r w:rsidRPr="008015A2" w:rsidDel="003109BA">
          <w:rPr>
            <w:color w:val="231F20"/>
            <w:spacing w:val="-4"/>
          </w:rPr>
          <w:delText>Pożyczko</w:delText>
        </w:r>
        <w:r w:rsidRPr="008015A2" w:rsidDel="003109BA">
          <w:rPr>
            <w:color w:val="231F20"/>
            <w:spacing w:val="-2"/>
          </w:rPr>
          <w:delText>biorcę.</w:delText>
        </w:r>
      </w:del>
    </w:p>
    <w:bookmarkEnd w:id="86"/>
    <w:p w14:paraId="753FD899" w14:textId="4D4D992C" w:rsidR="00C31FF7" w:rsidRPr="008015A2" w:rsidDel="003109BA" w:rsidRDefault="00241C87" w:rsidP="00C31FF7">
      <w:pPr>
        <w:pStyle w:val="Akapitzlist"/>
        <w:numPr>
          <w:ilvl w:val="0"/>
          <w:numId w:val="1"/>
        </w:numPr>
        <w:tabs>
          <w:tab w:val="left" w:pos="618"/>
        </w:tabs>
        <w:kinsoku w:val="0"/>
        <w:overflowPunct w:val="0"/>
        <w:spacing w:line="232" w:lineRule="auto"/>
        <w:ind w:right="38"/>
        <w:rPr>
          <w:del w:id="94" w:author="Marcin Kamiński" w:date="2023-05-28T22:01:00Z"/>
          <w:color w:val="231F20"/>
          <w:spacing w:val="-2"/>
        </w:rPr>
      </w:pPr>
      <w:del w:id="95" w:author="Marcin Kamiński" w:date="2023-05-28T22:01:00Z">
        <w:r w:rsidRPr="008015A2" w:rsidDel="003109BA">
          <w:rPr>
            <w:color w:val="231F20"/>
          </w:rPr>
          <w:delText xml:space="preserve">Pożyczkobiorca może, bez podania przyczyny, odstąpić od </w:delText>
        </w:r>
        <w:r w:rsidRPr="008015A2" w:rsidDel="003109BA">
          <w:rPr>
            <w:color w:val="231F20"/>
            <w:spacing w:val="-6"/>
          </w:rPr>
          <w:delText>Umowy Pożyczki w terminie 14 dni od daty jej zawarcia, składa</w:delText>
        </w:r>
        <w:r w:rsidRPr="008015A2" w:rsidDel="003109BA">
          <w:rPr>
            <w:color w:val="231F20"/>
            <w:spacing w:val="-4"/>
          </w:rPr>
          <w:delText>jąc</w:delText>
        </w:r>
        <w:r w:rsidRPr="008015A2" w:rsidDel="003109BA">
          <w:rPr>
            <w:color w:val="231F20"/>
            <w:spacing w:val="-9"/>
          </w:rPr>
          <w:delText xml:space="preserve"> </w:delText>
        </w:r>
        <w:r w:rsidRPr="008015A2" w:rsidDel="003109BA">
          <w:rPr>
            <w:color w:val="231F20"/>
            <w:spacing w:val="-4"/>
          </w:rPr>
          <w:delText>stosowne</w:delText>
        </w:r>
        <w:r w:rsidRPr="008015A2" w:rsidDel="003109BA">
          <w:rPr>
            <w:color w:val="231F20"/>
            <w:spacing w:val="-8"/>
          </w:rPr>
          <w:delText xml:space="preserve"> </w:delText>
        </w:r>
        <w:r w:rsidRPr="008015A2" w:rsidDel="003109BA">
          <w:rPr>
            <w:color w:val="231F20"/>
            <w:spacing w:val="-4"/>
          </w:rPr>
          <w:delText>oświadczenie</w:delText>
        </w:r>
        <w:r w:rsidRPr="008015A2" w:rsidDel="003109BA">
          <w:rPr>
            <w:color w:val="231F20"/>
            <w:spacing w:val="-9"/>
          </w:rPr>
          <w:delText xml:space="preserve"> </w:delText>
        </w:r>
        <w:r w:rsidRPr="008015A2" w:rsidDel="003109BA">
          <w:rPr>
            <w:color w:val="231F20"/>
            <w:spacing w:val="-4"/>
          </w:rPr>
          <w:delText>o</w:delText>
        </w:r>
        <w:r w:rsidRPr="008015A2" w:rsidDel="003109BA">
          <w:rPr>
            <w:color w:val="231F20"/>
            <w:spacing w:val="-8"/>
          </w:rPr>
          <w:delText xml:space="preserve"> </w:delText>
        </w:r>
        <w:r w:rsidRPr="008015A2" w:rsidDel="003109BA">
          <w:rPr>
            <w:color w:val="231F20"/>
            <w:spacing w:val="-4"/>
          </w:rPr>
          <w:delText>odstąpieniu</w:delText>
        </w:r>
        <w:r w:rsidRPr="008015A2" w:rsidDel="003109BA">
          <w:rPr>
            <w:color w:val="231F20"/>
            <w:spacing w:val="-9"/>
          </w:rPr>
          <w:delText xml:space="preserve"> </w:delText>
        </w:r>
        <w:r w:rsidRPr="008015A2" w:rsidDel="003109BA">
          <w:rPr>
            <w:color w:val="231F20"/>
            <w:spacing w:val="-4"/>
          </w:rPr>
          <w:delText>od</w:delText>
        </w:r>
        <w:r w:rsidRPr="008015A2" w:rsidDel="003109BA">
          <w:rPr>
            <w:color w:val="231F20"/>
            <w:spacing w:val="-9"/>
          </w:rPr>
          <w:delText xml:space="preserve"> </w:delText>
        </w:r>
        <w:r w:rsidRPr="008015A2" w:rsidDel="003109BA">
          <w:rPr>
            <w:color w:val="231F20"/>
            <w:spacing w:val="-4"/>
          </w:rPr>
          <w:delText>Umowy</w:delText>
        </w:r>
        <w:r w:rsidRPr="008015A2" w:rsidDel="003109BA">
          <w:rPr>
            <w:color w:val="231F20"/>
            <w:spacing w:val="-8"/>
          </w:rPr>
          <w:delText xml:space="preserve"> </w:delText>
        </w:r>
        <w:r w:rsidRPr="008015A2" w:rsidDel="003109BA">
          <w:rPr>
            <w:color w:val="231F20"/>
            <w:spacing w:val="-4"/>
          </w:rPr>
          <w:delText xml:space="preserve">Pożyczki. </w:delText>
        </w:r>
        <w:r w:rsidRPr="008015A2" w:rsidDel="003109BA">
          <w:rPr>
            <w:color w:val="231F20"/>
            <w:spacing w:val="-6"/>
          </w:rPr>
          <w:delText>Oświadczenie</w:delText>
        </w:r>
        <w:r w:rsidRPr="008015A2" w:rsidDel="003109BA">
          <w:rPr>
            <w:color w:val="231F20"/>
            <w:spacing w:val="-7"/>
          </w:rPr>
          <w:delText xml:space="preserve"> </w:delText>
        </w:r>
        <w:r w:rsidRPr="008015A2" w:rsidDel="003109BA">
          <w:rPr>
            <w:color w:val="231F20"/>
            <w:spacing w:val="-6"/>
          </w:rPr>
          <w:delText>może być</w:delText>
        </w:r>
        <w:r w:rsidRPr="008015A2" w:rsidDel="003109BA">
          <w:rPr>
            <w:color w:val="231F20"/>
            <w:spacing w:val="-7"/>
          </w:rPr>
          <w:delText xml:space="preserve"> </w:delText>
        </w:r>
        <w:r w:rsidRPr="008015A2" w:rsidDel="003109BA">
          <w:rPr>
            <w:color w:val="231F20"/>
            <w:spacing w:val="-6"/>
          </w:rPr>
          <w:delText>złożone w</w:delText>
        </w:r>
        <w:r w:rsidRPr="008015A2" w:rsidDel="003109BA">
          <w:rPr>
            <w:color w:val="231F20"/>
            <w:spacing w:val="-7"/>
          </w:rPr>
          <w:delText xml:space="preserve"> </w:delText>
        </w:r>
        <w:r w:rsidRPr="008015A2" w:rsidDel="003109BA">
          <w:rPr>
            <w:color w:val="231F20"/>
            <w:spacing w:val="-6"/>
          </w:rPr>
          <w:delText>dowolnej</w:delText>
        </w:r>
        <w:r w:rsidRPr="008015A2" w:rsidDel="003109BA">
          <w:rPr>
            <w:color w:val="231F20"/>
            <w:spacing w:val="-7"/>
          </w:rPr>
          <w:delText xml:space="preserve"> </w:delText>
        </w:r>
        <w:r w:rsidRPr="008015A2" w:rsidDel="003109BA">
          <w:rPr>
            <w:color w:val="231F20"/>
            <w:spacing w:val="-6"/>
          </w:rPr>
          <w:delText>formie, tak</w:delText>
        </w:r>
        <w:r w:rsidRPr="008015A2" w:rsidDel="003109BA">
          <w:rPr>
            <w:color w:val="231F20"/>
            <w:spacing w:val="-7"/>
          </w:rPr>
          <w:delText xml:space="preserve"> </w:delText>
        </w:r>
        <w:r w:rsidRPr="008015A2" w:rsidDel="003109BA">
          <w:rPr>
            <w:color w:val="231F20"/>
            <w:spacing w:val="-6"/>
          </w:rPr>
          <w:delText>aby Pożyczkodawca</w:delText>
        </w:r>
        <w:r w:rsidRPr="008015A2" w:rsidDel="003109BA">
          <w:rPr>
            <w:color w:val="231F20"/>
            <w:spacing w:val="-7"/>
          </w:rPr>
          <w:delText xml:space="preserve"> </w:delText>
        </w:r>
        <w:r w:rsidRPr="008015A2" w:rsidDel="003109BA">
          <w:rPr>
            <w:color w:val="231F20"/>
            <w:spacing w:val="-6"/>
          </w:rPr>
          <w:delText>miał możliwość</w:delText>
        </w:r>
        <w:r w:rsidRPr="008015A2" w:rsidDel="003109BA">
          <w:rPr>
            <w:color w:val="231F20"/>
            <w:spacing w:val="-7"/>
          </w:rPr>
          <w:delText xml:space="preserve"> </w:delText>
        </w:r>
        <w:r w:rsidRPr="008015A2" w:rsidDel="003109BA">
          <w:rPr>
            <w:color w:val="231F20"/>
            <w:spacing w:val="-6"/>
          </w:rPr>
          <w:delText>zapoznania się</w:delText>
        </w:r>
        <w:r w:rsidRPr="008015A2" w:rsidDel="003109BA">
          <w:rPr>
            <w:color w:val="231F20"/>
            <w:spacing w:val="-7"/>
          </w:rPr>
          <w:delText xml:space="preserve"> </w:delText>
        </w:r>
        <w:r w:rsidRPr="008015A2" w:rsidDel="003109BA">
          <w:rPr>
            <w:color w:val="231F20"/>
            <w:spacing w:val="-6"/>
          </w:rPr>
          <w:delText>z jego</w:delText>
        </w:r>
        <w:r w:rsidRPr="008015A2" w:rsidDel="003109BA">
          <w:rPr>
            <w:color w:val="231F20"/>
            <w:spacing w:val="-7"/>
          </w:rPr>
          <w:delText xml:space="preserve"> </w:delText>
        </w:r>
        <w:r w:rsidRPr="008015A2" w:rsidDel="003109BA">
          <w:rPr>
            <w:color w:val="231F20"/>
            <w:spacing w:val="-6"/>
          </w:rPr>
          <w:delText>treścią oraz aby</w:delText>
        </w:r>
        <w:r w:rsidRPr="008015A2" w:rsidDel="003109BA">
          <w:rPr>
            <w:color w:val="231F20"/>
            <w:spacing w:val="-7"/>
          </w:rPr>
          <w:delText xml:space="preserve"> </w:delText>
        </w:r>
        <w:r w:rsidRPr="008015A2" w:rsidDel="003109BA">
          <w:rPr>
            <w:color w:val="231F20"/>
            <w:spacing w:val="-6"/>
          </w:rPr>
          <w:delText>wynikała z</w:delText>
        </w:r>
        <w:r w:rsidRPr="008015A2" w:rsidDel="003109BA">
          <w:rPr>
            <w:color w:val="231F20"/>
            <w:spacing w:val="-7"/>
          </w:rPr>
          <w:delText xml:space="preserve"> </w:delText>
        </w:r>
        <w:r w:rsidRPr="008015A2" w:rsidDel="003109BA">
          <w:rPr>
            <w:color w:val="231F20"/>
            <w:spacing w:val="-6"/>
          </w:rPr>
          <w:delText>niego wola</w:delText>
        </w:r>
        <w:r w:rsidRPr="008015A2" w:rsidDel="003109BA">
          <w:rPr>
            <w:color w:val="231F20"/>
            <w:spacing w:val="-7"/>
          </w:rPr>
          <w:delText xml:space="preserve"> </w:delText>
        </w:r>
        <w:r w:rsidRPr="008015A2" w:rsidDel="003109BA">
          <w:rPr>
            <w:color w:val="231F20"/>
            <w:spacing w:val="-6"/>
          </w:rPr>
          <w:delText>składającego</w:delText>
        </w:r>
        <w:r w:rsidRPr="008015A2" w:rsidDel="003109BA">
          <w:rPr>
            <w:color w:val="231F20"/>
            <w:spacing w:val="-7"/>
          </w:rPr>
          <w:delText xml:space="preserve"> </w:delText>
        </w:r>
        <w:r w:rsidRPr="008015A2" w:rsidDel="003109BA">
          <w:rPr>
            <w:color w:val="231F20"/>
            <w:spacing w:val="-6"/>
          </w:rPr>
          <w:delText>oświadczenie odstąpie</w:delText>
        </w:r>
        <w:r w:rsidRPr="008015A2" w:rsidDel="003109BA">
          <w:rPr>
            <w:color w:val="231F20"/>
            <w:spacing w:val="-4"/>
          </w:rPr>
          <w:delText>nia</w:delText>
        </w:r>
        <w:r w:rsidRPr="008015A2" w:rsidDel="003109BA">
          <w:rPr>
            <w:color w:val="231F20"/>
            <w:spacing w:val="-9"/>
          </w:rPr>
          <w:delText xml:space="preserve"> </w:delText>
        </w:r>
        <w:r w:rsidRPr="008015A2" w:rsidDel="003109BA">
          <w:rPr>
            <w:color w:val="231F20"/>
            <w:spacing w:val="-4"/>
          </w:rPr>
          <w:delText>od</w:delText>
        </w:r>
        <w:r w:rsidRPr="008015A2" w:rsidDel="003109BA">
          <w:rPr>
            <w:color w:val="231F20"/>
            <w:spacing w:val="-8"/>
          </w:rPr>
          <w:delText xml:space="preserve"> </w:delText>
        </w:r>
        <w:r w:rsidRPr="008015A2" w:rsidDel="003109BA">
          <w:rPr>
            <w:color w:val="231F20"/>
            <w:spacing w:val="-4"/>
          </w:rPr>
          <w:delText>Umowy</w:delText>
        </w:r>
        <w:r w:rsidRPr="008015A2" w:rsidDel="003109BA">
          <w:rPr>
            <w:color w:val="231F20"/>
            <w:spacing w:val="-9"/>
          </w:rPr>
          <w:delText xml:space="preserve"> </w:delText>
        </w:r>
        <w:r w:rsidRPr="008015A2" w:rsidDel="003109BA">
          <w:rPr>
            <w:color w:val="231F20"/>
            <w:spacing w:val="-4"/>
          </w:rPr>
          <w:delText>Pożyczki,</w:delText>
        </w:r>
        <w:r w:rsidRPr="008015A2" w:rsidDel="003109BA">
          <w:rPr>
            <w:color w:val="231F20"/>
            <w:spacing w:val="-8"/>
          </w:rPr>
          <w:delText xml:space="preserve"> </w:delText>
        </w:r>
        <w:r w:rsidRPr="008015A2" w:rsidDel="003109BA">
          <w:rPr>
            <w:color w:val="231F20"/>
            <w:spacing w:val="-4"/>
          </w:rPr>
          <w:delText>w</w:delText>
        </w:r>
        <w:r w:rsidRPr="008015A2" w:rsidDel="003109BA">
          <w:rPr>
            <w:color w:val="231F20"/>
            <w:spacing w:val="-9"/>
          </w:rPr>
          <w:delText xml:space="preserve"> </w:delText>
        </w:r>
        <w:r w:rsidRPr="008015A2" w:rsidDel="003109BA">
          <w:rPr>
            <w:color w:val="231F20"/>
            <w:spacing w:val="-4"/>
          </w:rPr>
          <w:delText>tym</w:delText>
        </w:r>
        <w:r w:rsidRPr="008015A2" w:rsidDel="003109BA">
          <w:rPr>
            <w:color w:val="231F20"/>
            <w:spacing w:val="-9"/>
          </w:rPr>
          <w:delText xml:space="preserve"> </w:delText>
        </w:r>
        <w:r w:rsidRPr="008015A2" w:rsidDel="003109BA">
          <w:rPr>
            <w:color w:val="231F20"/>
            <w:spacing w:val="-4"/>
          </w:rPr>
          <w:delText>poprzez</w:delText>
        </w:r>
        <w:r w:rsidRPr="008015A2" w:rsidDel="003109BA">
          <w:rPr>
            <w:color w:val="231F20"/>
            <w:spacing w:val="-8"/>
          </w:rPr>
          <w:delText xml:space="preserve"> </w:delText>
        </w:r>
        <w:r w:rsidRPr="008015A2" w:rsidDel="003109BA">
          <w:rPr>
            <w:color w:val="231F20"/>
            <w:spacing w:val="-4"/>
          </w:rPr>
          <w:delText>złożenie</w:delText>
        </w:r>
        <w:r w:rsidRPr="008015A2" w:rsidDel="003109BA">
          <w:rPr>
            <w:color w:val="231F20"/>
            <w:spacing w:val="-9"/>
          </w:rPr>
          <w:delText xml:space="preserve"> </w:delText>
        </w:r>
        <w:r w:rsidRPr="008015A2" w:rsidDel="003109BA">
          <w:rPr>
            <w:color w:val="231F20"/>
            <w:spacing w:val="-4"/>
          </w:rPr>
          <w:delText>oświadczenia o</w:delText>
        </w:r>
        <w:r w:rsidRPr="008015A2" w:rsidDel="003109BA">
          <w:rPr>
            <w:color w:val="231F20"/>
            <w:spacing w:val="-9"/>
          </w:rPr>
          <w:delText xml:space="preserve"> </w:delText>
        </w:r>
        <w:r w:rsidRPr="008015A2" w:rsidDel="003109BA">
          <w:rPr>
            <w:color w:val="231F20"/>
            <w:spacing w:val="-4"/>
          </w:rPr>
          <w:delText>odstąpieniu</w:delText>
        </w:r>
        <w:r w:rsidRPr="008015A2" w:rsidDel="003109BA">
          <w:rPr>
            <w:color w:val="231F20"/>
            <w:spacing w:val="-8"/>
          </w:rPr>
          <w:delText xml:space="preserve"> </w:delText>
        </w:r>
        <w:r w:rsidRPr="008015A2" w:rsidDel="003109BA">
          <w:rPr>
            <w:color w:val="231F20"/>
            <w:spacing w:val="-4"/>
          </w:rPr>
          <w:delText>od</w:delText>
        </w:r>
        <w:r w:rsidRPr="008015A2" w:rsidDel="003109BA">
          <w:rPr>
            <w:color w:val="231F20"/>
            <w:spacing w:val="-9"/>
          </w:rPr>
          <w:delText xml:space="preserve"> </w:delText>
        </w:r>
        <w:r w:rsidRPr="008015A2" w:rsidDel="003109BA">
          <w:rPr>
            <w:color w:val="231F20"/>
            <w:spacing w:val="-4"/>
          </w:rPr>
          <w:delText>Umowy</w:delText>
        </w:r>
        <w:r w:rsidRPr="008015A2" w:rsidDel="003109BA">
          <w:rPr>
            <w:color w:val="231F20"/>
            <w:spacing w:val="-8"/>
          </w:rPr>
          <w:delText xml:space="preserve"> </w:delText>
        </w:r>
        <w:r w:rsidRPr="008015A2" w:rsidDel="003109BA">
          <w:rPr>
            <w:color w:val="231F20"/>
            <w:spacing w:val="-4"/>
          </w:rPr>
          <w:delText>Pożyczki</w:delText>
        </w:r>
        <w:r w:rsidRPr="008015A2" w:rsidDel="003109BA">
          <w:rPr>
            <w:color w:val="231F20"/>
            <w:spacing w:val="-9"/>
          </w:rPr>
          <w:delText xml:space="preserve"> </w:delText>
        </w:r>
        <w:r w:rsidRPr="008015A2" w:rsidDel="003109BA">
          <w:rPr>
            <w:color w:val="231F20"/>
            <w:spacing w:val="-4"/>
          </w:rPr>
          <w:delText>w</w:delText>
        </w:r>
        <w:r w:rsidRPr="008015A2" w:rsidDel="003109BA">
          <w:rPr>
            <w:color w:val="231F20"/>
            <w:spacing w:val="-9"/>
          </w:rPr>
          <w:delText xml:space="preserve"> </w:delText>
        </w:r>
        <w:r w:rsidR="00D83A83" w:rsidRPr="008015A2" w:rsidDel="003109BA">
          <w:rPr>
            <w:color w:val="231F20"/>
            <w:spacing w:val="-4"/>
          </w:rPr>
          <w:delText xml:space="preserve">siedzibie </w:delText>
        </w:r>
        <w:r w:rsidRPr="008015A2" w:rsidDel="003109BA">
          <w:rPr>
            <w:color w:val="231F20"/>
            <w:spacing w:val="-8"/>
          </w:rPr>
          <w:delText xml:space="preserve"> </w:delText>
        </w:r>
        <w:r w:rsidRPr="008015A2" w:rsidDel="003109BA">
          <w:rPr>
            <w:color w:val="231F20"/>
            <w:spacing w:val="-4"/>
          </w:rPr>
          <w:delText>Pożyczkodawcy, przesłanie</w:delText>
        </w:r>
        <w:r w:rsidRPr="008015A2" w:rsidDel="003109BA">
          <w:rPr>
            <w:color w:val="231F20"/>
            <w:spacing w:val="-6"/>
          </w:rPr>
          <w:delText xml:space="preserve"> </w:delText>
        </w:r>
        <w:r w:rsidRPr="008015A2" w:rsidDel="003109BA">
          <w:rPr>
            <w:color w:val="231F20"/>
            <w:spacing w:val="-4"/>
          </w:rPr>
          <w:delText>go</w:delText>
        </w:r>
        <w:r w:rsidRPr="008015A2" w:rsidDel="003109BA">
          <w:rPr>
            <w:color w:val="231F20"/>
            <w:spacing w:val="-6"/>
          </w:rPr>
          <w:delText xml:space="preserve"> </w:delText>
        </w:r>
        <w:r w:rsidRPr="008015A2" w:rsidDel="003109BA">
          <w:rPr>
            <w:color w:val="231F20"/>
            <w:spacing w:val="-4"/>
          </w:rPr>
          <w:delText>na</w:delText>
        </w:r>
        <w:r w:rsidRPr="008015A2" w:rsidDel="003109BA">
          <w:rPr>
            <w:color w:val="231F20"/>
            <w:spacing w:val="-6"/>
          </w:rPr>
          <w:delText xml:space="preserve"> </w:delText>
        </w:r>
        <w:r w:rsidRPr="008015A2" w:rsidDel="003109BA">
          <w:rPr>
            <w:color w:val="231F20"/>
            <w:spacing w:val="-4"/>
          </w:rPr>
          <w:delText>adres:</w:delText>
        </w:r>
        <w:r w:rsidRPr="008015A2" w:rsidDel="003109BA">
          <w:rPr>
            <w:color w:val="231F20"/>
            <w:spacing w:val="-6"/>
          </w:rPr>
          <w:delText xml:space="preserve"> </w:delText>
        </w:r>
        <w:r w:rsidRPr="008015A2" w:rsidDel="003109BA">
          <w:rPr>
            <w:color w:val="231F20"/>
            <w:spacing w:val="-4"/>
          </w:rPr>
          <w:delText>ul.</w:delText>
        </w:r>
        <w:r w:rsidRPr="008015A2" w:rsidDel="003109BA">
          <w:rPr>
            <w:color w:val="231F20"/>
            <w:spacing w:val="-6"/>
          </w:rPr>
          <w:delText xml:space="preserve"> </w:delText>
        </w:r>
        <w:r w:rsidRPr="008015A2" w:rsidDel="003109BA">
          <w:rPr>
            <w:color w:val="231F20"/>
            <w:spacing w:val="-4"/>
          </w:rPr>
          <w:delText>Garncarska</w:delText>
        </w:r>
        <w:r w:rsidRPr="008015A2" w:rsidDel="003109BA">
          <w:rPr>
            <w:color w:val="231F20"/>
            <w:spacing w:val="-6"/>
          </w:rPr>
          <w:delText xml:space="preserve"> </w:delText>
        </w:r>
        <w:r w:rsidRPr="008015A2" w:rsidDel="003109BA">
          <w:rPr>
            <w:color w:val="231F20"/>
            <w:spacing w:val="-4"/>
          </w:rPr>
          <w:delText>1,</w:delText>
        </w:r>
        <w:r w:rsidRPr="008015A2" w:rsidDel="003109BA">
          <w:rPr>
            <w:color w:val="231F20"/>
            <w:spacing w:val="-6"/>
          </w:rPr>
          <w:delText xml:space="preserve"> </w:delText>
        </w:r>
        <w:r w:rsidRPr="008015A2" w:rsidDel="003109BA">
          <w:rPr>
            <w:color w:val="231F20"/>
            <w:spacing w:val="-4"/>
          </w:rPr>
          <w:delText>62-800</w:delText>
        </w:r>
        <w:r w:rsidRPr="008015A2" w:rsidDel="003109BA">
          <w:rPr>
            <w:color w:val="231F20"/>
            <w:spacing w:val="-6"/>
          </w:rPr>
          <w:delText xml:space="preserve"> </w:delText>
        </w:r>
        <w:r w:rsidRPr="008015A2" w:rsidDel="003109BA">
          <w:rPr>
            <w:color w:val="231F20"/>
            <w:spacing w:val="-4"/>
          </w:rPr>
          <w:delText>Kalisz,</w:delText>
        </w:r>
        <w:r w:rsidRPr="008015A2" w:rsidDel="003109BA">
          <w:rPr>
            <w:color w:val="231F20"/>
            <w:spacing w:val="-6"/>
          </w:rPr>
          <w:delText xml:space="preserve"> </w:delText>
        </w:r>
        <w:r w:rsidRPr="008015A2" w:rsidDel="003109BA">
          <w:rPr>
            <w:color w:val="231F20"/>
            <w:spacing w:val="-4"/>
          </w:rPr>
          <w:delText xml:space="preserve">adres </w:delText>
        </w:r>
        <w:r w:rsidR="00000000" w:rsidDel="003109BA">
          <w:fldChar w:fldCharType="begin"/>
        </w:r>
        <w:r w:rsidR="00000000" w:rsidDel="003109BA">
          <w:delInstrText>HYPERLINK "mailto:biuro@benefitia.pl"</w:delInstrText>
        </w:r>
        <w:r w:rsidR="00000000" w:rsidDel="003109BA">
          <w:fldChar w:fldCharType="separate"/>
        </w:r>
        <w:r w:rsidRPr="008015A2" w:rsidDel="003109BA">
          <w:rPr>
            <w:color w:val="231F20"/>
            <w:spacing w:val="-6"/>
          </w:rPr>
          <w:delText>e-mail:biuro@</w:delText>
        </w:r>
        <w:r w:rsidR="00B66507" w:rsidRPr="008015A2" w:rsidDel="003109BA">
          <w:rPr>
            <w:color w:val="231F20"/>
            <w:spacing w:val="-6"/>
          </w:rPr>
          <w:delText>capital4you</w:delText>
        </w:r>
        <w:r w:rsidRPr="008015A2" w:rsidDel="003109BA">
          <w:rPr>
            <w:color w:val="231F20"/>
            <w:spacing w:val="-6"/>
          </w:rPr>
          <w:delText>.pl</w:delText>
        </w:r>
        <w:r w:rsidR="00000000" w:rsidDel="003109BA">
          <w:rPr>
            <w:color w:val="231F20"/>
            <w:spacing w:val="-6"/>
          </w:rPr>
          <w:fldChar w:fldCharType="end"/>
        </w:r>
        <w:r w:rsidRPr="008015A2" w:rsidDel="003109BA">
          <w:rPr>
            <w:color w:val="231F20"/>
            <w:spacing w:val="-6"/>
          </w:rPr>
          <w:delText xml:space="preserve"> lub na adres do doręczeń elektronicz</w:delText>
        </w:r>
        <w:r w:rsidRPr="008015A2" w:rsidDel="003109BA">
          <w:rPr>
            <w:color w:val="231F20"/>
            <w:spacing w:val="-2"/>
          </w:rPr>
          <w:delText>nych:</w:delText>
        </w:r>
        <w:r w:rsidR="007B4522" w:rsidRPr="008015A2" w:rsidDel="003109BA">
          <w:rPr>
            <w:color w:val="231F20"/>
            <w:spacing w:val="-2"/>
          </w:rPr>
          <w:delText>_</w:delText>
        </w:r>
        <w:r w:rsidR="007B4522" w:rsidRPr="008015A2" w:rsidDel="003109BA">
          <w:rPr>
            <w:color w:val="231F20"/>
            <w:spacing w:val="-2"/>
            <w:highlight w:val="yellow"/>
          </w:rPr>
          <w:delText>________________</w:delText>
        </w:r>
        <w:r w:rsidRPr="008015A2" w:rsidDel="003109BA">
          <w:rPr>
            <w:color w:val="231F20"/>
            <w:spacing w:val="-2"/>
          </w:rPr>
          <w:delText>.</w:delText>
        </w:r>
        <w:r w:rsidRPr="008015A2" w:rsidDel="003109BA">
          <w:rPr>
            <w:color w:val="231F20"/>
            <w:spacing w:val="-10"/>
          </w:rPr>
          <w:delText xml:space="preserve"> </w:delText>
        </w:r>
        <w:r w:rsidRPr="008015A2" w:rsidDel="003109BA">
          <w:rPr>
            <w:color w:val="231F20"/>
            <w:spacing w:val="-2"/>
          </w:rPr>
          <w:delText>Zalecane</w:delText>
        </w:r>
        <w:r w:rsidRPr="008015A2" w:rsidDel="003109BA">
          <w:rPr>
            <w:color w:val="231F20"/>
            <w:spacing w:val="-11"/>
          </w:rPr>
          <w:delText xml:space="preserve"> </w:delText>
        </w:r>
        <w:r w:rsidRPr="008015A2" w:rsidDel="003109BA">
          <w:rPr>
            <w:color w:val="231F20"/>
            <w:spacing w:val="-2"/>
          </w:rPr>
          <w:delText>jest,</w:delText>
        </w:r>
        <w:r w:rsidRPr="008015A2" w:rsidDel="003109BA">
          <w:rPr>
            <w:color w:val="231F20"/>
            <w:spacing w:val="-10"/>
          </w:rPr>
          <w:delText xml:space="preserve"> </w:delText>
        </w:r>
        <w:r w:rsidRPr="008015A2" w:rsidDel="003109BA">
          <w:rPr>
            <w:color w:val="231F20"/>
            <w:spacing w:val="-2"/>
          </w:rPr>
          <w:delText>dla</w:delText>
        </w:r>
        <w:r w:rsidRPr="008015A2" w:rsidDel="003109BA">
          <w:rPr>
            <w:color w:val="231F20"/>
            <w:spacing w:val="-11"/>
          </w:rPr>
          <w:delText xml:space="preserve"> </w:delText>
        </w:r>
        <w:r w:rsidRPr="008015A2" w:rsidDel="003109BA">
          <w:rPr>
            <w:color w:val="231F20"/>
            <w:spacing w:val="-2"/>
          </w:rPr>
          <w:delText>celów</w:delText>
        </w:r>
        <w:r w:rsidRPr="008015A2" w:rsidDel="003109BA">
          <w:rPr>
            <w:color w:val="231F20"/>
            <w:spacing w:val="-11"/>
          </w:rPr>
          <w:delText xml:space="preserve"> </w:delText>
        </w:r>
        <w:r w:rsidRPr="008015A2" w:rsidDel="003109BA">
          <w:rPr>
            <w:color w:val="231F20"/>
            <w:spacing w:val="-2"/>
          </w:rPr>
          <w:delText>do</w:delText>
        </w:r>
        <w:r w:rsidRPr="008015A2" w:rsidDel="003109BA">
          <w:rPr>
            <w:color w:val="231F20"/>
            <w:spacing w:val="-6"/>
          </w:rPr>
          <w:delText xml:space="preserve">wodowych, złożenie oświadczenia w formie pisemnej, jednakże Pożyczkobiorca nie ma takiego obowiązku. Dla zachowania terminu, o którym mowa w zdaniu poprzedzającym, wystarczające </w:delText>
        </w:r>
        <w:r w:rsidRPr="008015A2" w:rsidDel="003109BA">
          <w:rPr>
            <w:color w:val="231F20"/>
            <w:spacing w:val="-4"/>
          </w:rPr>
          <w:delText>jest wysłanie oświadczenia o odstąpieniu od Umowy Pożyczki przed upływem ww. terminu. Wzór odstąpienia od Umowy Po</w:delText>
        </w:r>
        <w:r w:rsidRPr="008015A2" w:rsidDel="003109BA">
          <w:rPr>
            <w:color w:val="231F20"/>
          </w:rPr>
          <w:delText>życzki (formularz odstąpienia od Umowy Pożyczki) stanowi załącznik</w:delText>
        </w:r>
        <w:r w:rsidRPr="008015A2" w:rsidDel="003109BA">
          <w:rPr>
            <w:color w:val="231F20"/>
            <w:spacing w:val="-8"/>
          </w:rPr>
          <w:delText xml:space="preserve"> </w:delText>
        </w:r>
        <w:r w:rsidRPr="008015A2" w:rsidDel="003109BA">
          <w:rPr>
            <w:color w:val="231F20"/>
          </w:rPr>
          <w:delText>do</w:delText>
        </w:r>
        <w:r w:rsidRPr="008015A2" w:rsidDel="003109BA">
          <w:rPr>
            <w:color w:val="231F20"/>
            <w:spacing w:val="-8"/>
          </w:rPr>
          <w:delText xml:space="preserve"> </w:delText>
        </w:r>
        <w:r w:rsidRPr="008015A2" w:rsidDel="003109BA">
          <w:rPr>
            <w:color w:val="231F20"/>
          </w:rPr>
          <w:delText>Umowy</w:delText>
        </w:r>
        <w:r w:rsidRPr="008015A2" w:rsidDel="003109BA">
          <w:rPr>
            <w:color w:val="231F20"/>
            <w:spacing w:val="-8"/>
          </w:rPr>
          <w:delText xml:space="preserve"> </w:delText>
        </w:r>
        <w:r w:rsidRPr="008015A2" w:rsidDel="003109BA">
          <w:rPr>
            <w:color w:val="231F20"/>
          </w:rPr>
          <w:delText>Pożyczki</w:delText>
        </w:r>
        <w:r w:rsidRPr="008015A2" w:rsidDel="003109BA">
          <w:rPr>
            <w:color w:val="231F20"/>
            <w:spacing w:val="-8"/>
          </w:rPr>
          <w:delText xml:space="preserve"> </w:delText>
        </w:r>
        <w:r w:rsidRPr="008015A2" w:rsidDel="003109BA">
          <w:rPr>
            <w:color w:val="231F20"/>
          </w:rPr>
          <w:delText>oraz</w:delText>
        </w:r>
        <w:r w:rsidRPr="008015A2" w:rsidDel="003109BA">
          <w:rPr>
            <w:color w:val="231F20"/>
            <w:spacing w:val="-8"/>
          </w:rPr>
          <w:delText xml:space="preserve"> </w:delText>
        </w:r>
        <w:r w:rsidRPr="008015A2" w:rsidDel="003109BA">
          <w:rPr>
            <w:color w:val="231F20"/>
          </w:rPr>
          <w:delText>znajduje</w:delText>
        </w:r>
        <w:r w:rsidRPr="008015A2" w:rsidDel="003109BA">
          <w:rPr>
            <w:color w:val="231F20"/>
            <w:spacing w:val="-8"/>
          </w:rPr>
          <w:delText xml:space="preserve"> </w:delText>
        </w:r>
        <w:r w:rsidRPr="008015A2" w:rsidDel="003109BA">
          <w:rPr>
            <w:color w:val="231F20"/>
          </w:rPr>
          <w:delText>się</w:delText>
        </w:r>
        <w:r w:rsidRPr="008015A2" w:rsidDel="003109BA">
          <w:rPr>
            <w:color w:val="231F20"/>
            <w:spacing w:val="-8"/>
          </w:rPr>
          <w:delText xml:space="preserve"> </w:delText>
        </w:r>
        <w:r w:rsidRPr="008015A2" w:rsidDel="003109BA">
          <w:rPr>
            <w:color w:val="231F20"/>
          </w:rPr>
          <w:delText>na</w:delText>
        </w:r>
        <w:r w:rsidRPr="008015A2" w:rsidDel="003109BA">
          <w:rPr>
            <w:color w:val="231F20"/>
            <w:spacing w:val="-8"/>
          </w:rPr>
          <w:delText xml:space="preserve"> </w:delText>
        </w:r>
        <w:r w:rsidRPr="008015A2" w:rsidDel="003109BA">
          <w:rPr>
            <w:color w:val="231F20"/>
          </w:rPr>
          <w:delText>stronie</w:delText>
        </w:r>
        <w:r w:rsidRPr="008015A2" w:rsidDel="003109BA">
          <w:rPr>
            <w:color w:val="231F20"/>
            <w:spacing w:val="-8"/>
          </w:rPr>
          <w:delText xml:space="preserve"> </w:delText>
        </w:r>
        <w:r w:rsidRPr="008015A2" w:rsidDel="003109BA">
          <w:rPr>
            <w:color w:val="231F20"/>
          </w:rPr>
          <w:delText xml:space="preserve">8 </w:delText>
        </w:r>
        <w:r w:rsidRPr="008015A2" w:rsidDel="003109BA">
          <w:rPr>
            <w:color w:val="231F20"/>
            <w:spacing w:val="-8"/>
          </w:rPr>
          <w:delText>Umowy,</w:delText>
        </w:r>
        <w:r w:rsidRPr="008015A2" w:rsidDel="003109BA">
          <w:rPr>
            <w:color w:val="231F20"/>
            <w:spacing w:val="-2"/>
          </w:rPr>
          <w:delText xml:space="preserve"> </w:delText>
        </w:r>
        <w:r w:rsidRPr="008015A2" w:rsidDel="003109BA">
          <w:rPr>
            <w:color w:val="231F20"/>
            <w:spacing w:val="-8"/>
          </w:rPr>
          <w:delText>jednak</w:delText>
        </w:r>
        <w:r w:rsidRPr="008015A2" w:rsidDel="003109BA">
          <w:rPr>
            <w:color w:val="231F20"/>
            <w:spacing w:val="-2"/>
          </w:rPr>
          <w:delText xml:space="preserve"> </w:delText>
        </w:r>
        <w:r w:rsidRPr="008015A2" w:rsidDel="003109BA">
          <w:rPr>
            <w:color w:val="231F20"/>
            <w:spacing w:val="-8"/>
          </w:rPr>
          <w:delText>oświadczenie</w:delText>
        </w:r>
        <w:r w:rsidRPr="008015A2" w:rsidDel="003109BA">
          <w:rPr>
            <w:color w:val="231F20"/>
            <w:spacing w:val="-2"/>
          </w:rPr>
          <w:delText xml:space="preserve"> </w:delText>
        </w:r>
        <w:r w:rsidRPr="008015A2" w:rsidDel="003109BA">
          <w:rPr>
            <w:color w:val="231F20"/>
            <w:spacing w:val="-8"/>
          </w:rPr>
          <w:delText>o</w:delText>
        </w:r>
        <w:r w:rsidRPr="008015A2" w:rsidDel="003109BA">
          <w:rPr>
            <w:color w:val="231F20"/>
            <w:spacing w:val="-2"/>
          </w:rPr>
          <w:delText xml:space="preserve"> </w:delText>
        </w:r>
        <w:r w:rsidRPr="008015A2" w:rsidDel="003109BA">
          <w:rPr>
            <w:color w:val="231F20"/>
            <w:spacing w:val="-8"/>
          </w:rPr>
          <w:delText>odstąpieniu</w:delText>
        </w:r>
        <w:r w:rsidRPr="008015A2" w:rsidDel="003109BA">
          <w:rPr>
            <w:color w:val="231F20"/>
            <w:spacing w:val="-2"/>
          </w:rPr>
          <w:delText xml:space="preserve"> </w:delText>
        </w:r>
        <w:r w:rsidRPr="008015A2" w:rsidDel="003109BA">
          <w:rPr>
            <w:color w:val="231F20"/>
            <w:spacing w:val="-8"/>
          </w:rPr>
          <w:delText>od</w:delText>
        </w:r>
        <w:r w:rsidRPr="008015A2" w:rsidDel="003109BA">
          <w:rPr>
            <w:color w:val="231F20"/>
            <w:spacing w:val="-2"/>
          </w:rPr>
          <w:delText xml:space="preserve"> </w:delText>
        </w:r>
        <w:r w:rsidRPr="008015A2" w:rsidDel="003109BA">
          <w:rPr>
            <w:color w:val="231F20"/>
            <w:spacing w:val="-8"/>
          </w:rPr>
          <w:delText>Umowy</w:delText>
        </w:r>
        <w:r w:rsidRPr="008015A2" w:rsidDel="003109BA">
          <w:rPr>
            <w:color w:val="231F20"/>
            <w:spacing w:val="-2"/>
          </w:rPr>
          <w:delText xml:space="preserve"> </w:delText>
        </w:r>
        <w:r w:rsidRPr="008015A2" w:rsidDel="003109BA">
          <w:rPr>
            <w:color w:val="231F20"/>
            <w:spacing w:val="-8"/>
          </w:rPr>
          <w:delText xml:space="preserve">Pożyczki </w:delText>
        </w:r>
        <w:r w:rsidRPr="008015A2" w:rsidDel="003109BA">
          <w:rPr>
            <w:color w:val="231F20"/>
            <w:spacing w:val="-4"/>
          </w:rPr>
          <w:delText>może</w:delText>
        </w:r>
        <w:r w:rsidRPr="008015A2" w:rsidDel="003109BA">
          <w:rPr>
            <w:color w:val="231F20"/>
            <w:spacing w:val="-5"/>
          </w:rPr>
          <w:delText xml:space="preserve"> </w:delText>
        </w:r>
        <w:r w:rsidRPr="008015A2" w:rsidDel="003109BA">
          <w:rPr>
            <w:color w:val="231F20"/>
            <w:spacing w:val="-4"/>
          </w:rPr>
          <w:delText>zostać</w:delText>
        </w:r>
        <w:r w:rsidRPr="008015A2" w:rsidDel="003109BA">
          <w:rPr>
            <w:color w:val="231F20"/>
            <w:spacing w:val="-5"/>
          </w:rPr>
          <w:delText xml:space="preserve"> </w:delText>
        </w:r>
        <w:r w:rsidRPr="008015A2" w:rsidDel="003109BA">
          <w:rPr>
            <w:color w:val="231F20"/>
            <w:spacing w:val="-4"/>
          </w:rPr>
          <w:delText>sformułowane</w:delText>
        </w:r>
        <w:r w:rsidRPr="008015A2" w:rsidDel="003109BA">
          <w:rPr>
            <w:color w:val="231F20"/>
            <w:spacing w:val="-5"/>
          </w:rPr>
          <w:delText xml:space="preserve"> </w:delText>
        </w:r>
        <w:r w:rsidRPr="008015A2" w:rsidDel="003109BA">
          <w:rPr>
            <w:color w:val="231F20"/>
            <w:spacing w:val="-4"/>
          </w:rPr>
          <w:delText>przez Pożyczkobiorcę</w:delText>
        </w:r>
        <w:r w:rsidRPr="008015A2" w:rsidDel="003109BA">
          <w:rPr>
            <w:color w:val="231F20"/>
            <w:spacing w:val="-5"/>
          </w:rPr>
          <w:delText xml:space="preserve"> </w:delText>
        </w:r>
        <w:r w:rsidRPr="008015A2" w:rsidDel="003109BA">
          <w:rPr>
            <w:color w:val="231F20"/>
            <w:spacing w:val="-4"/>
          </w:rPr>
          <w:delText>również sa</w:delText>
        </w:r>
        <w:r w:rsidRPr="008015A2" w:rsidDel="003109BA">
          <w:rPr>
            <w:color w:val="231F20"/>
            <w:spacing w:val="-2"/>
          </w:rPr>
          <w:delText>modzielnie.</w:delText>
        </w:r>
      </w:del>
    </w:p>
    <w:p w14:paraId="5506462F" w14:textId="17141E3A" w:rsidR="00241C87" w:rsidRPr="008015A2" w:rsidDel="003109BA" w:rsidRDefault="00241C87" w:rsidP="00BA56E0">
      <w:pPr>
        <w:pStyle w:val="Akapitzlist"/>
        <w:numPr>
          <w:ilvl w:val="0"/>
          <w:numId w:val="1"/>
        </w:numPr>
        <w:rPr>
          <w:del w:id="96" w:author="Marcin Kamiński" w:date="2023-05-28T22:01:00Z"/>
        </w:rPr>
      </w:pPr>
      <w:del w:id="97" w:author="Marcin Kamiński" w:date="2023-05-28T22:01:00Z">
        <w:r w:rsidRPr="008015A2" w:rsidDel="003109BA">
          <w:delText>W przypadku skorzystania przez Pożyczkobiorcę z prawa do od</w:delText>
        </w:r>
        <w:r w:rsidRPr="008015A2" w:rsidDel="003109BA">
          <w:rPr>
            <w:color w:val="231F20"/>
            <w:spacing w:val="-8"/>
          </w:rPr>
          <w:delText>stąpienia</w:delText>
        </w:r>
        <w:r w:rsidRPr="008015A2" w:rsidDel="003109BA">
          <w:rPr>
            <w:color w:val="231F20"/>
          </w:rPr>
          <w:delText xml:space="preserve"> </w:delText>
        </w:r>
        <w:r w:rsidRPr="008015A2" w:rsidDel="003109BA">
          <w:rPr>
            <w:color w:val="231F20"/>
            <w:spacing w:val="-8"/>
          </w:rPr>
          <w:delText>od</w:delText>
        </w:r>
        <w:r w:rsidRPr="008015A2" w:rsidDel="003109BA">
          <w:rPr>
            <w:color w:val="231F20"/>
          </w:rPr>
          <w:delText xml:space="preserve"> </w:delText>
        </w:r>
        <w:r w:rsidRPr="008015A2" w:rsidDel="003109BA">
          <w:rPr>
            <w:color w:val="231F20"/>
            <w:spacing w:val="-8"/>
          </w:rPr>
          <w:delText>Umowy</w:delText>
        </w:r>
        <w:r w:rsidRPr="008015A2" w:rsidDel="003109BA">
          <w:rPr>
            <w:color w:val="231F20"/>
          </w:rPr>
          <w:delText xml:space="preserve"> </w:delText>
        </w:r>
        <w:r w:rsidRPr="008015A2" w:rsidDel="003109BA">
          <w:rPr>
            <w:color w:val="231F20"/>
            <w:spacing w:val="-8"/>
          </w:rPr>
          <w:delText>Pożyczki,</w:delText>
        </w:r>
        <w:r w:rsidRPr="008015A2" w:rsidDel="003109BA">
          <w:rPr>
            <w:color w:val="231F20"/>
          </w:rPr>
          <w:delText xml:space="preserve"> </w:delText>
        </w:r>
        <w:r w:rsidRPr="008015A2" w:rsidDel="003109BA">
          <w:rPr>
            <w:color w:val="231F20"/>
            <w:spacing w:val="-8"/>
          </w:rPr>
          <w:delText>umowę</w:delText>
        </w:r>
        <w:r w:rsidRPr="008015A2" w:rsidDel="003109BA">
          <w:rPr>
            <w:color w:val="231F20"/>
          </w:rPr>
          <w:delText xml:space="preserve"> </w:delText>
        </w:r>
        <w:r w:rsidRPr="008015A2" w:rsidDel="003109BA">
          <w:rPr>
            <w:color w:val="231F20"/>
            <w:spacing w:val="-8"/>
          </w:rPr>
          <w:delText>uznaje</w:delText>
        </w:r>
        <w:r w:rsidRPr="008015A2" w:rsidDel="003109BA">
          <w:rPr>
            <w:color w:val="231F20"/>
          </w:rPr>
          <w:delText xml:space="preserve"> </w:delText>
        </w:r>
        <w:r w:rsidRPr="008015A2" w:rsidDel="003109BA">
          <w:rPr>
            <w:color w:val="231F20"/>
            <w:spacing w:val="-8"/>
          </w:rPr>
          <w:delText>się</w:delText>
        </w:r>
        <w:r w:rsidRPr="008015A2" w:rsidDel="003109BA">
          <w:rPr>
            <w:color w:val="231F20"/>
          </w:rPr>
          <w:delText xml:space="preserve"> </w:delText>
        </w:r>
        <w:r w:rsidRPr="008015A2" w:rsidDel="003109BA">
          <w:rPr>
            <w:color w:val="231F20"/>
            <w:spacing w:val="-8"/>
          </w:rPr>
          <w:delText>za</w:delText>
        </w:r>
        <w:r w:rsidRPr="008015A2" w:rsidDel="003109BA">
          <w:rPr>
            <w:color w:val="231F20"/>
          </w:rPr>
          <w:delText xml:space="preserve"> </w:delText>
        </w:r>
        <w:r w:rsidRPr="008015A2" w:rsidDel="003109BA">
          <w:rPr>
            <w:color w:val="231F20"/>
            <w:spacing w:val="-8"/>
          </w:rPr>
          <w:delText xml:space="preserve">niezawartą, </w:delText>
        </w:r>
        <w:r w:rsidRPr="008015A2" w:rsidDel="003109BA">
          <w:rPr>
            <w:color w:val="231F20"/>
            <w:spacing w:val="-6"/>
          </w:rPr>
          <w:delText>a Pożyczkobiorca nie jest obciążony Opłatą za zarządzanie po</w:delText>
        </w:r>
        <w:r w:rsidRPr="008015A2" w:rsidDel="003109BA">
          <w:rPr>
            <w:color w:val="231F20"/>
            <w:spacing w:val="-4"/>
          </w:rPr>
          <w:delText>życzką</w:delText>
        </w:r>
        <w:r w:rsidRPr="008015A2" w:rsidDel="003109BA">
          <w:rPr>
            <w:color w:val="231F20"/>
            <w:spacing w:val="-8"/>
          </w:rPr>
          <w:delText xml:space="preserve"> </w:delText>
        </w:r>
        <w:r w:rsidRPr="008015A2" w:rsidDel="003109BA">
          <w:rPr>
            <w:color w:val="231F20"/>
            <w:spacing w:val="-4"/>
          </w:rPr>
          <w:delText>(o</w:delText>
        </w:r>
        <w:r w:rsidRPr="008015A2" w:rsidDel="003109BA">
          <w:rPr>
            <w:color w:val="231F20"/>
            <w:spacing w:val="-8"/>
          </w:rPr>
          <w:delText xml:space="preserve"> </w:delText>
        </w:r>
        <w:r w:rsidRPr="008015A2" w:rsidDel="003109BA">
          <w:rPr>
            <w:color w:val="231F20"/>
            <w:spacing w:val="-4"/>
          </w:rPr>
          <w:delText>ile</w:delText>
        </w:r>
        <w:r w:rsidRPr="008015A2" w:rsidDel="003109BA">
          <w:rPr>
            <w:color w:val="231F20"/>
            <w:spacing w:val="-8"/>
          </w:rPr>
          <w:delText xml:space="preserve"> </w:delText>
        </w:r>
        <w:r w:rsidRPr="008015A2" w:rsidDel="003109BA">
          <w:rPr>
            <w:color w:val="231F20"/>
            <w:spacing w:val="-4"/>
          </w:rPr>
          <w:delText>jest</w:delText>
        </w:r>
        <w:r w:rsidRPr="008015A2" w:rsidDel="003109BA">
          <w:rPr>
            <w:color w:val="231F20"/>
            <w:spacing w:val="-8"/>
          </w:rPr>
          <w:delText xml:space="preserve"> </w:delText>
        </w:r>
        <w:r w:rsidRPr="008015A2" w:rsidDel="003109BA">
          <w:rPr>
            <w:color w:val="231F20"/>
            <w:spacing w:val="-4"/>
          </w:rPr>
          <w:delText>należna)</w:delText>
        </w:r>
        <w:r w:rsidRPr="008015A2" w:rsidDel="003109BA">
          <w:rPr>
            <w:color w:val="231F20"/>
            <w:spacing w:val="-8"/>
          </w:rPr>
          <w:delText xml:space="preserve"> </w:delText>
        </w:r>
        <w:r w:rsidRPr="008015A2" w:rsidDel="003109BA">
          <w:rPr>
            <w:color w:val="231F20"/>
            <w:spacing w:val="-4"/>
          </w:rPr>
          <w:delText>oraz</w:delText>
        </w:r>
        <w:r w:rsidRPr="008015A2" w:rsidDel="003109BA">
          <w:rPr>
            <w:color w:val="231F20"/>
            <w:spacing w:val="-8"/>
          </w:rPr>
          <w:delText xml:space="preserve"> </w:delText>
        </w:r>
        <w:r w:rsidRPr="008015A2" w:rsidDel="003109BA">
          <w:rPr>
            <w:color w:val="231F20"/>
            <w:spacing w:val="-4"/>
          </w:rPr>
          <w:delText>jest</w:delText>
        </w:r>
        <w:r w:rsidRPr="008015A2" w:rsidDel="003109BA">
          <w:rPr>
            <w:color w:val="231F20"/>
            <w:spacing w:val="-8"/>
          </w:rPr>
          <w:delText xml:space="preserve"> </w:delText>
        </w:r>
        <w:r w:rsidRPr="008015A2" w:rsidDel="003109BA">
          <w:rPr>
            <w:color w:val="231F20"/>
            <w:spacing w:val="-4"/>
          </w:rPr>
          <w:delText>zobowiązany</w:delText>
        </w:r>
        <w:r w:rsidRPr="008015A2" w:rsidDel="003109BA">
          <w:rPr>
            <w:color w:val="231F20"/>
            <w:spacing w:val="-8"/>
          </w:rPr>
          <w:delText xml:space="preserve"> </w:delText>
        </w:r>
        <w:r w:rsidRPr="008015A2" w:rsidDel="003109BA">
          <w:rPr>
            <w:color w:val="231F20"/>
            <w:spacing w:val="-4"/>
          </w:rPr>
          <w:delText xml:space="preserve">niezwłocznie, </w:delText>
        </w:r>
        <w:r w:rsidRPr="008015A2" w:rsidDel="003109BA">
          <w:rPr>
            <w:color w:val="231F20"/>
            <w:spacing w:val="-6"/>
          </w:rPr>
          <w:delText>ale nie później niż w terminie 30 dni od złożenia oświadczenia o odstąpieniu od umowy, zwrócić Pożyczkodawcy całą kwotę wy</w:delText>
        </w:r>
        <w:r w:rsidRPr="008015A2" w:rsidDel="003109BA">
          <w:rPr>
            <w:color w:val="231F20"/>
            <w:spacing w:val="-2"/>
          </w:rPr>
          <w:delText>płaconą</w:delText>
        </w:r>
        <w:r w:rsidRPr="008015A2" w:rsidDel="003109BA">
          <w:rPr>
            <w:color w:val="231F20"/>
            <w:spacing w:val="-11"/>
          </w:rPr>
          <w:delText xml:space="preserve"> </w:delText>
        </w:r>
        <w:r w:rsidRPr="008015A2" w:rsidDel="003109BA">
          <w:rPr>
            <w:color w:val="231F20"/>
            <w:spacing w:val="-2"/>
          </w:rPr>
          <w:delText>mu</w:delText>
        </w:r>
        <w:r w:rsidRPr="008015A2" w:rsidDel="003109BA">
          <w:rPr>
            <w:color w:val="231F20"/>
            <w:spacing w:val="-10"/>
          </w:rPr>
          <w:delText xml:space="preserve"> </w:delText>
        </w:r>
        <w:r w:rsidRPr="008015A2" w:rsidDel="003109BA">
          <w:rPr>
            <w:color w:val="231F20"/>
            <w:spacing w:val="-2"/>
          </w:rPr>
          <w:delText>na</w:delText>
        </w:r>
        <w:r w:rsidRPr="008015A2" w:rsidDel="003109BA">
          <w:rPr>
            <w:color w:val="231F20"/>
            <w:spacing w:val="-11"/>
          </w:rPr>
          <w:delText xml:space="preserve"> </w:delText>
        </w:r>
        <w:r w:rsidRPr="008015A2" w:rsidDel="003109BA">
          <w:rPr>
            <w:color w:val="231F20"/>
            <w:spacing w:val="-2"/>
          </w:rPr>
          <w:delText>podstawie</w:delText>
        </w:r>
        <w:r w:rsidRPr="008015A2" w:rsidDel="003109BA">
          <w:rPr>
            <w:color w:val="231F20"/>
            <w:spacing w:val="-10"/>
          </w:rPr>
          <w:delText xml:space="preserve"> </w:delText>
        </w:r>
        <w:r w:rsidRPr="008015A2" w:rsidDel="003109BA">
          <w:rPr>
            <w:color w:val="231F20"/>
            <w:spacing w:val="-2"/>
          </w:rPr>
          <w:delText>Umowy</w:delText>
        </w:r>
        <w:r w:rsidRPr="008015A2" w:rsidDel="003109BA">
          <w:rPr>
            <w:color w:val="231F20"/>
            <w:spacing w:val="-11"/>
          </w:rPr>
          <w:delText xml:space="preserve"> </w:delText>
        </w:r>
        <w:r w:rsidRPr="008015A2" w:rsidDel="003109BA">
          <w:rPr>
            <w:color w:val="231F20"/>
            <w:spacing w:val="-2"/>
          </w:rPr>
          <w:delText>Pożyczki</w:delText>
        </w:r>
        <w:r w:rsidRPr="008015A2" w:rsidDel="003109BA">
          <w:rPr>
            <w:color w:val="231F20"/>
            <w:spacing w:val="-11"/>
          </w:rPr>
          <w:delText xml:space="preserve"> </w:delText>
        </w:r>
        <w:r w:rsidRPr="008015A2" w:rsidDel="003109BA">
          <w:rPr>
            <w:color w:val="231F20"/>
            <w:spacing w:val="-2"/>
          </w:rPr>
          <w:delText>(określoną</w:delText>
        </w:r>
        <w:r w:rsidRPr="008015A2" w:rsidDel="003109BA">
          <w:rPr>
            <w:color w:val="231F20"/>
            <w:spacing w:val="-10"/>
          </w:rPr>
          <w:delText xml:space="preserve"> </w:delText>
        </w:r>
        <w:r w:rsidRPr="008015A2" w:rsidDel="003109BA">
          <w:rPr>
            <w:color w:val="231F20"/>
            <w:spacing w:val="-2"/>
          </w:rPr>
          <w:delText>w</w:delText>
        </w:r>
        <w:r w:rsidRPr="008015A2" w:rsidDel="003109BA">
          <w:rPr>
            <w:color w:val="231F20"/>
            <w:spacing w:val="-11"/>
          </w:rPr>
          <w:delText xml:space="preserve"> </w:delText>
        </w:r>
        <w:r w:rsidRPr="008015A2" w:rsidDel="003109BA">
          <w:rPr>
            <w:color w:val="231F20"/>
            <w:spacing w:val="-2"/>
          </w:rPr>
          <w:delText xml:space="preserve">poz. </w:delText>
        </w:r>
        <w:r w:rsidRPr="008015A2" w:rsidDel="003109BA">
          <w:rPr>
            <w:color w:val="231F20"/>
            <w:spacing w:val="-4"/>
          </w:rPr>
          <w:delText>I</w:delText>
        </w:r>
        <w:r w:rsidRPr="008015A2" w:rsidDel="003109BA">
          <w:rPr>
            <w:color w:val="231F20"/>
            <w:spacing w:val="-9"/>
          </w:rPr>
          <w:delText xml:space="preserve"> </w:delText>
        </w:r>
        <w:r w:rsidRPr="008015A2" w:rsidDel="003109BA">
          <w:rPr>
            <w:color w:val="231F20"/>
            <w:spacing w:val="-4"/>
          </w:rPr>
          <w:delText>powyżej)</w:delText>
        </w:r>
        <w:r w:rsidRPr="008015A2" w:rsidDel="003109BA">
          <w:rPr>
            <w:color w:val="231F20"/>
            <w:spacing w:val="-8"/>
          </w:rPr>
          <w:delText xml:space="preserve"> </w:delText>
        </w:r>
        <w:r w:rsidRPr="008015A2" w:rsidDel="003109BA">
          <w:rPr>
            <w:color w:val="231F20"/>
            <w:spacing w:val="-4"/>
          </w:rPr>
          <w:delText>przelewem</w:delText>
        </w:r>
        <w:r w:rsidRPr="008015A2" w:rsidDel="003109BA">
          <w:rPr>
            <w:color w:val="231F20"/>
            <w:spacing w:val="-9"/>
          </w:rPr>
          <w:delText xml:space="preserve"> </w:delText>
        </w:r>
        <w:r w:rsidRPr="008015A2" w:rsidDel="003109BA">
          <w:rPr>
            <w:color w:val="231F20"/>
            <w:spacing w:val="-4"/>
          </w:rPr>
          <w:delText>na</w:delText>
        </w:r>
        <w:r w:rsidRPr="008015A2" w:rsidDel="003109BA">
          <w:rPr>
            <w:color w:val="231F20"/>
            <w:spacing w:val="-8"/>
          </w:rPr>
          <w:delText xml:space="preserve"> </w:delText>
        </w:r>
        <w:r w:rsidRPr="008015A2" w:rsidDel="003109BA">
          <w:rPr>
            <w:color w:val="231F20"/>
            <w:spacing w:val="-4"/>
          </w:rPr>
          <w:delText>Indywidualny</w:delText>
        </w:r>
        <w:r w:rsidRPr="008015A2" w:rsidDel="003109BA">
          <w:rPr>
            <w:color w:val="231F20"/>
            <w:spacing w:val="-9"/>
          </w:rPr>
          <w:delText xml:space="preserve"> </w:delText>
        </w:r>
        <w:r w:rsidRPr="008015A2" w:rsidDel="003109BA">
          <w:rPr>
            <w:color w:val="231F20"/>
            <w:spacing w:val="-4"/>
          </w:rPr>
          <w:delText>Rachunek</w:delText>
        </w:r>
        <w:r w:rsidRPr="008015A2" w:rsidDel="003109BA">
          <w:rPr>
            <w:color w:val="231F20"/>
            <w:spacing w:val="-9"/>
          </w:rPr>
          <w:delText xml:space="preserve"> </w:delText>
        </w:r>
        <w:r w:rsidRPr="008015A2" w:rsidDel="003109BA">
          <w:rPr>
            <w:color w:val="231F20"/>
            <w:spacing w:val="-4"/>
          </w:rPr>
          <w:delText>Bankowy</w:delText>
        </w:r>
        <w:r w:rsidR="00D83A83" w:rsidRPr="008015A2" w:rsidDel="003109BA">
          <w:rPr>
            <w:color w:val="231F20"/>
            <w:spacing w:val="-4"/>
          </w:rPr>
          <w:delText>,</w:delText>
        </w:r>
        <w:r w:rsidR="00DD617E" w:rsidRPr="008015A2" w:rsidDel="003109BA">
          <w:rPr>
            <w:color w:val="231F20"/>
            <w:spacing w:val="-4"/>
          </w:rPr>
          <w:delText xml:space="preserve"> </w:delText>
        </w:r>
        <w:r w:rsidRPr="008015A2" w:rsidDel="003109BA">
          <w:rPr>
            <w:color w:val="231F20"/>
            <w:spacing w:val="-4"/>
          </w:rPr>
          <w:delText xml:space="preserve">osobiście w </w:delText>
        </w:r>
        <w:r w:rsidR="00D83A83" w:rsidRPr="008015A2" w:rsidDel="003109BA">
          <w:rPr>
            <w:color w:val="231F20"/>
            <w:spacing w:val="-4"/>
          </w:rPr>
          <w:delText xml:space="preserve">siedzibie Pożyczkodawcy </w:delText>
        </w:r>
        <w:r w:rsidR="00D83A83" w:rsidRPr="008015A2" w:rsidDel="003109BA">
          <w:rPr>
            <w:color w:val="231F20"/>
          </w:rPr>
          <w:delText>bądź</w:delText>
        </w:r>
        <w:r w:rsidR="00D83A83" w:rsidRPr="008015A2" w:rsidDel="003109BA">
          <w:rPr>
            <w:color w:val="231F20"/>
            <w:spacing w:val="-9"/>
          </w:rPr>
          <w:delText xml:space="preserve"> </w:delText>
        </w:r>
        <w:r w:rsidR="00D83A83" w:rsidRPr="008015A2" w:rsidDel="003109BA">
          <w:rPr>
            <w:color w:val="231F20"/>
          </w:rPr>
          <w:delText>też</w:delText>
        </w:r>
        <w:r w:rsidR="00D83A83" w:rsidRPr="008015A2" w:rsidDel="003109BA">
          <w:rPr>
            <w:color w:val="231F20"/>
            <w:spacing w:val="-9"/>
          </w:rPr>
          <w:delText xml:space="preserve"> za pomocą usługi przekazu pieniężnego w rozumieniu </w:delText>
        </w:r>
        <w:r w:rsidR="00D83A83" w:rsidRPr="008015A2" w:rsidDel="003109BA">
          <w:rPr>
            <w:color w:val="202122"/>
            <w:shd w:val="clear" w:color="auto" w:fill="FFFFFF"/>
          </w:rPr>
          <w:delText xml:space="preserve">ustawy z dnia 19 sierpnia 2011 r. o usługach płatniczych (t.j. Dz. U. z 2022 r., poz. 2360, ze zm.), świadczonej przez podmiot uprawniony na mocy tej ustawy. </w:delText>
        </w:r>
        <w:r w:rsidRPr="008015A2" w:rsidDel="003109BA">
          <w:rPr>
            <w:color w:val="231F20"/>
            <w:spacing w:val="-4"/>
          </w:rPr>
          <w:delText xml:space="preserve"> </w:delText>
        </w:r>
      </w:del>
    </w:p>
    <w:p w14:paraId="6CBF511D" w14:textId="6C954165" w:rsidR="00241C87" w:rsidRPr="008015A2" w:rsidDel="003109BA" w:rsidRDefault="00241C87" w:rsidP="00241C87">
      <w:pPr>
        <w:pStyle w:val="Akapitzlist"/>
        <w:numPr>
          <w:ilvl w:val="0"/>
          <w:numId w:val="1"/>
        </w:numPr>
        <w:tabs>
          <w:tab w:val="left" w:pos="618"/>
        </w:tabs>
        <w:kinsoku w:val="0"/>
        <w:overflowPunct w:val="0"/>
        <w:spacing w:line="232" w:lineRule="auto"/>
        <w:ind w:right="38"/>
        <w:rPr>
          <w:del w:id="98" w:author="Marcin Kamiński" w:date="2023-05-28T22:01:00Z"/>
          <w:color w:val="231F20"/>
          <w:spacing w:val="-2"/>
        </w:rPr>
      </w:pPr>
      <w:del w:id="99" w:author="Marcin Kamiński" w:date="2023-05-28T22:01:00Z">
        <w:r w:rsidRPr="008015A2" w:rsidDel="003109BA">
          <w:rPr>
            <w:color w:val="231F20"/>
            <w:spacing w:val="-8"/>
          </w:rPr>
          <w:delText>W</w:delText>
        </w:r>
        <w:r w:rsidRPr="008015A2" w:rsidDel="003109BA">
          <w:rPr>
            <w:color w:val="231F20"/>
          </w:rPr>
          <w:delText xml:space="preserve"> </w:delText>
        </w:r>
        <w:r w:rsidRPr="008015A2" w:rsidDel="003109BA">
          <w:rPr>
            <w:color w:val="231F20"/>
            <w:spacing w:val="-8"/>
          </w:rPr>
          <w:delText>przypadku</w:delText>
        </w:r>
        <w:r w:rsidRPr="008015A2" w:rsidDel="003109BA">
          <w:rPr>
            <w:color w:val="231F20"/>
          </w:rPr>
          <w:delText xml:space="preserve"> </w:delText>
        </w:r>
        <w:r w:rsidRPr="008015A2" w:rsidDel="003109BA">
          <w:rPr>
            <w:color w:val="231F20"/>
            <w:spacing w:val="-8"/>
          </w:rPr>
          <w:delText>zwrotu</w:delText>
        </w:r>
        <w:r w:rsidRPr="008015A2" w:rsidDel="003109BA">
          <w:rPr>
            <w:color w:val="231F20"/>
          </w:rPr>
          <w:delText xml:space="preserve"> </w:delText>
        </w:r>
        <w:r w:rsidRPr="008015A2" w:rsidDel="003109BA">
          <w:rPr>
            <w:color w:val="231F20"/>
            <w:spacing w:val="-8"/>
          </w:rPr>
          <w:delText>przez</w:delText>
        </w:r>
        <w:r w:rsidRPr="008015A2" w:rsidDel="003109BA">
          <w:rPr>
            <w:color w:val="231F20"/>
          </w:rPr>
          <w:delText xml:space="preserve"> </w:delText>
        </w:r>
        <w:r w:rsidRPr="008015A2" w:rsidDel="003109BA">
          <w:rPr>
            <w:color w:val="231F20"/>
            <w:spacing w:val="-8"/>
          </w:rPr>
          <w:delText>Pożyczkobiorcę</w:delText>
        </w:r>
        <w:r w:rsidRPr="008015A2" w:rsidDel="003109BA">
          <w:rPr>
            <w:color w:val="231F20"/>
          </w:rPr>
          <w:delText xml:space="preserve"> </w:delText>
        </w:r>
        <w:r w:rsidRPr="008015A2" w:rsidDel="003109BA">
          <w:rPr>
            <w:color w:val="231F20"/>
            <w:spacing w:val="-8"/>
          </w:rPr>
          <w:delText>całej</w:delText>
        </w:r>
        <w:r w:rsidRPr="008015A2" w:rsidDel="003109BA">
          <w:rPr>
            <w:color w:val="231F20"/>
          </w:rPr>
          <w:delText xml:space="preserve"> </w:delText>
        </w:r>
        <w:r w:rsidRPr="008015A2" w:rsidDel="003109BA">
          <w:rPr>
            <w:color w:val="231F20"/>
            <w:spacing w:val="-8"/>
          </w:rPr>
          <w:delText>kwoty</w:delText>
        </w:r>
        <w:r w:rsidRPr="008015A2" w:rsidDel="003109BA">
          <w:rPr>
            <w:color w:val="231F20"/>
          </w:rPr>
          <w:delText xml:space="preserve"> </w:delText>
        </w:r>
        <w:r w:rsidRPr="008015A2" w:rsidDel="003109BA">
          <w:rPr>
            <w:color w:val="231F20"/>
            <w:spacing w:val="-8"/>
          </w:rPr>
          <w:delText>wypłaco</w:delText>
        </w:r>
        <w:r w:rsidRPr="008015A2" w:rsidDel="003109BA">
          <w:rPr>
            <w:color w:val="231F20"/>
            <w:spacing w:val="-6"/>
          </w:rPr>
          <w:delText>nej mu na podstawie Umowy Pożyczki, Pożyczkodawca zwróci Pożyczkobiorcy wystawiony celem zabezpieczenia Umowy Po</w:delText>
        </w:r>
        <w:r w:rsidRPr="008015A2" w:rsidDel="003109BA">
          <w:rPr>
            <w:color w:val="231F20"/>
            <w:spacing w:val="-4"/>
          </w:rPr>
          <w:delText>życzki</w:delText>
        </w:r>
        <w:r w:rsidRPr="008015A2" w:rsidDel="003109BA">
          <w:rPr>
            <w:color w:val="231F20"/>
            <w:spacing w:val="-9"/>
          </w:rPr>
          <w:delText xml:space="preserve"> </w:delText>
        </w:r>
        <w:r w:rsidRPr="008015A2" w:rsidDel="003109BA">
          <w:rPr>
            <w:color w:val="231F20"/>
            <w:spacing w:val="-4"/>
          </w:rPr>
          <w:delText>weksel</w:delText>
        </w:r>
        <w:r w:rsidRPr="008015A2" w:rsidDel="003109BA">
          <w:rPr>
            <w:color w:val="231F20"/>
            <w:spacing w:val="-8"/>
          </w:rPr>
          <w:delText xml:space="preserve"> </w:delText>
        </w:r>
        <w:r w:rsidRPr="008015A2" w:rsidDel="003109BA">
          <w:rPr>
            <w:color w:val="231F20"/>
            <w:spacing w:val="-4"/>
          </w:rPr>
          <w:delText>in</w:delText>
        </w:r>
        <w:r w:rsidRPr="008015A2" w:rsidDel="003109BA">
          <w:rPr>
            <w:color w:val="231F20"/>
            <w:spacing w:val="-9"/>
          </w:rPr>
          <w:delText xml:space="preserve"> </w:delText>
        </w:r>
        <w:r w:rsidRPr="008015A2" w:rsidDel="003109BA">
          <w:rPr>
            <w:color w:val="231F20"/>
            <w:spacing w:val="-4"/>
          </w:rPr>
          <w:delText>blanco,</w:delText>
        </w:r>
        <w:r w:rsidRPr="008015A2" w:rsidDel="003109BA">
          <w:rPr>
            <w:color w:val="231F20"/>
            <w:spacing w:val="-8"/>
          </w:rPr>
          <w:delText xml:space="preserve"> </w:delText>
        </w:r>
        <w:r w:rsidR="00B66507" w:rsidRPr="008015A2" w:rsidDel="003109BA">
          <w:rPr>
            <w:color w:val="231F20"/>
            <w:spacing w:val="-4"/>
          </w:rPr>
          <w:delText>przesyłką poleconą za potwier</w:delText>
        </w:r>
        <w:r w:rsidR="007B4522" w:rsidRPr="008015A2" w:rsidDel="003109BA">
          <w:rPr>
            <w:color w:val="231F20"/>
            <w:spacing w:val="-4"/>
          </w:rPr>
          <w:delText>dz</w:delText>
        </w:r>
        <w:r w:rsidR="00B66507" w:rsidRPr="008015A2" w:rsidDel="003109BA">
          <w:rPr>
            <w:color w:val="231F20"/>
            <w:spacing w:val="-4"/>
          </w:rPr>
          <w:delText>eniem odbioru, na adres Po</w:delText>
        </w:r>
        <w:r w:rsidR="007B4522" w:rsidRPr="008015A2" w:rsidDel="003109BA">
          <w:rPr>
            <w:color w:val="231F20"/>
            <w:spacing w:val="-4"/>
          </w:rPr>
          <w:delText>ż</w:delText>
        </w:r>
        <w:r w:rsidR="00B66507" w:rsidRPr="008015A2" w:rsidDel="003109BA">
          <w:rPr>
            <w:color w:val="231F20"/>
            <w:spacing w:val="-4"/>
          </w:rPr>
          <w:delText xml:space="preserve">yczkobiorcy </w:delText>
        </w:r>
        <w:r w:rsidR="00FC12AC" w:rsidRPr="008015A2" w:rsidDel="003109BA">
          <w:rPr>
            <w:color w:val="231F20"/>
            <w:spacing w:val="-4"/>
          </w:rPr>
          <w:delText>wskazany</w:delText>
        </w:r>
        <w:r w:rsidR="00B66507" w:rsidRPr="008015A2" w:rsidDel="003109BA">
          <w:rPr>
            <w:color w:val="231F20"/>
            <w:spacing w:val="-4"/>
          </w:rPr>
          <w:delText xml:space="preserve"> Umową </w:delText>
        </w:r>
        <w:r w:rsidR="00945A84" w:rsidRPr="008015A2" w:rsidDel="003109BA">
          <w:rPr>
            <w:color w:val="231F20"/>
            <w:spacing w:val="-4"/>
          </w:rPr>
          <w:delText>po</w:delText>
        </w:r>
        <w:r w:rsidR="00B66507" w:rsidRPr="008015A2" w:rsidDel="003109BA">
          <w:rPr>
            <w:color w:val="231F20"/>
            <w:spacing w:val="-4"/>
          </w:rPr>
          <w:delText>życzki</w:delText>
        </w:r>
        <w:r w:rsidRPr="008015A2" w:rsidDel="003109BA">
          <w:rPr>
            <w:color w:val="231F20"/>
            <w:spacing w:val="-2"/>
          </w:rPr>
          <w:delText>.</w:delText>
        </w:r>
      </w:del>
    </w:p>
    <w:p w14:paraId="0297AFCA" w14:textId="54C49C37" w:rsidR="00241C87" w:rsidRPr="008015A2" w:rsidDel="003109BA" w:rsidRDefault="00241C87" w:rsidP="00241C87">
      <w:pPr>
        <w:pStyle w:val="Akapitzlist"/>
        <w:numPr>
          <w:ilvl w:val="0"/>
          <w:numId w:val="1"/>
        </w:numPr>
        <w:tabs>
          <w:tab w:val="left" w:pos="618"/>
        </w:tabs>
        <w:kinsoku w:val="0"/>
        <w:overflowPunct w:val="0"/>
        <w:spacing w:line="232" w:lineRule="auto"/>
        <w:ind w:right="38"/>
        <w:rPr>
          <w:del w:id="100" w:author="Marcin Kamiński" w:date="2023-05-28T22:01:00Z"/>
          <w:color w:val="231F20"/>
        </w:rPr>
      </w:pPr>
      <w:bookmarkStart w:id="101" w:name="_Hlk133344221"/>
      <w:del w:id="102" w:author="Marcin Kamiński" w:date="2023-05-28T22:01:00Z">
        <w:r w:rsidRPr="008015A2" w:rsidDel="003109BA">
          <w:rPr>
            <w:color w:val="231F20"/>
          </w:rPr>
          <w:delText xml:space="preserve">W terminie do </w:delText>
        </w:r>
        <w:r w:rsidR="00EE0A1A" w:rsidRPr="008015A2" w:rsidDel="003109BA">
          <w:rPr>
            <w:color w:val="231F20"/>
          </w:rPr>
          <w:delText xml:space="preserve">72 </w:delText>
        </w:r>
        <w:r w:rsidRPr="008015A2" w:rsidDel="003109BA">
          <w:rPr>
            <w:color w:val="231F20"/>
          </w:rPr>
          <w:delText xml:space="preserve">godzin od zawarcia Umowy Pożyczki Pożyczkodawca przekaże Pożyczkobiorcy Całkowitą kwotę </w:delText>
        </w:r>
        <w:r w:rsidRPr="008015A2" w:rsidDel="003109BA">
          <w:rPr>
            <w:color w:val="231F20"/>
            <w:spacing w:val="-4"/>
          </w:rPr>
          <w:delText xml:space="preserve">Pożyczki: do rąk własnych Pożyczkobiorcy, za pokwitowaniem, jednorazowo, gotówką, za pośrednictwem Kuriera, nieodpłatnie, pod adresem Pożyczkobiorcy </w:delText>
        </w:r>
        <w:r w:rsidRPr="008015A2" w:rsidDel="003109BA">
          <w:rPr>
            <w:color w:val="231F20"/>
            <w:spacing w:val="-2"/>
          </w:rPr>
          <w:delText>wskazanym</w:delText>
        </w:r>
        <w:r w:rsidRPr="008015A2" w:rsidDel="003109BA">
          <w:rPr>
            <w:color w:val="231F20"/>
            <w:spacing w:val="-4"/>
          </w:rPr>
          <w:delText xml:space="preserve"> Umową Pożyczki.</w:delText>
        </w:r>
      </w:del>
    </w:p>
    <w:p w14:paraId="10E06297" w14:textId="013731C8" w:rsidR="00241C87" w:rsidRPr="008015A2" w:rsidDel="003109BA" w:rsidRDefault="0031070C" w:rsidP="00241C87">
      <w:pPr>
        <w:pStyle w:val="Akapitzlist"/>
        <w:numPr>
          <w:ilvl w:val="0"/>
          <w:numId w:val="1"/>
        </w:numPr>
        <w:tabs>
          <w:tab w:val="left" w:pos="618"/>
        </w:tabs>
        <w:kinsoku w:val="0"/>
        <w:overflowPunct w:val="0"/>
        <w:spacing w:line="232" w:lineRule="auto"/>
        <w:ind w:right="38"/>
        <w:rPr>
          <w:del w:id="103" w:author="Marcin Kamiński" w:date="2023-05-28T22:01:00Z"/>
          <w:color w:val="231F20"/>
        </w:rPr>
      </w:pPr>
      <w:del w:id="104" w:author="Marcin Kamiński" w:date="2023-05-28T22:01:00Z">
        <w:r w:rsidRPr="008015A2" w:rsidDel="003109BA">
          <w:rPr>
            <w:color w:val="231F20"/>
            <w:spacing w:val="-5"/>
          </w:rPr>
          <w:delText>P</w:delText>
        </w:r>
        <w:r w:rsidR="00241C87" w:rsidRPr="008015A2" w:rsidDel="003109BA">
          <w:rPr>
            <w:color w:val="231F20"/>
            <w:spacing w:val="-5"/>
          </w:rPr>
          <w:delText xml:space="preserve">rzekazanie Pożyczkobiorcy </w:delText>
        </w:r>
        <w:r w:rsidR="008A7B1A" w:rsidRPr="008015A2" w:rsidDel="003109BA">
          <w:rPr>
            <w:color w:val="231F20"/>
            <w:spacing w:val="-5"/>
          </w:rPr>
          <w:delText xml:space="preserve">Całkowitej </w:delText>
        </w:r>
        <w:r w:rsidR="00241C87" w:rsidRPr="008015A2" w:rsidDel="003109BA">
          <w:rPr>
            <w:color w:val="231F20"/>
            <w:spacing w:val="-5"/>
          </w:rPr>
          <w:delText xml:space="preserve">kwoty Pożyczki zgodnie z pkt </w:delText>
        </w:r>
        <w:r w:rsidR="008A7B1A" w:rsidRPr="008015A2" w:rsidDel="003109BA">
          <w:rPr>
            <w:color w:val="231F20"/>
            <w:spacing w:val="-5"/>
          </w:rPr>
          <w:delText>8 powyżej</w:delText>
        </w:r>
        <w:r w:rsidR="00241C87" w:rsidRPr="008015A2" w:rsidDel="003109BA">
          <w:rPr>
            <w:color w:val="231F20"/>
            <w:spacing w:val="-5"/>
          </w:rPr>
          <w:delText xml:space="preserve"> </w:delText>
        </w:r>
        <w:r w:rsidR="00241C87" w:rsidRPr="008015A2" w:rsidDel="003109BA">
          <w:rPr>
            <w:color w:val="231F20"/>
            <w:spacing w:val="-2"/>
          </w:rPr>
          <w:delText>stanowi</w:delText>
        </w:r>
        <w:r w:rsidR="00241C87" w:rsidRPr="008015A2" w:rsidDel="003109BA">
          <w:rPr>
            <w:color w:val="231F20"/>
            <w:spacing w:val="-5"/>
          </w:rPr>
          <w:delText xml:space="preserve"> </w:delText>
        </w:r>
        <w:r w:rsidR="00241C87" w:rsidRPr="008015A2" w:rsidDel="003109BA">
          <w:rPr>
            <w:color w:val="231F20"/>
            <w:spacing w:val="-2"/>
          </w:rPr>
          <w:delText>całkowite</w:delText>
        </w:r>
        <w:r w:rsidR="00241C87" w:rsidRPr="008015A2" w:rsidDel="003109BA">
          <w:rPr>
            <w:color w:val="231F20"/>
            <w:spacing w:val="-5"/>
          </w:rPr>
          <w:delText xml:space="preserve"> </w:delText>
        </w:r>
        <w:r w:rsidR="00241C87" w:rsidRPr="008015A2" w:rsidDel="003109BA">
          <w:rPr>
            <w:color w:val="231F20"/>
            <w:spacing w:val="-2"/>
          </w:rPr>
          <w:delText>wywiązanie</w:delText>
        </w:r>
        <w:r w:rsidR="00241C87" w:rsidRPr="008015A2" w:rsidDel="003109BA">
          <w:rPr>
            <w:color w:val="231F20"/>
            <w:spacing w:val="-5"/>
          </w:rPr>
          <w:delText xml:space="preserve"> </w:delText>
        </w:r>
        <w:r w:rsidR="00241C87" w:rsidRPr="008015A2" w:rsidDel="003109BA">
          <w:rPr>
            <w:color w:val="231F20"/>
            <w:spacing w:val="-2"/>
          </w:rPr>
          <w:delText xml:space="preserve">się </w:delText>
        </w:r>
        <w:r w:rsidR="00241C87" w:rsidRPr="008015A2" w:rsidDel="003109BA">
          <w:rPr>
            <w:color w:val="231F20"/>
            <w:spacing w:val="-8"/>
          </w:rPr>
          <w:delText>przez</w:delText>
        </w:r>
        <w:r w:rsidR="00241C87" w:rsidRPr="008015A2" w:rsidDel="003109BA">
          <w:rPr>
            <w:color w:val="231F20"/>
          </w:rPr>
          <w:delText xml:space="preserve"> </w:delText>
        </w:r>
        <w:r w:rsidR="00241C87" w:rsidRPr="008015A2" w:rsidDel="003109BA">
          <w:rPr>
            <w:color w:val="231F20"/>
            <w:spacing w:val="-8"/>
          </w:rPr>
          <w:delText>Pożyczkodawcę</w:delText>
        </w:r>
        <w:r w:rsidR="00241C87" w:rsidRPr="008015A2" w:rsidDel="003109BA">
          <w:rPr>
            <w:color w:val="231F20"/>
          </w:rPr>
          <w:delText xml:space="preserve"> </w:delText>
        </w:r>
        <w:r w:rsidR="00241C87" w:rsidRPr="008015A2" w:rsidDel="003109BA">
          <w:rPr>
            <w:color w:val="231F20"/>
            <w:spacing w:val="-8"/>
          </w:rPr>
          <w:delText>z</w:delText>
        </w:r>
        <w:r w:rsidR="00241C87" w:rsidRPr="008015A2" w:rsidDel="003109BA">
          <w:rPr>
            <w:color w:val="231F20"/>
          </w:rPr>
          <w:delText xml:space="preserve"> </w:delText>
        </w:r>
        <w:r w:rsidR="00241C87" w:rsidRPr="008015A2" w:rsidDel="003109BA">
          <w:rPr>
            <w:color w:val="231F20"/>
            <w:spacing w:val="-8"/>
          </w:rPr>
          <w:delText>obowiązku</w:delText>
        </w:r>
        <w:r w:rsidR="00241C87" w:rsidRPr="008015A2" w:rsidDel="003109BA">
          <w:rPr>
            <w:color w:val="231F20"/>
          </w:rPr>
          <w:delText xml:space="preserve"> </w:delText>
        </w:r>
        <w:r w:rsidR="00241C87" w:rsidRPr="008015A2" w:rsidDel="003109BA">
          <w:rPr>
            <w:color w:val="231F20"/>
            <w:spacing w:val="-8"/>
          </w:rPr>
          <w:delText>przekazania</w:delText>
        </w:r>
        <w:r w:rsidR="00241C87" w:rsidRPr="008015A2" w:rsidDel="003109BA">
          <w:rPr>
            <w:color w:val="231F20"/>
          </w:rPr>
          <w:delText xml:space="preserve"> </w:delText>
        </w:r>
        <w:r w:rsidR="00241C87" w:rsidRPr="008015A2" w:rsidDel="003109BA">
          <w:rPr>
            <w:color w:val="231F20"/>
            <w:spacing w:val="-8"/>
          </w:rPr>
          <w:delText xml:space="preserve">Pożyczkobiorcy </w:delText>
        </w:r>
        <w:r w:rsidR="00241C87" w:rsidRPr="008015A2" w:rsidDel="003109BA">
          <w:rPr>
            <w:color w:val="231F20"/>
          </w:rPr>
          <w:delText>przedmiotu</w:delText>
        </w:r>
        <w:r w:rsidR="00241C87" w:rsidRPr="008015A2" w:rsidDel="003109BA">
          <w:rPr>
            <w:color w:val="231F20"/>
            <w:spacing w:val="-15"/>
          </w:rPr>
          <w:delText xml:space="preserve"> </w:delText>
        </w:r>
        <w:r w:rsidR="00241C87" w:rsidRPr="008015A2" w:rsidDel="003109BA">
          <w:rPr>
            <w:color w:val="231F20"/>
          </w:rPr>
          <w:delText>Pożyczki.</w:delText>
        </w:r>
      </w:del>
    </w:p>
    <w:p w14:paraId="582BD92D" w14:textId="137768A2" w:rsidR="00241C87" w:rsidRPr="008015A2" w:rsidDel="003109BA" w:rsidRDefault="00241C87" w:rsidP="00241C87">
      <w:pPr>
        <w:pStyle w:val="Akapitzlist"/>
        <w:numPr>
          <w:ilvl w:val="0"/>
          <w:numId w:val="1"/>
        </w:numPr>
        <w:tabs>
          <w:tab w:val="left" w:pos="618"/>
        </w:tabs>
        <w:kinsoku w:val="0"/>
        <w:overflowPunct w:val="0"/>
        <w:spacing w:line="232" w:lineRule="auto"/>
        <w:rPr>
          <w:del w:id="105" w:author="Marcin Kamiński" w:date="2023-05-28T22:01:00Z"/>
          <w:color w:val="231F20"/>
        </w:rPr>
      </w:pPr>
      <w:del w:id="106" w:author="Marcin Kamiński" w:date="2023-05-28T22:01:00Z">
        <w:r w:rsidRPr="008015A2" w:rsidDel="003109BA">
          <w:rPr>
            <w:color w:val="231F20"/>
          </w:rPr>
          <w:delText>Pożyczkobiorca zobowiązuje się spłacić całość pozostałego do spłaty łącznego zobowiązania wynikającego z Umowy Pożyczki poprzez dokonywanie wpłat miesięcznych Rat Pożyczki przelewem (za opłatą naliczoną przez Bank Pożyczkobiorcy lub bez opłat w przypadku dokonania przelewu za pośrednictwem Banku Pocztowego lub Poczty Polskiej S.A.) na Indywidualny Rachunek Bankowy. Pożyczkobiorca może dokonać też spłaty Pożyczki poprzez spłatę Rat</w:delText>
        </w:r>
        <w:r w:rsidRPr="008015A2" w:rsidDel="003109BA">
          <w:rPr>
            <w:color w:val="231F20"/>
            <w:spacing w:val="-9"/>
          </w:rPr>
          <w:delText xml:space="preserve"> </w:delText>
        </w:r>
        <w:r w:rsidRPr="008015A2" w:rsidDel="003109BA">
          <w:rPr>
            <w:color w:val="231F20"/>
          </w:rPr>
          <w:delText>w</w:delText>
        </w:r>
        <w:r w:rsidRPr="008015A2" w:rsidDel="003109BA">
          <w:rPr>
            <w:color w:val="231F20"/>
            <w:spacing w:val="-9"/>
          </w:rPr>
          <w:delText xml:space="preserve"> </w:delText>
        </w:r>
        <w:r w:rsidRPr="008015A2" w:rsidDel="003109BA">
          <w:rPr>
            <w:color w:val="231F20"/>
          </w:rPr>
          <w:delText>siedzibie</w:delText>
        </w:r>
        <w:r w:rsidRPr="008015A2" w:rsidDel="003109BA">
          <w:rPr>
            <w:color w:val="231F20"/>
            <w:spacing w:val="-9"/>
          </w:rPr>
          <w:delText xml:space="preserve"> </w:delText>
        </w:r>
        <w:r w:rsidRPr="008015A2" w:rsidDel="003109BA">
          <w:rPr>
            <w:color w:val="231F20"/>
          </w:rPr>
          <w:delText>Pożyczkodawcy,</w:delText>
        </w:r>
        <w:r w:rsidRPr="008015A2" w:rsidDel="003109BA">
          <w:rPr>
            <w:color w:val="231F20"/>
            <w:spacing w:val="-9"/>
          </w:rPr>
          <w:delText xml:space="preserve"> </w:delText>
        </w:r>
        <w:r w:rsidRPr="008015A2" w:rsidDel="003109BA">
          <w:rPr>
            <w:color w:val="231F20"/>
          </w:rPr>
          <w:delText>bądź</w:delText>
        </w:r>
        <w:r w:rsidRPr="008015A2" w:rsidDel="003109BA">
          <w:rPr>
            <w:color w:val="231F20"/>
            <w:spacing w:val="-9"/>
          </w:rPr>
          <w:delText xml:space="preserve"> </w:delText>
        </w:r>
        <w:r w:rsidRPr="008015A2" w:rsidDel="003109BA">
          <w:rPr>
            <w:color w:val="231F20"/>
          </w:rPr>
          <w:delText>też</w:delText>
        </w:r>
        <w:r w:rsidRPr="008015A2" w:rsidDel="003109BA">
          <w:rPr>
            <w:color w:val="231F20"/>
            <w:spacing w:val="-9"/>
          </w:rPr>
          <w:delText xml:space="preserve"> </w:delText>
        </w:r>
        <w:r w:rsidR="008A7B1A" w:rsidRPr="008015A2" w:rsidDel="003109BA">
          <w:rPr>
            <w:color w:val="231F20"/>
            <w:spacing w:val="-9"/>
          </w:rPr>
          <w:delText xml:space="preserve">za pomocą usługi przekazu pieniężnego w rozumieniu </w:delText>
        </w:r>
        <w:r w:rsidR="008A7B1A" w:rsidRPr="008015A2" w:rsidDel="003109BA">
          <w:rPr>
            <w:color w:val="202122"/>
            <w:shd w:val="clear" w:color="auto" w:fill="FFFFFF"/>
          </w:rPr>
          <w:delText xml:space="preserve">ustawy z dnia 19 sierpnia 2011 r. o usługach płatniczych (t.j. Dz. U. z 2022 r., poz. 2360, ze zm.), świadczonej przez podmiot uprawniony na mocy tej ustawy. </w:delText>
        </w:r>
      </w:del>
    </w:p>
    <w:p w14:paraId="0D66D30A" w14:textId="51ADBC1B" w:rsidR="00D44DEE" w:rsidRPr="008015A2" w:rsidDel="003109BA" w:rsidRDefault="00241C87" w:rsidP="00241C87">
      <w:pPr>
        <w:pStyle w:val="Akapitzlist"/>
        <w:numPr>
          <w:ilvl w:val="0"/>
          <w:numId w:val="1"/>
        </w:numPr>
        <w:tabs>
          <w:tab w:val="left" w:pos="618"/>
        </w:tabs>
        <w:kinsoku w:val="0"/>
        <w:overflowPunct w:val="0"/>
        <w:spacing w:line="232" w:lineRule="auto"/>
        <w:rPr>
          <w:del w:id="107" w:author="Marcin Kamiński" w:date="2023-05-28T22:01:00Z"/>
          <w:color w:val="231F20"/>
        </w:rPr>
      </w:pPr>
      <w:del w:id="108" w:author="Marcin Kamiński" w:date="2023-05-28T22:01:00Z">
        <w:r w:rsidRPr="008015A2" w:rsidDel="003109BA">
          <w:rPr>
            <w:color w:val="231F20"/>
          </w:rPr>
          <w:delText>Pożyczkobiorca dokonuje spłaty Pożyczki poprzez spłatę Raty Pożyczki w wysokości i w terminach określonych Terminarzem spłat.</w:delText>
        </w:r>
      </w:del>
    </w:p>
    <w:p w14:paraId="173E93BD" w14:textId="69498603" w:rsidR="00FF6B25" w:rsidRPr="008015A2" w:rsidDel="003109BA" w:rsidRDefault="00241C87" w:rsidP="00945A84">
      <w:pPr>
        <w:pStyle w:val="Akapitzlist"/>
        <w:numPr>
          <w:ilvl w:val="0"/>
          <w:numId w:val="1"/>
        </w:numPr>
        <w:tabs>
          <w:tab w:val="left" w:pos="618"/>
        </w:tabs>
        <w:kinsoku w:val="0"/>
        <w:overflowPunct w:val="0"/>
        <w:spacing w:line="232" w:lineRule="auto"/>
        <w:rPr>
          <w:del w:id="109" w:author="Marcin Kamiński" w:date="2023-05-28T22:01:00Z"/>
        </w:rPr>
      </w:pPr>
      <w:del w:id="110" w:author="Marcin Kamiński" w:date="2023-05-28T22:01:00Z">
        <w:r w:rsidRPr="008015A2" w:rsidDel="003109BA">
          <w:delText>W przypadku opóźnienia Pożyczkobiorcy w spłacie danej Raty Pożyczkodawca może naliczyć odsetki za opóźnienie w wysokości nieprzekraczającej w stosunku rocznym dwukrotności</w:delText>
        </w:r>
        <w:r w:rsidRPr="008015A2" w:rsidDel="003109BA">
          <w:rPr>
            <w:spacing w:val="40"/>
          </w:rPr>
          <w:delText xml:space="preserve"> </w:delText>
        </w:r>
        <w:r w:rsidRPr="008015A2" w:rsidDel="003109BA">
          <w:delText>wysokości</w:delText>
        </w:r>
        <w:r w:rsidRPr="008015A2" w:rsidDel="003109BA">
          <w:rPr>
            <w:spacing w:val="40"/>
          </w:rPr>
          <w:delText xml:space="preserve"> </w:delText>
        </w:r>
        <w:r w:rsidRPr="008015A2" w:rsidDel="003109BA">
          <w:delText>odsetek</w:delText>
        </w:r>
        <w:r w:rsidRPr="008015A2" w:rsidDel="003109BA">
          <w:rPr>
            <w:spacing w:val="40"/>
          </w:rPr>
          <w:delText xml:space="preserve"> </w:delText>
        </w:r>
        <w:r w:rsidRPr="008015A2" w:rsidDel="003109BA">
          <w:delText>ustawowych</w:delText>
        </w:r>
        <w:r w:rsidRPr="008015A2" w:rsidDel="003109BA">
          <w:rPr>
            <w:spacing w:val="40"/>
          </w:rPr>
          <w:delText xml:space="preserve"> </w:delText>
        </w:r>
        <w:r w:rsidRPr="008015A2" w:rsidDel="003109BA">
          <w:delText>za</w:delText>
        </w:r>
        <w:r w:rsidRPr="008015A2" w:rsidDel="003109BA">
          <w:rPr>
            <w:spacing w:val="40"/>
          </w:rPr>
          <w:delText xml:space="preserve"> </w:delText>
        </w:r>
        <w:r w:rsidRPr="008015A2" w:rsidDel="003109BA">
          <w:delText>opóźnienie, o których mowa w art. 481 § 2(1) Kodeksu cywilnego (odsetki</w:delText>
        </w:r>
        <w:r w:rsidRPr="008015A2" w:rsidDel="003109BA">
          <w:rPr>
            <w:spacing w:val="11"/>
          </w:rPr>
          <w:delText xml:space="preserve"> </w:delText>
        </w:r>
        <w:r w:rsidRPr="008015A2" w:rsidDel="003109BA">
          <w:delText>maksymalne</w:delText>
        </w:r>
        <w:r w:rsidRPr="008015A2" w:rsidDel="003109BA">
          <w:rPr>
            <w:spacing w:val="12"/>
          </w:rPr>
          <w:delText xml:space="preserve"> </w:delText>
        </w:r>
        <w:r w:rsidRPr="008015A2" w:rsidDel="003109BA">
          <w:delText>za</w:delText>
        </w:r>
        <w:r w:rsidRPr="008015A2" w:rsidDel="003109BA">
          <w:rPr>
            <w:spacing w:val="11"/>
          </w:rPr>
          <w:delText xml:space="preserve"> </w:delText>
        </w:r>
        <w:r w:rsidRPr="008015A2" w:rsidDel="003109BA">
          <w:delText>opóźnienie)</w:delText>
        </w:r>
        <w:r w:rsidRPr="008015A2" w:rsidDel="003109BA">
          <w:rPr>
            <w:spacing w:val="12"/>
          </w:rPr>
          <w:delText xml:space="preserve"> </w:delText>
        </w:r>
        <w:r w:rsidRPr="008015A2" w:rsidDel="003109BA">
          <w:delText>w</w:delText>
        </w:r>
        <w:r w:rsidRPr="008015A2" w:rsidDel="003109BA">
          <w:rPr>
            <w:spacing w:val="12"/>
          </w:rPr>
          <w:delText xml:space="preserve"> </w:delText>
        </w:r>
        <w:r w:rsidRPr="008015A2" w:rsidDel="003109BA">
          <w:rPr>
            <w:spacing w:val="-2"/>
          </w:rPr>
          <w:delText>wysokości</w:delText>
        </w:r>
        <w:r w:rsidRPr="008015A2" w:rsidDel="003109BA">
          <w:tab/>
        </w:r>
        <w:r w:rsidRPr="008015A2" w:rsidDel="003109BA">
          <w:rPr>
            <w:shd w:val="clear" w:color="auto" w:fill="EBA59A"/>
          </w:rPr>
          <w:delText>%</w:delText>
        </w:r>
        <w:r w:rsidRPr="008015A2" w:rsidDel="003109BA">
          <w:rPr>
            <w:spacing w:val="11"/>
          </w:rPr>
          <w:delText xml:space="preserve"> </w:delText>
        </w:r>
        <w:r w:rsidRPr="008015A2" w:rsidDel="003109BA">
          <w:rPr>
            <w:spacing w:val="-10"/>
          </w:rPr>
          <w:delText>w</w:delText>
        </w:r>
        <w:r w:rsidR="00DD617E" w:rsidRPr="008015A2" w:rsidDel="003109BA">
          <w:rPr>
            <w:spacing w:val="-10"/>
          </w:rPr>
          <w:delText xml:space="preserve"> </w:delText>
        </w:r>
        <w:r w:rsidRPr="008015A2" w:rsidDel="003109BA">
          <w:delText>stosunku rocznym. Zmiana stopy procentowej odsetek za opóźnienie następuje automatycznie wraz ze zmianą wysokości stopy referencyjnej Narodowego Banku Polskiego zgodnie z pkt 2</w:delText>
        </w:r>
        <w:r w:rsidR="00FF6B25" w:rsidRPr="008015A2" w:rsidDel="003109BA">
          <w:delText>4</w:delText>
        </w:r>
        <w:r w:rsidRPr="008015A2" w:rsidDel="003109BA">
          <w:delText xml:space="preserve"> Regulaminu. W przypadku naliczenia odsetek za opóźnienie, gdy kwota uzyskana od Pożyczkobiorcy nie wystarcza na pokrycie całej Raty oraz całych odsetek</w:delText>
        </w:r>
        <w:r w:rsidRPr="008015A2" w:rsidDel="003109BA">
          <w:rPr>
            <w:spacing w:val="-2"/>
          </w:rPr>
          <w:delText xml:space="preserve"> </w:delText>
        </w:r>
        <w:r w:rsidRPr="008015A2" w:rsidDel="003109BA">
          <w:delText>za</w:delText>
        </w:r>
        <w:r w:rsidRPr="008015A2" w:rsidDel="003109BA">
          <w:rPr>
            <w:spacing w:val="-2"/>
          </w:rPr>
          <w:delText xml:space="preserve"> </w:delText>
        </w:r>
        <w:r w:rsidRPr="008015A2" w:rsidDel="003109BA">
          <w:delText>opóźnienie,</w:delText>
        </w:r>
        <w:r w:rsidRPr="008015A2" w:rsidDel="003109BA">
          <w:rPr>
            <w:spacing w:val="-2"/>
          </w:rPr>
          <w:delText xml:space="preserve"> </w:delText>
        </w:r>
        <w:r w:rsidRPr="008015A2" w:rsidDel="003109BA">
          <w:delText>uzyskana</w:delText>
        </w:r>
        <w:r w:rsidRPr="008015A2" w:rsidDel="003109BA">
          <w:rPr>
            <w:spacing w:val="-2"/>
          </w:rPr>
          <w:delText xml:space="preserve"> </w:delText>
        </w:r>
        <w:r w:rsidRPr="008015A2" w:rsidDel="003109BA">
          <w:delText>kwota</w:delText>
        </w:r>
        <w:r w:rsidRPr="008015A2" w:rsidDel="003109BA">
          <w:rPr>
            <w:spacing w:val="-2"/>
          </w:rPr>
          <w:delText xml:space="preserve"> </w:delText>
        </w:r>
        <w:r w:rsidRPr="008015A2" w:rsidDel="003109BA">
          <w:delText>może</w:delText>
        </w:r>
        <w:r w:rsidRPr="008015A2" w:rsidDel="003109BA">
          <w:rPr>
            <w:spacing w:val="-2"/>
          </w:rPr>
          <w:delText xml:space="preserve"> </w:delText>
        </w:r>
        <w:r w:rsidRPr="008015A2" w:rsidDel="003109BA">
          <w:delText>podlegać</w:delText>
        </w:r>
        <w:r w:rsidRPr="008015A2" w:rsidDel="003109BA">
          <w:rPr>
            <w:spacing w:val="-2"/>
          </w:rPr>
          <w:delText xml:space="preserve"> </w:delText>
        </w:r>
        <w:r w:rsidRPr="008015A2" w:rsidDel="003109BA">
          <w:delText>zaliczeniu</w:delText>
        </w:r>
        <w:r w:rsidRPr="008015A2" w:rsidDel="003109BA">
          <w:rPr>
            <w:spacing w:val="-3"/>
          </w:rPr>
          <w:delText xml:space="preserve"> </w:delText>
        </w:r>
        <w:r w:rsidRPr="008015A2" w:rsidDel="003109BA">
          <w:delText>na</w:delText>
        </w:r>
        <w:r w:rsidRPr="008015A2" w:rsidDel="003109BA">
          <w:rPr>
            <w:spacing w:val="-3"/>
          </w:rPr>
          <w:delText xml:space="preserve"> </w:delText>
        </w:r>
        <w:r w:rsidRPr="008015A2" w:rsidDel="003109BA">
          <w:delText>Raty,</w:delText>
        </w:r>
        <w:r w:rsidRPr="008015A2" w:rsidDel="003109BA">
          <w:rPr>
            <w:spacing w:val="-3"/>
          </w:rPr>
          <w:delText xml:space="preserve"> </w:delText>
        </w:r>
        <w:r w:rsidRPr="008015A2" w:rsidDel="003109BA">
          <w:delText>co</w:delText>
        </w:r>
        <w:r w:rsidRPr="008015A2" w:rsidDel="003109BA">
          <w:rPr>
            <w:spacing w:val="-3"/>
          </w:rPr>
          <w:delText xml:space="preserve"> </w:delText>
        </w:r>
        <w:r w:rsidRPr="008015A2" w:rsidDel="003109BA">
          <w:delText>do</w:delText>
        </w:r>
        <w:r w:rsidRPr="008015A2" w:rsidDel="003109BA">
          <w:rPr>
            <w:spacing w:val="-3"/>
          </w:rPr>
          <w:delText xml:space="preserve"> </w:delText>
        </w:r>
        <w:r w:rsidRPr="008015A2" w:rsidDel="003109BA">
          <w:delText>których</w:delText>
        </w:r>
        <w:r w:rsidRPr="008015A2" w:rsidDel="003109BA">
          <w:rPr>
            <w:spacing w:val="-3"/>
          </w:rPr>
          <w:delText xml:space="preserve"> </w:delText>
        </w:r>
        <w:r w:rsidRPr="008015A2" w:rsidDel="003109BA">
          <w:delText>Pożyczkobiorca</w:delText>
        </w:r>
        <w:r w:rsidRPr="008015A2" w:rsidDel="003109BA">
          <w:rPr>
            <w:spacing w:val="-3"/>
          </w:rPr>
          <w:delText xml:space="preserve"> </w:delText>
        </w:r>
        <w:r w:rsidRPr="008015A2" w:rsidDel="003109BA">
          <w:delText>pozostaje</w:delText>
        </w:r>
        <w:r w:rsidRPr="008015A2" w:rsidDel="003109BA">
          <w:rPr>
            <w:spacing w:val="-3"/>
          </w:rPr>
          <w:delText xml:space="preserve"> </w:delText>
        </w:r>
        <w:r w:rsidRPr="008015A2" w:rsidDel="003109BA">
          <w:delText>w opóźnieniu,</w:delText>
        </w:r>
        <w:r w:rsidRPr="008015A2" w:rsidDel="003109BA">
          <w:rPr>
            <w:spacing w:val="-1"/>
          </w:rPr>
          <w:delText xml:space="preserve"> </w:delText>
        </w:r>
        <w:r w:rsidRPr="008015A2" w:rsidDel="003109BA">
          <w:delText>w</w:delText>
        </w:r>
        <w:r w:rsidRPr="008015A2" w:rsidDel="003109BA">
          <w:rPr>
            <w:spacing w:val="-1"/>
          </w:rPr>
          <w:delText xml:space="preserve"> </w:delText>
        </w:r>
        <w:r w:rsidRPr="008015A2" w:rsidDel="003109BA">
          <w:delText>kolejności</w:delText>
        </w:r>
        <w:r w:rsidRPr="008015A2" w:rsidDel="003109BA">
          <w:rPr>
            <w:spacing w:val="-1"/>
          </w:rPr>
          <w:delText xml:space="preserve"> </w:delText>
        </w:r>
        <w:r w:rsidRPr="008015A2" w:rsidDel="003109BA">
          <w:delText>od</w:delText>
        </w:r>
        <w:r w:rsidRPr="008015A2" w:rsidDel="003109BA">
          <w:rPr>
            <w:spacing w:val="-1"/>
          </w:rPr>
          <w:delText xml:space="preserve"> </w:delText>
        </w:r>
        <w:r w:rsidRPr="008015A2" w:rsidDel="003109BA">
          <w:delText>Raty</w:delText>
        </w:r>
        <w:r w:rsidRPr="008015A2" w:rsidDel="003109BA">
          <w:rPr>
            <w:spacing w:val="-1"/>
          </w:rPr>
          <w:delText xml:space="preserve"> </w:delText>
        </w:r>
        <w:r w:rsidRPr="008015A2" w:rsidDel="003109BA">
          <w:delText>najwcześniej</w:delText>
        </w:r>
        <w:r w:rsidRPr="008015A2" w:rsidDel="003109BA">
          <w:rPr>
            <w:spacing w:val="-1"/>
          </w:rPr>
          <w:delText xml:space="preserve"> </w:delText>
        </w:r>
        <w:r w:rsidRPr="008015A2" w:rsidDel="003109BA">
          <w:delText>wymagalnej, a następnie na niezapłacone odsetki za opóźnienie w ko- lejności od odsetek z tytułu najwcześniejszych Zaległości. Kierowanie przez Pożyczkodawcę monitów/wezwań wobec Pożyczkobiorcy</w:delText>
        </w:r>
        <w:r w:rsidRPr="008015A2" w:rsidDel="003109BA">
          <w:rPr>
            <w:spacing w:val="-3"/>
          </w:rPr>
          <w:delText xml:space="preserve"> </w:delText>
        </w:r>
        <w:r w:rsidRPr="008015A2" w:rsidDel="003109BA">
          <w:delText>może</w:delText>
        </w:r>
        <w:r w:rsidRPr="008015A2" w:rsidDel="003109BA">
          <w:rPr>
            <w:spacing w:val="-3"/>
          </w:rPr>
          <w:delText xml:space="preserve"> </w:delText>
        </w:r>
        <w:r w:rsidRPr="008015A2" w:rsidDel="003109BA">
          <w:delText>nastąpić</w:delText>
        </w:r>
        <w:r w:rsidRPr="008015A2" w:rsidDel="003109BA">
          <w:rPr>
            <w:spacing w:val="-3"/>
          </w:rPr>
          <w:delText xml:space="preserve"> </w:delText>
        </w:r>
        <w:r w:rsidRPr="008015A2" w:rsidDel="003109BA">
          <w:delText>nie</w:delText>
        </w:r>
        <w:r w:rsidRPr="008015A2" w:rsidDel="003109BA">
          <w:rPr>
            <w:spacing w:val="-3"/>
          </w:rPr>
          <w:delText xml:space="preserve"> </w:delText>
        </w:r>
        <w:r w:rsidRPr="008015A2" w:rsidDel="003109BA">
          <w:delText>wcześniej</w:delText>
        </w:r>
        <w:r w:rsidRPr="008015A2" w:rsidDel="003109BA">
          <w:rPr>
            <w:spacing w:val="-3"/>
          </w:rPr>
          <w:delText xml:space="preserve"> </w:delText>
        </w:r>
        <w:r w:rsidRPr="008015A2" w:rsidDel="003109BA">
          <w:delText>niż</w:delText>
        </w:r>
        <w:r w:rsidRPr="008015A2" w:rsidDel="003109BA">
          <w:rPr>
            <w:spacing w:val="-3"/>
          </w:rPr>
          <w:delText xml:space="preserve"> </w:delText>
        </w:r>
        <w:r w:rsidRPr="008015A2" w:rsidDel="003109BA">
          <w:delText>po</w:delText>
        </w:r>
        <w:r w:rsidRPr="008015A2" w:rsidDel="003109BA">
          <w:rPr>
            <w:spacing w:val="-3"/>
          </w:rPr>
          <w:delText xml:space="preserve"> </w:delText>
        </w:r>
        <w:r w:rsidRPr="008015A2" w:rsidDel="003109BA">
          <w:delText>21</w:delText>
        </w:r>
        <w:r w:rsidRPr="008015A2" w:rsidDel="003109BA">
          <w:rPr>
            <w:spacing w:val="-3"/>
          </w:rPr>
          <w:delText xml:space="preserve"> </w:delText>
        </w:r>
        <w:r w:rsidRPr="008015A2" w:rsidDel="003109BA">
          <w:delText>dniu przeterminowania należności Pożyczkodawcy.</w:delText>
        </w:r>
      </w:del>
    </w:p>
    <w:p w14:paraId="0D5414AF" w14:textId="59F688EB" w:rsidR="00F81AF4" w:rsidRPr="008015A2" w:rsidDel="003109BA" w:rsidRDefault="00241C87" w:rsidP="00D02741">
      <w:pPr>
        <w:pStyle w:val="Tekstpodstawowy"/>
        <w:numPr>
          <w:ilvl w:val="0"/>
          <w:numId w:val="1"/>
        </w:numPr>
        <w:kinsoku w:val="0"/>
        <w:overflowPunct w:val="0"/>
        <w:spacing w:line="232" w:lineRule="auto"/>
        <w:ind w:right="294"/>
        <w:jc w:val="both"/>
        <w:rPr>
          <w:del w:id="111" w:author="Marcin Kamiński" w:date="2023-05-28T22:01:00Z"/>
          <w:color w:val="231F20"/>
          <w:spacing w:val="-2"/>
          <w:sz w:val="24"/>
          <w:szCs w:val="24"/>
        </w:rPr>
      </w:pPr>
      <w:del w:id="112" w:author="Marcin Kamiński" w:date="2023-05-28T22:01:00Z">
        <w:r w:rsidRPr="008015A2" w:rsidDel="003109BA">
          <w:rPr>
            <w:sz w:val="24"/>
            <w:szCs w:val="24"/>
          </w:rPr>
          <w:delText>Pożyczkodawca</w:delText>
        </w:r>
        <w:r w:rsidRPr="008015A2" w:rsidDel="003109BA">
          <w:rPr>
            <w:spacing w:val="3"/>
            <w:sz w:val="24"/>
            <w:szCs w:val="24"/>
          </w:rPr>
          <w:delText xml:space="preserve"> </w:delText>
        </w:r>
        <w:r w:rsidRPr="008015A2" w:rsidDel="003109BA">
          <w:rPr>
            <w:sz w:val="24"/>
            <w:szCs w:val="24"/>
          </w:rPr>
          <w:delText>przekaże</w:delText>
        </w:r>
        <w:r w:rsidRPr="008015A2" w:rsidDel="003109BA">
          <w:rPr>
            <w:spacing w:val="4"/>
            <w:sz w:val="24"/>
            <w:szCs w:val="24"/>
          </w:rPr>
          <w:delText xml:space="preserve"> </w:delText>
        </w:r>
        <w:r w:rsidRPr="008015A2" w:rsidDel="003109BA">
          <w:rPr>
            <w:sz w:val="24"/>
            <w:szCs w:val="24"/>
          </w:rPr>
          <w:delText>Pożyczkobiorcy</w:delText>
        </w:r>
        <w:r w:rsidRPr="008015A2" w:rsidDel="003109BA">
          <w:rPr>
            <w:spacing w:val="4"/>
            <w:sz w:val="24"/>
            <w:szCs w:val="24"/>
          </w:rPr>
          <w:delText xml:space="preserve"> </w:delText>
        </w:r>
        <w:r w:rsidRPr="008015A2" w:rsidDel="003109BA">
          <w:rPr>
            <w:sz w:val="24"/>
            <w:szCs w:val="24"/>
          </w:rPr>
          <w:delText>Terminarz</w:delText>
        </w:r>
        <w:r w:rsidRPr="008015A2" w:rsidDel="003109BA">
          <w:rPr>
            <w:spacing w:val="4"/>
            <w:sz w:val="24"/>
            <w:szCs w:val="24"/>
          </w:rPr>
          <w:delText xml:space="preserve"> </w:delText>
        </w:r>
        <w:r w:rsidRPr="008015A2" w:rsidDel="003109BA">
          <w:rPr>
            <w:spacing w:val="-2"/>
            <w:sz w:val="24"/>
            <w:szCs w:val="24"/>
          </w:rPr>
          <w:delText>spłat;</w:delText>
        </w:r>
        <w:r w:rsidR="00AB2038" w:rsidRPr="008015A2" w:rsidDel="003109BA">
          <w:rPr>
            <w:spacing w:val="-2"/>
            <w:sz w:val="24"/>
            <w:szCs w:val="24"/>
          </w:rPr>
          <w:delText xml:space="preserve"> </w:delText>
        </w:r>
        <w:r w:rsidRPr="008015A2" w:rsidDel="003109BA">
          <w:rPr>
            <w:sz w:val="24"/>
            <w:szCs w:val="24"/>
          </w:rPr>
          <w:delText>na adres e-mail Pożyczkobiorcy wskazany we Wniosku o pożyczkę, po przekazaniu Całkowitej kwoty pożyczki (określonej w punkcie I Umowy Pożyczki) gotówką za pośrednictwem Kuriera</w:delText>
        </w:r>
        <w:r w:rsidRPr="008015A2" w:rsidDel="003109BA">
          <w:rPr>
            <w:spacing w:val="-2"/>
            <w:sz w:val="24"/>
            <w:szCs w:val="24"/>
          </w:rPr>
          <w:delText>.</w:delText>
        </w:r>
        <w:r w:rsidR="009B15B7" w:rsidRPr="008015A2" w:rsidDel="003109BA">
          <w:rPr>
            <w:spacing w:val="-2"/>
            <w:sz w:val="24"/>
            <w:szCs w:val="24"/>
          </w:rPr>
          <w:delText xml:space="preserve"> </w:delText>
        </w:r>
      </w:del>
    </w:p>
    <w:p w14:paraId="0C401C00" w14:textId="6685BEEC" w:rsidR="00241C87" w:rsidRPr="008015A2" w:rsidDel="003109BA" w:rsidRDefault="00241C87" w:rsidP="00F81AF4">
      <w:pPr>
        <w:jc w:val="center"/>
        <w:rPr>
          <w:del w:id="113" w:author="Marcin Kamiński" w:date="2023-05-28T22:01:00Z"/>
          <w:b/>
          <w:bCs/>
          <w:spacing w:val="-2"/>
          <w:sz w:val="24"/>
          <w:szCs w:val="24"/>
        </w:rPr>
      </w:pPr>
      <w:del w:id="114" w:author="Marcin Kamiński" w:date="2023-05-28T22:01:00Z">
        <w:r w:rsidRPr="008015A2" w:rsidDel="003109BA">
          <w:rPr>
            <w:b/>
            <w:bCs/>
            <w:sz w:val="24"/>
            <w:szCs w:val="24"/>
          </w:rPr>
          <w:delText xml:space="preserve">Postanowienia </w:delText>
        </w:r>
        <w:r w:rsidRPr="008015A2" w:rsidDel="003109BA">
          <w:rPr>
            <w:b/>
            <w:bCs/>
            <w:spacing w:val="-2"/>
            <w:sz w:val="24"/>
            <w:szCs w:val="24"/>
          </w:rPr>
          <w:delText>wspólne</w:delText>
        </w:r>
      </w:del>
    </w:p>
    <w:p w14:paraId="127EF129" w14:textId="33FA5780" w:rsidR="00241C87" w:rsidRPr="008015A2" w:rsidDel="003109BA" w:rsidRDefault="00241C87" w:rsidP="00241C87">
      <w:pPr>
        <w:pStyle w:val="Tekstpodstawowy"/>
        <w:kinsoku w:val="0"/>
        <w:overflowPunct w:val="0"/>
        <w:spacing w:before="2"/>
        <w:rPr>
          <w:del w:id="115" w:author="Marcin Kamiński" w:date="2023-05-28T22:01:00Z"/>
          <w:b/>
          <w:bCs/>
          <w:sz w:val="24"/>
          <w:szCs w:val="24"/>
        </w:rPr>
      </w:pPr>
    </w:p>
    <w:p w14:paraId="6123E00F" w14:textId="4EA49AEE" w:rsidR="00241C87" w:rsidRPr="008015A2" w:rsidDel="003109BA" w:rsidRDefault="00241C87" w:rsidP="00F81AF4">
      <w:pPr>
        <w:pStyle w:val="Akapitzlist"/>
        <w:numPr>
          <w:ilvl w:val="0"/>
          <w:numId w:val="1"/>
        </w:numPr>
        <w:tabs>
          <w:tab w:val="left" w:pos="618"/>
        </w:tabs>
        <w:kinsoku w:val="0"/>
        <w:overflowPunct w:val="0"/>
        <w:spacing w:line="232" w:lineRule="auto"/>
        <w:ind w:right="38"/>
        <w:rPr>
          <w:del w:id="116" w:author="Marcin Kamiński" w:date="2023-05-28T22:01:00Z"/>
          <w:color w:val="231F20"/>
          <w:spacing w:val="-2"/>
        </w:rPr>
      </w:pPr>
      <w:del w:id="117" w:author="Marcin Kamiński" w:date="2023-05-28T22:01:00Z">
        <w:r w:rsidRPr="008015A2" w:rsidDel="003109BA">
          <w:rPr>
            <w:color w:val="231F20"/>
            <w:spacing w:val="-6"/>
          </w:rPr>
          <w:delText>Roczna</w:delText>
        </w:r>
        <w:r w:rsidRPr="008015A2" w:rsidDel="003109BA">
          <w:rPr>
            <w:color w:val="231F20"/>
            <w:spacing w:val="-7"/>
          </w:rPr>
          <w:delText xml:space="preserve"> </w:delText>
        </w:r>
        <w:r w:rsidRPr="008015A2" w:rsidDel="003109BA">
          <w:rPr>
            <w:color w:val="231F20"/>
            <w:spacing w:val="-6"/>
          </w:rPr>
          <w:delText>stopa Oprocentowania</w:delText>
        </w:r>
        <w:r w:rsidRPr="008015A2" w:rsidDel="003109BA">
          <w:rPr>
            <w:color w:val="231F20"/>
            <w:spacing w:val="-7"/>
          </w:rPr>
          <w:delText xml:space="preserve"> </w:delText>
        </w:r>
        <w:r w:rsidRPr="008015A2" w:rsidDel="003109BA">
          <w:rPr>
            <w:color w:val="231F20"/>
            <w:spacing w:val="-6"/>
          </w:rPr>
          <w:delText>Pożyczki jest</w:delText>
        </w:r>
        <w:r w:rsidRPr="008015A2" w:rsidDel="003109BA">
          <w:rPr>
            <w:color w:val="231F20"/>
            <w:spacing w:val="-7"/>
          </w:rPr>
          <w:delText xml:space="preserve"> </w:delText>
        </w:r>
        <w:r w:rsidRPr="008015A2" w:rsidDel="003109BA">
          <w:rPr>
            <w:color w:val="231F20"/>
            <w:spacing w:val="-6"/>
          </w:rPr>
          <w:delText>zmienna</w:delText>
        </w:r>
        <w:r w:rsidRPr="008015A2" w:rsidDel="003109BA">
          <w:rPr>
            <w:color w:val="231F20"/>
            <w:spacing w:val="-7"/>
          </w:rPr>
          <w:delText xml:space="preserve"> </w:delText>
        </w:r>
        <w:r w:rsidRPr="008015A2" w:rsidDel="003109BA">
          <w:rPr>
            <w:color w:val="231F20"/>
            <w:spacing w:val="-6"/>
          </w:rPr>
          <w:delText xml:space="preserve">w okresie </w:delText>
        </w:r>
        <w:r w:rsidRPr="008015A2" w:rsidDel="003109BA">
          <w:rPr>
            <w:color w:val="231F20"/>
            <w:spacing w:val="-2"/>
          </w:rPr>
          <w:delText>obowiązywania</w:delText>
        </w:r>
        <w:r w:rsidRPr="008015A2" w:rsidDel="003109BA">
          <w:rPr>
            <w:color w:val="231F20"/>
            <w:spacing w:val="-11"/>
          </w:rPr>
          <w:delText xml:space="preserve"> </w:delText>
        </w:r>
        <w:r w:rsidRPr="008015A2" w:rsidDel="003109BA">
          <w:rPr>
            <w:color w:val="231F20"/>
            <w:spacing w:val="-2"/>
          </w:rPr>
          <w:delText>Umowy</w:delText>
        </w:r>
        <w:r w:rsidRPr="008015A2" w:rsidDel="003109BA">
          <w:rPr>
            <w:color w:val="231F20"/>
            <w:spacing w:val="-10"/>
          </w:rPr>
          <w:delText xml:space="preserve"> </w:delText>
        </w:r>
        <w:r w:rsidRPr="008015A2" w:rsidDel="003109BA">
          <w:rPr>
            <w:color w:val="231F20"/>
            <w:spacing w:val="-2"/>
          </w:rPr>
          <w:delText>Pożyczki</w:delText>
        </w:r>
        <w:r w:rsidRPr="008015A2" w:rsidDel="003109BA">
          <w:rPr>
            <w:color w:val="231F20"/>
            <w:spacing w:val="-11"/>
          </w:rPr>
          <w:delText xml:space="preserve"> </w:delText>
        </w:r>
        <w:r w:rsidRPr="008015A2" w:rsidDel="003109BA">
          <w:rPr>
            <w:color w:val="231F20"/>
            <w:spacing w:val="-2"/>
          </w:rPr>
          <w:delText>i</w:delText>
        </w:r>
        <w:r w:rsidRPr="008015A2" w:rsidDel="003109BA">
          <w:rPr>
            <w:color w:val="231F20"/>
            <w:spacing w:val="-10"/>
          </w:rPr>
          <w:delText xml:space="preserve"> </w:delText>
        </w:r>
        <w:r w:rsidRPr="008015A2" w:rsidDel="003109BA">
          <w:rPr>
            <w:color w:val="231F20"/>
            <w:spacing w:val="-2"/>
          </w:rPr>
          <w:delText>równa</w:delText>
        </w:r>
        <w:r w:rsidRPr="008015A2" w:rsidDel="003109BA">
          <w:rPr>
            <w:color w:val="231F20"/>
            <w:spacing w:val="-11"/>
          </w:rPr>
          <w:delText xml:space="preserve"> </w:delText>
        </w:r>
        <w:r w:rsidRPr="008015A2" w:rsidDel="003109BA">
          <w:rPr>
            <w:color w:val="231F20"/>
            <w:spacing w:val="-2"/>
          </w:rPr>
          <w:delText>jest</w:delText>
        </w:r>
        <w:r w:rsidRPr="008015A2" w:rsidDel="003109BA">
          <w:rPr>
            <w:color w:val="231F20"/>
            <w:spacing w:val="-11"/>
          </w:rPr>
          <w:delText xml:space="preserve"> </w:delText>
        </w:r>
        <w:r w:rsidRPr="008015A2" w:rsidDel="003109BA">
          <w:rPr>
            <w:color w:val="231F20"/>
            <w:spacing w:val="-2"/>
          </w:rPr>
          <w:delText>wysokości</w:delText>
        </w:r>
        <w:r w:rsidRPr="008015A2" w:rsidDel="003109BA">
          <w:rPr>
            <w:color w:val="231F20"/>
            <w:spacing w:val="-10"/>
          </w:rPr>
          <w:delText xml:space="preserve"> </w:delText>
        </w:r>
        <w:r w:rsidRPr="008015A2" w:rsidDel="003109BA">
          <w:rPr>
            <w:color w:val="231F20"/>
            <w:spacing w:val="-2"/>
          </w:rPr>
          <w:delText xml:space="preserve">dwu- </w:delText>
        </w:r>
        <w:r w:rsidRPr="008015A2" w:rsidDel="003109BA">
          <w:rPr>
            <w:color w:val="231F20"/>
            <w:spacing w:val="-4"/>
          </w:rPr>
          <w:delText>krotności</w:delText>
        </w:r>
        <w:r w:rsidRPr="008015A2" w:rsidDel="003109BA">
          <w:rPr>
            <w:color w:val="231F20"/>
            <w:spacing w:val="-7"/>
          </w:rPr>
          <w:delText xml:space="preserve"> </w:delText>
        </w:r>
        <w:r w:rsidRPr="008015A2" w:rsidDel="003109BA">
          <w:rPr>
            <w:color w:val="231F20"/>
            <w:spacing w:val="-4"/>
          </w:rPr>
          <w:delText>odsetek</w:delText>
        </w:r>
        <w:r w:rsidRPr="008015A2" w:rsidDel="003109BA">
          <w:rPr>
            <w:color w:val="231F20"/>
            <w:spacing w:val="-7"/>
          </w:rPr>
          <w:delText xml:space="preserve"> </w:delText>
        </w:r>
        <w:r w:rsidRPr="008015A2" w:rsidDel="003109BA">
          <w:rPr>
            <w:color w:val="231F20"/>
            <w:spacing w:val="-4"/>
          </w:rPr>
          <w:delText>ustawowych,</w:delText>
        </w:r>
        <w:r w:rsidRPr="008015A2" w:rsidDel="003109BA">
          <w:rPr>
            <w:color w:val="231F20"/>
            <w:spacing w:val="-7"/>
          </w:rPr>
          <w:delText xml:space="preserve"> </w:delText>
        </w:r>
        <w:r w:rsidRPr="008015A2" w:rsidDel="003109BA">
          <w:rPr>
            <w:color w:val="231F20"/>
            <w:spacing w:val="-4"/>
          </w:rPr>
          <w:delText>o</w:delText>
        </w:r>
        <w:r w:rsidRPr="008015A2" w:rsidDel="003109BA">
          <w:rPr>
            <w:color w:val="231F20"/>
            <w:spacing w:val="-7"/>
          </w:rPr>
          <w:delText xml:space="preserve"> </w:delText>
        </w:r>
        <w:r w:rsidRPr="008015A2" w:rsidDel="003109BA">
          <w:rPr>
            <w:color w:val="231F20"/>
            <w:spacing w:val="-4"/>
          </w:rPr>
          <w:delText>których</w:delText>
        </w:r>
        <w:r w:rsidRPr="008015A2" w:rsidDel="003109BA">
          <w:rPr>
            <w:color w:val="231F20"/>
            <w:spacing w:val="-7"/>
          </w:rPr>
          <w:delText xml:space="preserve"> </w:delText>
        </w:r>
        <w:r w:rsidRPr="008015A2" w:rsidDel="003109BA">
          <w:rPr>
            <w:color w:val="231F20"/>
            <w:spacing w:val="-4"/>
          </w:rPr>
          <w:delText>mowa</w:delText>
        </w:r>
        <w:r w:rsidRPr="008015A2" w:rsidDel="003109BA">
          <w:rPr>
            <w:color w:val="231F20"/>
            <w:spacing w:val="-7"/>
          </w:rPr>
          <w:delText xml:space="preserve"> </w:delText>
        </w:r>
        <w:r w:rsidRPr="008015A2" w:rsidDel="003109BA">
          <w:rPr>
            <w:color w:val="231F20"/>
            <w:spacing w:val="-4"/>
          </w:rPr>
          <w:delText>w</w:delText>
        </w:r>
        <w:r w:rsidRPr="008015A2" w:rsidDel="003109BA">
          <w:rPr>
            <w:color w:val="231F20"/>
            <w:spacing w:val="-7"/>
          </w:rPr>
          <w:delText xml:space="preserve"> </w:delText>
        </w:r>
        <w:r w:rsidRPr="008015A2" w:rsidDel="003109BA">
          <w:rPr>
            <w:color w:val="231F20"/>
            <w:spacing w:val="-4"/>
          </w:rPr>
          <w:delText>art.</w:delText>
        </w:r>
        <w:r w:rsidRPr="008015A2" w:rsidDel="003109BA">
          <w:rPr>
            <w:color w:val="231F20"/>
            <w:spacing w:val="-7"/>
          </w:rPr>
          <w:delText xml:space="preserve"> </w:delText>
        </w:r>
        <w:r w:rsidRPr="008015A2" w:rsidDel="003109BA">
          <w:rPr>
            <w:color w:val="231F20"/>
            <w:spacing w:val="-4"/>
          </w:rPr>
          <w:delText>359</w:delText>
        </w:r>
        <w:r w:rsidRPr="008015A2" w:rsidDel="003109BA">
          <w:rPr>
            <w:color w:val="231F20"/>
            <w:spacing w:val="-7"/>
          </w:rPr>
          <w:delText xml:space="preserve"> </w:delText>
        </w:r>
        <w:r w:rsidRPr="008015A2" w:rsidDel="003109BA">
          <w:rPr>
            <w:color w:val="231F20"/>
            <w:spacing w:val="-4"/>
          </w:rPr>
          <w:delText xml:space="preserve">par. </w:delText>
        </w:r>
        <w:r w:rsidRPr="008015A2" w:rsidDel="003109BA">
          <w:rPr>
            <w:color w:val="231F20"/>
            <w:spacing w:val="-8"/>
          </w:rPr>
          <w:delText>2(1)</w:delText>
        </w:r>
        <w:r w:rsidRPr="008015A2" w:rsidDel="003109BA">
          <w:rPr>
            <w:color w:val="231F20"/>
          </w:rPr>
          <w:delText xml:space="preserve"> </w:delText>
        </w:r>
        <w:r w:rsidRPr="008015A2" w:rsidDel="003109BA">
          <w:rPr>
            <w:color w:val="231F20"/>
            <w:spacing w:val="-8"/>
          </w:rPr>
          <w:delText>Kodeksu</w:delText>
        </w:r>
        <w:r w:rsidRPr="008015A2" w:rsidDel="003109BA">
          <w:rPr>
            <w:color w:val="231F20"/>
          </w:rPr>
          <w:delText xml:space="preserve"> </w:delText>
        </w:r>
        <w:r w:rsidRPr="008015A2" w:rsidDel="003109BA">
          <w:rPr>
            <w:color w:val="231F20"/>
            <w:spacing w:val="-8"/>
          </w:rPr>
          <w:delText>Cywilnego</w:delText>
        </w:r>
        <w:r w:rsidRPr="008015A2" w:rsidDel="003109BA">
          <w:rPr>
            <w:color w:val="231F20"/>
          </w:rPr>
          <w:delText xml:space="preserve"> </w:delText>
        </w:r>
        <w:r w:rsidRPr="008015A2" w:rsidDel="003109BA">
          <w:rPr>
            <w:color w:val="231F20"/>
            <w:spacing w:val="-8"/>
          </w:rPr>
          <w:delText>(odsetki</w:delText>
        </w:r>
        <w:r w:rsidRPr="008015A2" w:rsidDel="003109BA">
          <w:rPr>
            <w:color w:val="231F20"/>
          </w:rPr>
          <w:delText xml:space="preserve"> </w:delText>
        </w:r>
        <w:r w:rsidRPr="008015A2" w:rsidDel="003109BA">
          <w:rPr>
            <w:color w:val="231F20"/>
            <w:spacing w:val="-8"/>
          </w:rPr>
          <w:delText>maksymalne).</w:delText>
        </w:r>
        <w:r w:rsidRPr="008015A2" w:rsidDel="003109BA">
          <w:rPr>
            <w:color w:val="231F20"/>
          </w:rPr>
          <w:delText xml:space="preserve"> </w:delText>
        </w:r>
        <w:r w:rsidRPr="008015A2" w:rsidDel="003109BA">
          <w:rPr>
            <w:color w:val="231F20"/>
            <w:spacing w:val="-8"/>
          </w:rPr>
          <w:delText>Wysokość</w:delText>
        </w:r>
        <w:r w:rsidRPr="008015A2" w:rsidDel="003109BA">
          <w:rPr>
            <w:color w:val="231F20"/>
          </w:rPr>
          <w:delText xml:space="preserve"> </w:delText>
        </w:r>
        <w:r w:rsidRPr="008015A2" w:rsidDel="003109BA">
          <w:rPr>
            <w:color w:val="231F20"/>
            <w:spacing w:val="-8"/>
          </w:rPr>
          <w:delText>rocz</w:delText>
        </w:r>
        <w:r w:rsidRPr="008015A2" w:rsidDel="003109BA">
          <w:rPr>
            <w:color w:val="231F20"/>
            <w:spacing w:val="-2"/>
          </w:rPr>
          <w:delText>nej</w:delText>
        </w:r>
        <w:r w:rsidRPr="008015A2" w:rsidDel="003109BA">
          <w:rPr>
            <w:color w:val="231F20"/>
            <w:spacing w:val="-4"/>
          </w:rPr>
          <w:delText xml:space="preserve"> </w:delText>
        </w:r>
        <w:r w:rsidRPr="008015A2" w:rsidDel="003109BA">
          <w:rPr>
            <w:color w:val="231F20"/>
            <w:spacing w:val="-2"/>
          </w:rPr>
          <w:delText>stopy</w:delText>
        </w:r>
        <w:r w:rsidRPr="008015A2" w:rsidDel="003109BA">
          <w:rPr>
            <w:color w:val="231F20"/>
            <w:spacing w:val="-4"/>
          </w:rPr>
          <w:delText xml:space="preserve"> </w:delText>
        </w:r>
        <w:r w:rsidRPr="008015A2" w:rsidDel="003109BA">
          <w:rPr>
            <w:color w:val="231F20"/>
            <w:spacing w:val="-2"/>
          </w:rPr>
          <w:delText>Oprocentowania</w:delText>
        </w:r>
        <w:r w:rsidRPr="008015A2" w:rsidDel="003109BA">
          <w:rPr>
            <w:color w:val="231F20"/>
            <w:spacing w:val="-4"/>
          </w:rPr>
          <w:delText xml:space="preserve"> </w:delText>
        </w:r>
        <w:r w:rsidRPr="008015A2" w:rsidDel="003109BA">
          <w:rPr>
            <w:color w:val="231F20"/>
            <w:spacing w:val="-2"/>
          </w:rPr>
          <w:delText>Pożyczki</w:delText>
        </w:r>
        <w:r w:rsidRPr="008015A2" w:rsidDel="003109BA">
          <w:rPr>
            <w:color w:val="231F20"/>
            <w:spacing w:val="-4"/>
          </w:rPr>
          <w:delText xml:space="preserve"> </w:delText>
        </w:r>
        <w:r w:rsidRPr="008015A2" w:rsidDel="003109BA">
          <w:rPr>
            <w:color w:val="231F20"/>
            <w:spacing w:val="-2"/>
          </w:rPr>
          <w:delText>wskazana</w:delText>
        </w:r>
        <w:r w:rsidRPr="008015A2" w:rsidDel="003109BA">
          <w:rPr>
            <w:color w:val="231F20"/>
            <w:spacing w:val="-4"/>
          </w:rPr>
          <w:delText xml:space="preserve"> </w:delText>
        </w:r>
        <w:r w:rsidRPr="008015A2" w:rsidDel="003109BA">
          <w:rPr>
            <w:color w:val="231F20"/>
            <w:spacing w:val="-2"/>
          </w:rPr>
          <w:delText>jest</w:delText>
        </w:r>
        <w:r w:rsidRPr="008015A2" w:rsidDel="003109BA">
          <w:rPr>
            <w:color w:val="231F20"/>
            <w:spacing w:val="-4"/>
          </w:rPr>
          <w:delText xml:space="preserve"> </w:delText>
        </w:r>
        <w:r w:rsidRPr="008015A2" w:rsidDel="003109BA">
          <w:rPr>
            <w:color w:val="231F20"/>
            <w:spacing w:val="-2"/>
          </w:rPr>
          <w:delText>w</w:delText>
        </w:r>
        <w:r w:rsidRPr="008015A2" w:rsidDel="003109BA">
          <w:rPr>
            <w:color w:val="231F20"/>
            <w:spacing w:val="-4"/>
          </w:rPr>
          <w:delText xml:space="preserve"> </w:delText>
        </w:r>
        <w:r w:rsidRPr="008015A2" w:rsidDel="003109BA">
          <w:rPr>
            <w:color w:val="231F20"/>
            <w:spacing w:val="-2"/>
          </w:rPr>
          <w:delText xml:space="preserve">rubryce </w:delText>
        </w:r>
        <w:r w:rsidRPr="008015A2" w:rsidDel="003109BA">
          <w:rPr>
            <w:color w:val="231F20"/>
            <w:spacing w:val="-4"/>
          </w:rPr>
          <w:delText>III</w:delText>
        </w:r>
        <w:r w:rsidRPr="008015A2" w:rsidDel="003109BA">
          <w:rPr>
            <w:color w:val="231F20"/>
            <w:spacing w:val="-5"/>
          </w:rPr>
          <w:delText xml:space="preserve"> </w:delText>
        </w:r>
        <w:r w:rsidRPr="008015A2" w:rsidDel="003109BA">
          <w:rPr>
            <w:color w:val="231F20"/>
            <w:spacing w:val="-4"/>
          </w:rPr>
          <w:delText>na</w:delText>
        </w:r>
        <w:r w:rsidRPr="008015A2" w:rsidDel="003109BA">
          <w:rPr>
            <w:color w:val="231F20"/>
            <w:spacing w:val="-5"/>
          </w:rPr>
          <w:delText xml:space="preserve"> </w:delText>
        </w:r>
        <w:r w:rsidRPr="008015A2" w:rsidDel="003109BA">
          <w:rPr>
            <w:color w:val="231F20"/>
            <w:spacing w:val="-4"/>
          </w:rPr>
          <w:delText>pierwszej</w:delText>
        </w:r>
        <w:r w:rsidRPr="008015A2" w:rsidDel="003109BA">
          <w:rPr>
            <w:color w:val="231F20"/>
            <w:spacing w:val="-5"/>
          </w:rPr>
          <w:delText xml:space="preserve"> </w:delText>
        </w:r>
        <w:r w:rsidRPr="008015A2" w:rsidDel="003109BA">
          <w:rPr>
            <w:color w:val="231F20"/>
            <w:spacing w:val="-4"/>
          </w:rPr>
          <w:delText>stronie</w:delText>
        </w:r>
        <w:r w:rsidRPr="008015A2" w:rsidDel="003109BA">
          <w:rPr>
            <w:color w:val="231F20"/>
            <w:spacing w:val="-5"/>
          </w:rPr>
          <w:delText xml:space="preserve"> </w:delText>
        </w:r>
        <w:r w:rsidRPr="008015A2" w:rsidDel="003109BA">
          <w:rPr>
            <w:color w:val="231F20"/>
            <w:spacing w:val="-4"/>
          </w:rPr>
          <w:delText>Umowy</w:delText>
        </w:r>
        <w:r w:rsidRPr="008015A2" w:rsidDel="003109BA">
          <w:rPr>
            <w:color w:val="231F20"/>
            <w:spacing w:val="-5"/>
          </w:rPr>
          <w:delText xml:space="preserve"> </w:delText>
        </w:r>
        <w:r w:rsidRPr="008015A2" w:rsidDel="003109BA">
          <w:rPr>
            <w:color w:val="231F20"/>
            <w:spacing w:val="-4"/>
          </w:rPr>
          <w:delText>Pożyczki.</w:delText>
        </w:r>
        <w:r w:rsidRPr="008015A2" w:rsidDel="003109BA">
          <w:rPr>
            <w:color w:val="231F20"/>
            <w:spacing w:val="-5"/>
          </w:rPr>
          <w:delText xml:space="preserve"> </w:delText>
        </w:r>
        <w:r w:rsidRPr="008015A2" w:rsidDel="003109BA">
          <w:rPr>
            <w:color w:val="231F20"/>
            <w:spacing w:val="-4"/>
          </w:rPr>
          <w:delText>W</w:delText>
        </w:r>
        <w:r w:rsidRPr="008015A2" w:rsidDel="003109BA">
          <w:rPr>
            <w:color w:val="231F20"/>
            <w:spacing w:val="-5"/>
          </w:rPr>
          <w:delText xml:space="preserve"> </w:delText>
        </w:r>
        <w:r w:rsidRPr="008015A2" w:rsidDel="003109BA">
          <w:rPr>
            <w:color w:val="231F20"/>
            <w:spacing w:val="-4"/>
          </w:rPr>
          <w:delText>przypadku</w:delText>
        </w:r>
        <w:r w:rsidRPr="008015A2" w:rsidDel="003109BA">
          <w:rPr>
            <w:color w:val="231F20"/>
            <w:spacing w:val="-5"/>
          </w:rPr>
          <w:delText xml:space="preserve"> </w:delText>
        </w:r>
        <w:r w:rsidRPr="008015A2" w:rsidDel="003109BA">
          <w:rPr>
            <w:color w:val="231F20"/>
            <w:spacing w:val="-4"/>
          </w:rPr>
          <w:delText xml:space="preserve">zmiany </w:delText>
        </w:r>
        <w:r w:rsidRPr="008015A2" w:rsidDel="003109BA">
          <w:rPr>
            <w:color w:val="231F20"/>
            <w:spacing w:val="-6"/>
          </w:rPr>
          <w:delText>wysokości</w:delText>
        </w:r>
        <w:r w:rsidRPr="008015A2" w:rsidDel="003109BA">
          <w:rPr>
            <w:color w:val="231F20"/>
            <w:spacing w:val="-7"/>
          </w:rPr>
          <w:delText xml:space="preserve"> </w:delText>
        </w:r>
        <w:r w:rsidRPr="008015A2" w:rsidDel="003109BA">
          <w:rPr>
            <w:color w:val="231F20"/>
            <w:spacing w:val="-6"/>
          </w:rPr>
          <w:delText>odsetek ustawowych,</w:delText>
        </w:r>
        <w:r w:rsidRPr="008015A2" w:rsidDel="003109BA">
          <w:rPr>
            <w:color w:val="231F20"/>
            <w:spacing w:val="-7"/>
          </w:rPr>
          <w:delText xml:space="preserve"> </w:delText>
        </w:r>
        <w:r w:rsidRPr="008015A2" w:rsidDel="003109BA">
          <w:rPr>
            <w:color w:val="231F20"/>
            <w:spacing w:val="-6"/>
          </w:rPr>
          <w:delText>o których</w:delText>
        </w:r>
        <w:r w:rsidRPr="008015A2" w:rsidDel="003109BA">
          <w:rPr>
            <w:color w:val="231F20"/>
            <w:spacing w:val="-7"/>
          </w:rPr>
          <w:delText xml:space="preserve"> </w:delText>
        </w:r>
        <w:r w:rsidRPr="008015A2" w:rsidDel="003109BA">
          <w:rPr>
            <w:color w:val="231F20"/>
            <w:spacing w:val="-6"/>
          </w:rPr>
          <w:delText>mowa</w:delText>
        </w:r>
        <w:r w:rsidRPr="008015A2" w:rsidDel="003109BA">
          <w:rPr>
            <w:color w:val="231F20"/>
            <w:spacing w:val="-7"/>
          </w:rPr>
          <w:delText xml:space="preserve"> </w:delText>
        </w:r>
        <w:r w:rsidRPr="008015A2" w:rsidDel="003109BA">
          <w:rPr>
            <w:color w:val="231F20"/>
            <w:spacing w:val="-6"/>
          </w:rPr>
          <w:delText>powyżej, rocz</w:delText>
        </w:r>
        <w:r w:rsidRPr="008015A2" w:rsidDel="003109BA">
          <w:rPr>
            <w:color w:val="231F20"/>
            <w:spacing w:val="-2"/>
          </w:rPr>
          <w:delText>na</w:delText>
        </w:r>
        <w:r w:rsidRPr="008015A2" w:rsidDel="003109BA">
          <w:rPr>
            <w:color w:val="231F20"/>
            <w:spacing w:val="-7"/>
          </w:rPr>
          <w:delText xml:space="preserve"> </w:delText>
        </w:r>
        <w:r w:rsidRPr="008015A2" w:rsidDel="003109BA">
          <w:rPr>
            <w:color w:val="231F20"/>
            <w:spacing w:val="-2"/>
          </w:rPr>
          <w:delText>stopa</w:delText>
        </w:r>
        <w:r w:rsidRPr="008015A2" w:rsidDel="003109BA">
          <w:rPr>
            <w:color w:val="231F20"/>
            <w:spacing w:val="-7"/>
          </w:rPr>
          <w:delText xml:space="preserve"> </w:delText>
        </w:r>
        <w:r w:rsidRPr="008015A2" w:rsidDel="003109BA">
          <w:rPr>
            <w:color w:val="231F20"/>
            <w:spacing w:val="-2"/>
          </w:rPr>
          <w:delText>Oprocentowania</w:delText>
        </w:r>
        <w:r w:rsidRPr="008015A2" w:rsidDel="003109BA">
          <w:rPr>
            <w:color w:val="231F20"/>
            <w:spacing w:val="-7"/>
          </w:rPr>
          <w:delText xml:space="preserve"> </w:delText>
        </w:r>
        <w:r w:rsidRPr="008015A2" w:rsidDel="003109BA">
          <w:rPr>
            <w:color w:val="231F20"/>
            <w:spacing w:val="-2"/>
          </w:rPr>
          <w:delText>Pożyczki</w:delText>
        </w:r>
        <w:r w:rsidRPr="008015A2" w:rsidDel="003109BA">
          <w:rPr>
            <w:color w:val="231F20"/>
            <w:spacing w:val="-7"/>
          </w:rPr>
          <w:delText xml:space="preserve"> </w:delText>
        </w:r>
        <w:r w:rsidRPr="008015A2" w:rsidDel="003109BA">
          <w:rPr>
            <w:color w:val="231F20"/>
            <w:spacing w:val="-2"/>
          </w:rPr>
          <w:delText>ulegnie</w:delText>
        </w:r>
        <w:r w:rsidRPr="008015A2" w:rsidDel="003109BA">
          <w:rPr>
            <w:color w:val="231F20"/>
            <w:spacing w:val="-7"/>
          </w:rPr>
          <w:delText xml:space="preserve"> </w:delText>
        </w:r>
        <w:r w:rsidRPr="008015A2" w:rsidDel="003109BA">
          <w:rPr>
            <w:color w:val="231F20"/>
            <w:spacing w:val="-2"/>
          </w:rPr>
          <w:delText xml:space="preserve">automatycznemu </w:delText>
        </w:r>
        <w:r w:rsidRPr="008015A2" w:rsidDel="003109BA">
          <w:rPr>
            <w:color w:val="231F20"/>
            <w:spacing w:val="-4"/>
          </w:rPr>
          <w:delText>obniżeniu</w:delText>
        </w:r>
        <w:r w:rsidRPr="008015A2" w:rsidDel="003109BA">
          <w:rPr>
            <w:color w:val="231F20"/>
            <w:spacing w:val="-9"/>
          </w:rPr>
          <w:delText xml:space="preserve"> </w:delText>
        </w:r>
        <w:r w:rsidRPr="008015A2" w:rsidDel="003109BA">
          <w:rPr>
            <w:color w:val="231F20"/>
            <w:spacing w:val="-4"/>
          </w:rPr>
          <w:delText>(jeżeli</w:delText>
        </w:r>
        <w:r w:rsidRPr="008015A2" w:rsidDel="003109BA">
          <w:rPr>
            <w:color w:val="231F20"/>
            <w:spacing w:val="-8"/>
          </w:rPr>
          <w:delText xml:space="preserve"> </w:delText>
        </w:r>
        <w:r w:rsidRPr="008015A2" w:rsidDel="003109BA">
          <w:rPr>
            <w:color w:val="231F20"/>
            <w:spacing w:val="-4"/>
          </w:rPr>
          <w:delText>wysokość</w:delText>
        </w:r>
        <w:r w:rsidRPr="008015A2" w:rsidDel="003109BA">
          <w:rPr>
            <w:color w:val="231F20"/>
            <w:spacing w:val="-9"/>
          </w:rPr>
          <w:delText xml:space="preserve"> </w:delText>
        </w:r>
        <w:r w:rsidRPr="008015A2" w:rsidDel="003109BA">
          <w:rPr>
            <w:color w:val="231F20"/>
            <w:spacing w:val="-4"/>
          </w:rPr>
          <w:delText>odsetek</w:delText>
        </w:r>
        <w:r w:rsidRPr="008015A2" w:rsidDel="003109BA">
          <w:rPr>
            <w:color w:val="231F20"/>
            <w:spacing w:val="-8"/>
          </w:rPr>
          <w:delText xml:space="preserve"> </w:delText>
        </w:r>
        <w:r w:rsidRPr="008015A2" w:rsidDel="003109BA">
          <w:rPr>
            <w:color w:val="231F20"/>
            <w:spacing w:val="-4"/>
          </w:rPr>
          <w:delText>ustawowych</w:delText>
        </w:r>
        <w:r w:rsidRPr="008015A2" w:rsidDel="003109BA">
          <w:rPr>
            <w:color w:val="231F20"/>
            <w:spacing w:val="-9"/>
          </w:rPr>
          <w:delText xml:space="preserve"> </w:delText>
        </w:r>
        <w:r w:rsidRPr="008015A2" w:rsidDel="003109BA">
          <w:rPr>
            <w:color w:val="231F20"/>
            <w:spacing w:val="-4"/>
          </w:rPr>
          <w:delText>zostanie</w:delText>
        </w:r>
        <w:r w:rsidRPr="008015A2" w:rsidDel="003109BA">
          <w:rPr>
            <w:color w:val="231F20"/>
            <w:spacing w:val="-9"/>
          </w:rPr>
          <w:delText xml:space="preserve"> </w:delText>
        </w:r>
        <w:r w:rsidRPr="008015A2" w:rsidDel="003109BA">
          <w:rPr>
            <w:color w:val="231F20"/>
            <w:spacing w:val="-4"/>
          </w:rPr>
          <w:delText>obni</w:delText>
        </w:r>
        <w:r w:rsidRPr="008015A2" w:rsidDel="003109BA">
          <w:rPr>
            <w:color w:val="231F20"/>
            <w:spacing w:val="-6"/>
          </w:rPr>
          <w:delText xml:space="preserve">żona) albo podwyższeniu (jeżeli wysokość odsetek ustawowych </w:delText>
        </w:r>
        <w:r w:rsidRPr="008015A2" w:rsidDel="003109BA">
          <w:rPr>
            <w:color w:val="231F20"/>
            <w:spacing w:val="-2"/>
          </w:rPr>
          <w:delText>zostanie</w:delText>
        </w:r>
        <w:r w:rsidRPr="008015A2" w:rsidDel="003109BA">
          <w:rPr>
            <w:color w:val="231F20"/>
            <w:spacing w:val="-11"/>
          </w:rPr>
          <w:delText xml:space="preserve"> </w:delText>
        </w:r>
        <w:r w:rsidRPr="008015A2" w:rsidDel="003109BA">
          <w:rPr>
            <w:color w:val="231F20"/>
            <w:spacing w:val="-2"/>
          </w:rPr>
          <w:delText>podwyższona)</w:delText>
        </w:r>
        <w:r w:rsidRPr="008015A2" w:rsidDel="003109BA">
          <w:rPr>
            <w:color w:val="231F20"/>
            <w:spacing w:val="-10"/>
          </w:rPr>
          <w:delText xml:space="preserve"> </w:delText>
        </w:r>
        <w:r w:rsidRPr="008015A2" w:rsidDel="003109BA">
          <w:rPr>
            <w:color w:val="231F20"/>
            <w:spacing w:val="-2"/>
          </w:rPr>
          <w:delText>do</w:delText>
        </w:r>
        <w:r w:rsidRPr="008015A2" w:rsidDel="003109BA">
          <w:rPr>
            <w:color w:val="231F20"/>
            <w:spacing w:val="-11"/>
          </w:rPr>
          <w:delText xml:space="preserve"> </w:delText>
        </w:r>
        <w:r w:rsidRPr="008015A2" w:rsidDel="003109BA">
          <w:rPr>
            <w:color w:val="231F20"/>
            <w:spacing w:val="-2"/>
          </w:rPr>
          <w:delText>aktualnej</w:delText>
        </w:r>
        <w:r w:rsidRPr="008015A2" w:rsidDel="003109BA">
          <w:rPr>
            <w:color w:val="231F20"/>
            <w:spacing w:val="-10"/>
          </w:rPr>
          <w:delText xml:space="preserve"> </w:delText>
        </w:r>
        <w:r w:rsidRPr="008015A2" w:rsidDel="003109BA">
          <w:rPr>
            <w:color w:val="231F20"/>
            <w:spacing w:val="-2"/>
          </w:rPr>
          <w:delText>wysokości</w:delText>
        </w:r>
        <w:r w:rsidRPr="008015A2" w:rsidDel="003109BA">
          <w:rPr>
            <w:color w:val="231F20"/>
            <w:spacing w:val="-11"/>
          </w:rPr>
          <w:delText xml:space="preserve"> </w:delText>
        </w:r>
        <w:r w:rsidRPr="008015A2" w:rsidDel="003109BA">
          <w:rPr>
            <w:color w:val="231F20"/>
            <w:spacing w:val="-2"/>
          </w:rPr>
          <w:delText>odsetek</w:delText>
        </w:r>
        <w:r w:rsidRPr="008015A2" w:rsidDel="003109BA">
          <w:rPr>
            <w:color w:val="231F20"/>
            <w:spacing w:val="-10"/>
          </w:rPr>
          <w:delText xml:space="preserve"> </w:delText>
        </w:r>
        <w:r w:rsidRPr="008015A2" w:rsidDel="003109BA">
          <w:rPr>
            <w:color w:val="231F20"/>
            <w:spacing w:val="-2"/>
          </w:rPr>
          <w:delText>maksymalnych, z chwilą zmiany wysokości odsetek ustawowych. Wysokość</w:delText>
        </w:r>
        <w:r w:rsidRPr="008015A2" w:rsidDel="003109BA">
          <w:rPr>
            <w:color w:val="231F20"/>
            <w:spacing w:val="-11"/>
          </w:rPr>
          <w:delText xml:space="preserve"> </w:delText>
        </w:r>
        <w:r w:rsidRPr="008015A2" w:rsidDel="003109BA">
          <w:rPr>
            <w:color w:val="231F20"/>
            <w:spacing w:val="-2"/>
          </w:rPr>
          <w:delText>rocznej</w:delText>
        </w:r>
        <w:r w:rsidRPr="008015A2" w:rsidDel="003109BA">
          <w:rPr>
            <w:color w:val="231F20"/>
            <w:spacing w:val="-10"/>
          </w:rPr>
          <w:delText xml:space="preserve"> </w:delText>
        </w:r>
        <w:r w:rsidRPr="008015A2" w:rsidDel="003109BA">
          <w:rPr>
            <w:color w:val="231F20"/>
            <w:spacing w:val="-2"/>
          </w:rPr>
          <w:delText>stopy</w:delText>
        </w:r>
        <w:r w:rsidRPr="008015A2" w:rsidDel="003109BA">
          <w:rPr>
            <w:color w:val="231F20"/>
            <w:spacing w:val="-11"/>
          </w:rPr>
          <w:delText xml:space="preserve"> </w:delText>
        </w:r>
        <w:r w:rsidRPr="008015A2" w:rsidDel="003109BA">
          <w:rPr>
            <w:color w:val="231F20"/>
            <w:spacing w:val="-2"/>
          </w:rPr>
          <w:delText>Oprocentowania</w:delText>
        </w:r>
        <w:r w:rsidRPr="008015A2" w:rsidDel="003109BA">
          <w:rPr>
            <w:color w:val="231F20"/>
            <w:spacing w:val="-10"/>
          </w:rPr>
          <w:delText xml:space="preserve"> </w:delText>
        </w:r>
        <w:r w:rsidRPr="008015A2" w:rsidDel="003109BA">
          <w:rPr>
            <w:color w:val="231F20"/>
            <w:spacing w:val="-2"/>
          </w:rPr>
          <w:delText>Pożyczki</w:delText>
        </w:r>
        <w:r w:rsidRPr="008015A2" w:rsidDel="003109BA">
          <w:rPr>
            <w:color w:val="231F20"/>
            <w:spacing w:val="-11"/>
          </w:rPr>
          <w:delText xml:space="preserve"> </w:delText>
        </w:r>
        <w:r w:rsidRPr="008015A2" w:rsidDel="003109BA">
          <w:rPr>
            <w:color w:val="231F20"/>
            <w:spacing w:val="-2"/>
          </w:rPr>
          <w:delText>może</w:delText>
        </w:r>
        <w:r w:rsidRPr="008015A2" w:rsidDel="003109BA">
          <w:rPr>
            <w:color w:val="231F20"/>
            <w:spacing w:val="-11"/>
          </w:rPr>
          <w:delText xml:space="preserve"> </w:delText>
        </w:r>
        <w:r w:rsidRPr="008015A2" w:rsidDel="003109BA">
          <w:rPr>
            <w:color w:val="231F20"/>
            <w:spacing w:val="-2"/>
          </w:rPr>
          <w:delText xml:space="preserve">ulec </w:delText>
        </w:r>
        <w:r w:rsidRPr="008015A2" w:rsidDel="003109BA">
          <w:rPr>
            <w:color w:val="231F20"/>
            <w:spacing w:val="-4"/>
          </w:rPr>
          <w:delText>podwyższeniu</w:delText>
        </w:r>
        <w:r w:rsidRPr="008015A2" w:rsidDel="003109BA">
          <w:rPr>
            <w:color w:val="231F20"/>
            <w:spacing w:val="-7"/>
          </w:rPr>
          <w:delText xml:space="preserve"> </w:delText>
        </w:r>
        <w:r w:rsidRPr="008015A2" w:rsidDel="003109BA">
          <w:rPr>
            <w:color w:val="231F20"/>
            <w:spacing w:val="-4"/>
          </w:rPr>
          <w:delText>maksymalnie</w:delText>
        </w:r>
        <w:r w:rsidRPr="008015A2" w:rsidDel="003109BA">
          <w:rPr>
            <w:color w:val="231F20"/>
            <w:spacing w:val="-7"/>
          </w:rPr>
          <w:delText xml:space="preserve"> </w:delText>
        </w:r>
        <w:r w:rsidRPr="008015A2" w:rsidDel="003109BA">
          <w:rPr>
            <w:color w:val="231F20"/>
            <w:spacing w:val="-4"/>
          </w:rPr>
          <w:delText>do</w:delText>
        </w:r>
        <w:r w:rsidRPr="008015A2" w:rsidDel="003109BA">
          <w:rPr>
            <w:color w:val="231F20"/>
            <w:spacing w:val="-7"/>
          </w:rPr>
          <w:delText xml:space="preserve"> </w:delText>
        </w:r>
        <w:r w:rsidRPr="008015A2" w:rsidDel="003109BA">
          <w:rPr>
            <w:color w:val="231F20"/>
            <w:spacing w:val="-4"/>
          </w:rPr>
          <w:delText>wysokości</w:delText>
        </w:r>
        <w:r w:rsidRPr="008015A2" w:rsidDel="003109BA">
          <w:rPr>
            <w:color w:val="231F20"/>
            <w:spacing w:val="-7"/>
          </w:rPr>
          <w:delText xml:space="preserve"> </w:delText>
        </w:r>
        <w:r w:rsidRPr="008015A2" w:rsidDel="003109BA">
          <w:rPr>
            <w:color w:val="231F20"/>
            <w:spacing w:val="-4"/>
          </w:rPr>
          <w:delText>rocznej</w:delText>
        </w:r>
        <w:r w:rsidRPr="008015A2" w:rsidDel="003109BA">
          <w:rPr>
            <w:color w:val="231F20"/>
            <w:spacing w:val="-7"/>
          </w:rPr>
          <w:delText xml:space="preserve"> </w:delText>
        </w:r>
        <w:r w:rsidRPr="008015A2" w:rsidDel="003109BA">
          <w:rPr>
            <w:color w:val="231F20"/>
            <w:spacing w:val="-4"/>
          </w:rPr>
          <w:delText>stopy</w:delText>
        </w:r>
        <w:r w:rsidRPr="008015A2" w:rsidDel="003109BA">
          <w:rPr>
            <w:color w:val="231F20"/>
            <w:spacing w:val="-7"/>
          </w:rPr>
          <w:delText xml:space="preserve"> </w:delText>
        </w:r>
        <w:r w:rsidRPr="008015A2" w:rsidDel="003109BA">
          <w:rPr>
            <w:color w:val="231F20"/>
            <w:spacing w:val="-4"/>
          </w:rPr>
          <w:delText>Oprocentowania Pożyczki obowiązującej w chwili zawarcia Umowy Pożyczki.</w:delText>
        </w:r>
        <w:r w:rsidRPr="008015A2" w:rsidDel="003109BA">
          <w:rPr>
            <w:color w:val="231F20"/>
            <w:spacing w:val="-6"/>
          </w:rPr>
          <w:delText xml:space="preserve"> </w:delText>
        </w:r>
        <w:r w:rsidRPr="008015A2" w:rsidDel="003109BA">
          <w:rPr>
            <w:color w:val="231F20"/>
            <w:spacing w:val="-4"/>
          </w:rPr>
          <w:delText>W</w:delText>
        </w:r>
        <w:r w:rsidRPr="008015A2" w:rsidDel="003109BA">
          <w:rPr>
            <w:color w:val="231F20"/>
            <w:spacing w:val="-6"/>
          </w:rPr>
          <w:delText xml:space="preserve"> </w:delText>
        </w:r>
        <w:r w:rsidRPr="008015A2" w:rsidDel="003109BA">
          <w:rPr>
            <w:color w:val="231F20"/>
            <w:spacing w:val="-4"/>
          </w:rPr>
          <w:delText>przypadku</w:delText>
        </w:r>
        <w:r w:rsidRPr="008015A2" w:rsidDel="003109BA">
          <w:rPr>
            <w:color w:val="231F20"/>
            <w:spacing w:val="-6"/>
          </w:rPr>
          <w:delText xml:space="preserve"> </w:delText>
        </w:r>
        <w:r w:rsidRPr="008015A2" w:rsidDel="003109BA">
          <w:rPr>
            <w:color w:val="231F20"/>
            <w:spacing w:val="-4"/>
          </w:rPr>
          <w:delText>zmiany</w:delText>
        </w:r>
        <w:r w:rsidRPr="008015A2" w:rsidDel="003109BA">
          <w:rPr>
            <w:color w:val="231F20"/>
            <w:spacing w:val="-6"/>
          </w:rPr>
          <w:delText xml:space="preserve"> </w:delText>
        </w:r>
        <w:r w:rsidRPr="008015A2" w:rsidDel="003109BA">
          <w:rPr>
            <w:color w:val="231F20"/>
            <w:spacing w:val="-4"/>
          </w:rPr>
          <w:delText>wysokości</w:delText>
        </w:r>
        <w:r w:rsidRPr="008015A2" w:rsidDel="003109BA">
          <w:rPr>
            <w:color w:val="231F20"/>
            <w:spacing w:val="-6"/>
          </w:rPr>
          <w:delText xml:space="preserve"> </w:delText>
        </w:r>
        <w:r w:rsidRPr="008015A2" w:rsidDel="003109BA">
          <w:rPr>
            <w:color w:val="231F20"/>
            <w:spacing w:val="-4"/>
          </w:rPr>
          <w:delText>rocznej</w:delText>
        </w:r>
        <w:r w:rsidRPr="008015A2" w:rsidDel="003109BA">
          <w:rPr>
            <w:color w:val="231F20"/>
            <w:spacing w:val="-6"/>
          </w:rPr>
          <w:delText xml:space="preserve"> </w:delText>
        </w:r>
        <w:r w:rsidRPr="008015A2" w:rsidDel="003109BA">
          <w:rPr>
            <w:color w:val="231F20"/>
            <w:spacing w:val="-4"/>
          </w:rPr>
          <w:delText>stopy</w:delText>
        </w:r>
        <w:r w:rsidRPr="008015A2" w:rsidDel="003109BA">
          <w:rPr>
            <w:color w:val="231F20"/>
            <w:spacing w:val="-6"/>
          </w:rPr>
          <w:delText xml:space="preserve"> </w:delText>
        </w:r>
        <w:r w:rsidRPr="008015A2" w:rsidDel="003109BA">
          <w:rPr>
            <w:color w:val="231F20"/>
            <w:spacing w:val="-4"/>
          </w:rPr>
          <w:delText>Opro</w:delText>
        </w:r>
        <w:r w:rsidRPr="008015A2" w:rsidDel="003109BA">
          <w:rPr>
            <w:color w:val="231F20"/>
          </w:rPr>
          <w:delText>centowania</w:delText>
        </w:r>
        <w:r w:rsidRPr="008015A2" w:rsidDel="003109BA">
          <w:rPr>
            <w:color w:val="231F20"/>
            <w:spacing w:val="-1"/>
          </w:rPr>
          <w:delText xml:space="preserve"> </w:delText>
        </w:r>
        <w:r w:rsidRPr="008015A2" w:rsidDel="003109BA">
          <w:rPr>
            <w:color w:val="231F20"/>
          </w:rPr>
          <w:delText>Pożyczki,</w:delText>
        </w:r>
        <w:r w:rsidRPr="008015A2" w:rsidDel="003109BA">
          <w:rPr>
            <w:color w:val="231F20"/>
            <w:spacing w:val="-1"/>
          </w:rPr>
          <w:delText xml:space="preserve"> </w:delText>
        </w:r>
        <w:r w:rsidRPr="008015A2" w:rsidDel="003109BA">
          <w:rPr>
            <w:color w:val="231F20"/>
          </w:rPr>
          <w:delText>wysokość</w:delText>
        </w:r>
        <w:r w:rsidR="00F81AF4" w:rsidRPr="008015A2" w:rsidDel="003109BA">
          <w:rPr>
            <w:color w:val="231F20"/>
            <w:spacing w:val="-1"/>
          </w:rPr>
          <w:delText xml:space="preserve"> </w:delText>
        </w:r>
        <w:r w:rsidRPr="008015A2" w:rsidDel="003109BA">
          <w:rPr>
            <w:color w:val="231F20"/>
          </w:rPr>
          <w:delText>poszczególnych</w:delText>
        </w:r>
        <w:r w:rsidRPr="008015A2" w:rsidDel="003109BA">
          <w:rPr>
            <w:color w:val="231F20"/>
            <w:spacing w:val="-1"/>
          </w:rPr>
          <w:delText xml:space="preserve"> </w:delText>
        </w:r>
        <w:r w:rsidRPr="008015A2" w:rsidDel="003109BA">
          <w:rPr>
            <w:color w:val="231F20"/>
          </w:rPr>
          <w:delText>Rat</w:delText>
        </w:r>
        <w:r w:rsidRPr="008015A2" w:rsidDel="003109BA">
          <w:rPr>
            <w:color w:val="231F20"/>
            <w:spacing w:val="-1"/>
          </w:rPr>
          <w:delText xml:space="preserve"> </w:delText>
        </w:r>
        <w:r w:rsidRPr="008015A2" w:rsidDel="003109BA">
          <w:rPr>
            <w:color w:val="231F20"/>
          </w:rPr>
          <w:delText xml:space="preserve">spłaty </w:delText>
        </w:r>
        <w:r w:rsidRPr="008015A2" w:rsidDel="003109BA">
          <w:rPr>
            <w:color w:val="231F20"/>
            <w:spacing w:val="-2"/>
          </w:rPr>
          <w:delText>Pożyczki</w:delText>
        </w:r>
        <w:r w:rsidRPr="008015A2" w:rsidDel="003109BA">
          <w:rPr>
            <w:color w:val="231F20"/>
            <w:spacing w:val="-11"/>
          </w:rPr>
          <w:delText xml:space="preserve"> </w:delText>
        </w:r>
        <w:r w:rsidRPr="008015A2" w:rsidDel="003109BA">
          <w:rPr>
            <w:color w:val="231F20"/>
            <w:spacing w:val="-2"/>
          </w:rPr>
          <w:delText>ulegnie</w:delText>
        </w:r>
        <w:r w:rsidRPr="008015A2" w:rsidDel="003109BA">
          <w:rPr>
            <w:color w:val="231F20"/>
            <w:spacing w:val="-10"/>
          </w:rPr>
          <w:delText xml:space="preserve"> </w:delText>
        </w:r>
        <w:r w:rsidRPr="008015A2" w:rsidDel="003109BA">
          <w:rPr>
            <w:color w:val="231F20"/>
            <w:spacing w:val="-2"/>
          </w:rPr>
          <w:delText>zmianie</w:delText>
        </w:r>
        <w:r w:rsidRPr="008015A2" w:rsidDel="003109BA">
          <w:rPr>
            <w:color w:val="231F20"/>
            <w:spacing w:val="-11"/>
          </w:rPr>
          <w:delText xml:space="preserve"> </w:delText>
        </w:r>
        <w:r w:rsidRPr="008015A2" w:rsidDel="003109BA">
          <w:rPr>
            <w:color w:val="231F20"/>
            <w:spacing w:val="-2"/>
          </w:rPr>
          <w:delText>w</w:delText>
        </w:r>
        <w:r w:rsidRPr="008015A2" w:rsidDel="003109BA">
          <w:rPr>
            <w:color w:val="231F20"/>
            <w:spacing w:val="-10"/>
          </w:rPr>
          <w:delText xml:space="preserve"> </w:delText>
        </w:r>
        <w:r w:rsidRPr="008015A2" w:rsidDel="003109BA">
          <w:rPr>
            <w:color w:val="231F20"/>
            <w:spacing w:val="-2"/>
          </w:rPr>
          <w:delText>związku</w:delText>
        </w:r>
        <w:r w:rsidRPr="008015A2" w:rsidDel="003109BA">
          <w:rPr>
            <w:color w:val="231F20"/>
            <w:spacing w:val="-11"/>
          </w:rPr>
          <w:delText xml:space="preserve"> </w:delText>
        </w:r>
        <w:r w:rsidRPr="008015A2" w:rsidDel="003109BA">
          <w:rPr>
            <w:color w:val="231F20"/>
            <w:spacing w:val="-2"/>
          </w:rPr>
          <w:delText>ze</w:delText>
        </w:r>
        <w:r w:rsidRPr="008015A2" w:rsidDel="003109BA">
          <w:rPr>
            <w:color w:val="231F20"/>
            <w:spacing w:val="-11"/>
          </w:rPr>
          <w:delText xml:space="preserve"> </w:delText>
        </w:r>
        <w:r w:rsidRPr="008015A2" w:rsidDel="003109BA">
          <w:rPr>
            <w:color w:val="231F20"/>
            <w:spacing w:val="-2"/>
          </w:rPr>
          <w:delText>zmianą</w:delText>
        </w:r>
        <w:r w:rsidRPr="008015A2" w:rsidDel="003109BA">
          <w:rPr>
            <w:color w:val="231F20"/>
            <w:spacing w:val="-10"/>
          </w:rPr>
          <w:delText xml:space="preserve"> </w:delText>
        </w:r>
        <w:r w:rsidRPr="008015A2" w:rsidDel="003109BA">
          <w:rPr>
            <w:color w:val="231F20"/>
            <w:spacing w:val="-2"/>
          </w:rPr>
          <w:delText>kwoty</w:delText>
        </w:r>
        <w:r w:rsidRPr="008015A2" w:rsidDel="003109BA">
          <w:rPr>
            <w:color w:val="231F20"/>
            <w:spacing w:val="-10"/>
          </w:rPr>
          <w:delText xml:space="preserve"> </w:delText>
        </w:r>
        <w:r w:rsidRPr="008015A2" w:rsidDel="003109BA">
          <w:rPr>
            <w:color w:val="231F20"/>
            <w:spacing w:val="-2"/>
          </w:rPr>
          <w:delText>odsetek</w:delText>
        </w:r>
        <w:bookmarkEnd w:id="101"/>
        <w:r w:rsidR="00F81AF4" w:rsidRPr="008015A2" w:rsidDel="003109BA">
          <w:rPr>
            <w:color w:val="231F20"/>
            <w:spacing w:val="-2"/>
          </w:rPr>
          <w:delText xml:space="preserve"> </w:delText>
        </w:r>
        <w:r w:rsidRPr="008015A2" w:rsidDel="003109BA">
          <w:rPr>
            <w:color w:val="231F20"/>
            <w:spacing w:val="-4"/>
          </w:rPr>
          <w:delText>płatnych w poszczególnych Ratach. Kwota odsetek przypadająca</w:delText>
        </w:r>
        <w:r w:rsidRPr="008015A2" w:rsidDel="003109BA">
          <w:rPr>
            <w:color w:val="231F20"/>
            <w:spacing w:val="-9"/>
          </w:rPr>
          <w:delText xml:space="preserve"> </w:delText>
        </w:r>
        <w:r w:rsidRPr="008015A2" w:rsidDel="003109BA">
          <w:rPr>
            <w:color w:val="231F20"/>
            <w:spacing w:val="-4"/>
          </w:rPr>
          <w:delText>do</w:delText>
        </w:r>
        <w:r w:rsidRPr="008015A2" w:rsidDel="003109BA">
          <w:rPr>
            <w:color w:val="231F20"/>
            <w:spacing w:val="-8"/>
          </w:rPr>
          <w:delText xml:space="preserve"> </w:delText>
        </w:r>
        <w:r w:rsidRPr="008015A2" w:rsidDel="003109BA">
          <w:rPr>
            <w:color w:val="231F20"/>
            <w:spacing w:val="-4"/>
          </w:rPr>
          <w:delText>spłaty</w:delText>
        </w:r>
        <w:r w:rsidRPr="008015A2" w:rsidDel="003109BA">
          <w:rPr>
            <w:color w:val="231F20"/>
            <w:spacing w:val="-9"/>
          </w:rPr>
          <w:delText xml:space="preserve"> </w:delText>
        </w:r>
        <w:r w:rsidRPr="008015A2" w:rsidDel="003109BA">
          <w:rPr>
            <w:color w:val="231F20"/>
            <w:spacing w:val="-4"/>
          </w:rPr>
          <w:delText>w</w:delText>
        </w:r>
        <w:r w:rsidRPr="008015A2" w:rsidDel="003109BA">
          <w:rPr>
            <w:color w:val="231F20"/>
            <w:spacing w:val="-8"/>
          </w:rPr>
          <w:delText xml:space="preserve"> </w:delText>
        </w:r>
        <w:r w:rsidRPr="008015A2" w:rsidDel="003109BA">
          <w:rPr>
            <w:color w:val="231F20"/>
            <w:spacing w:val="-4"/>
          </w:rPr>
          <w:delText>danej</w:delText>
        </w:r>
        <w:r w:rsidRPr="008015A2" w:rsidDel="003109BA">
          <w:rPr>
            <w:color w:val="231F20"/>
            <w:spacing w:val="-9"/>
          </w:rPr>
          <w:delText xml:space="preserve"> </w:delText>
        </w:r>
        <w:r w:rsidRPr="008015A2" w:rsidDel="003109BA">
          <w:rPr>
            <w:color w:val="231F20"/>
            <w:spacing w:val="-4"/>
          </w:rPr>
          <w:delText>racie</w:delText>
        </w:r>
        <w:r w:rsidRPr="008015A2" w:rsidDel="003109BA">
          <w:rPr>
            <w:color w:val="231F20"/>
            <w:spacing w:val="-9"/>
          </w:rPr>
          <w:delText xml:space="preserve"> </w:delText>
        </w:r>
        <w:r w:rsidRPr="008015A2" w:rsidDel="003109BA">
          <w:rPr>
            <w:color w:val="231F20"/>
            <w:spacing w:val="-4"/>
          </w:rPr>
          <w:delText>Pożyczki</w:delText>
        </w:r>
        <w:r w:rsidRPr="008015A2" w:rsidDel="003109BA">
          <w:rPr>
            <w:color w:val="231F20"/>
            <w:spacing w:val="-8"/>
          </w:rPr>
          <w:delText xml:space="preserve"> </w:delText>
        </w:r>
        <w:r w:rsidRPr="008015A2" w:rsidDel="003109BA">
          <w:rPr>
            <w:color w:val="231F20"/>
            <w:spacing w:val="-4"/>
          </w:rPr>
          <w:delText>ulegnie</w:delText>
        </w:r>
        <w:r w:rsidRPr="008015A2" w:rsidDel="003109BA">
          <w:rPr>
            <w:color w:val="231F20"/>
            <w:spacing w:val="-9"/>
          </w:rPr>
          <w:delText xml:space="preserve"> </w:delText>
        </w:r>
        <w:r w:rsidRPr="008015A2" w:rsidDel="003109BA">
          <w:rPr>
            <w:color w:val="231F20"/>
            <w:spacing w:val="-4"/>
          </w:rPr>
          <w:delText xml:space="preserve">automatycznemu </w:delText>
        </w:r>
        <w:r w:rsidRPr="008015A2" w:rsidDel="003109BA">
          <w:rPr>
            <w:color w:val="231F20"/>
            <w:spacing w:val="-6"/>
          </w:rPr>
          <w:delText>zmniejszeniu, jeżeli wysokość odsetek maksymalnych i tym sa</w:delText>
        </w:r>
        <w:r w:rsidRPr="008015A2" w:rsidDel="003109BA">
          <w:rPr>
            <w:color w:val="231F20"/>
            <w:spacing w:val="-4"/>
          </w:rPr>
          <w:delText>mym wysokość Oprocentowania Pożyczki, zostanie obniżona, lub zwiększeniu, jeżeli wysokość odsetek maksymalnych i tym samym</w:delText>
        </w:r>
        <w:r w:rsidRPr="008015A2" w:rsidDel="003109BA">
          <w:rPr>
            <w:color w:val="231F20"/>
            <w:spacing w:val="-9"/>
          </w:rPr>
          <w:delText xml:space="preserve"> </w:delText>
        </w:r>
        <w:r w:rsidRPr="008015A2" w:rsidDel="003109BA">
          <w:rPr>
            <w:color w:val="231F20"/>
            <w:spacing w:val="-4"/>
          </w:rPr>
          <w:delText>wysokość</w:delText>
        </w:r>
        <w:r w:rsidRPr="008015A2" w:rsidDel="003109BA">
          <w:rPr>
            <w:color w:val="231F20"/>
            <w:spacing w:val="-8"/>
          </w:rPr>
          <w:delText xml:space="preserve"> </w:delText>
        </w:r>
        <w:r w:rsidRPr="008015A2" w:rsidDel="003109BA">
          <w:rPr>
            <w:color w:val="231F20"/>
            <w:spacing w:val="-4"/>
          </w:rPr>
          <w:delText>Oprocentowania</w:delText>
        </w:r>
        <w:r w:rsidRPr="008015A2" w:rsidDel="003109BA">
          <w:rPr>
            <w:color w:val="231F20"/>
            <w:spacing w:val="-9"/>
          </w:rPr>
          <w:delText xml:space="preserve"> </w:delText>
        </w:r>
        <w:r w:rsidRPr="008015A2" w:rsidDel="003109BA">
          <w:rPr>
            <w:color w:val="231F20"/>
            <w:spacing w:val="-4"/>
          </w:rPr>
          <w:delText>Pożyczki</w:delText>
        </w:r>
        <w:r w:rsidRPr="008015A2" w:rsidDel="003109BA">
          <w:rPr>
            <w:color w:val="231F20"/>
            <w:spacing w:val="-8"/>
          </w:rPr>
          <w:delText xml:space="preserve"> </w:delText>
        </w:r>
        <w:r w:rsidRPr="008015A2" w:rsidDel="003109BA">
          <w:rPr>
            <w:color w:val="231F20"/>
            <w:spacing w:val="-4"/>
          </w:rPr>
          <w:delText>zostanie</w:delText>
        </w:r>
        <w:r w:rsidRPr="008015A2" w:rsidDel="003109BA">
          <w:rPr>
            <w:color w:val="231F20"/>
            <w:spacing w:val="-9"/>
          </w:rPr>
          <w:delText xml:space="preserve"> </w:delText>
        </w:r>
        <w:r w:rsidRPr="008015A2" w:rsidDel="003109BA">
          <w:rPr>
            <w:color w:val="231F20"/>
            <w:spacing w:val="-4"/>
          </w:rPr>
          <w:delText>podwyż</w:delText>
        </w:r>
        <w:r w:rsidRPr="008015A2" w:rsidDel="003109BA">
          <w:rPr>
            <w:color w:val="231F20"/>
            <w:spacing w:val="-6"/>
          </w:rPr>
          <w:delText>szona</w:delText>
        </w:r>
        <w:r w:rsidRPr="008015A2" w:rsidDel="003109BA">
          <w:rPr>
            <w:color w:val="231F20"/>
            <w:spacing w:val="-7"/>
          </w:rPr>
          <w:delText xml:space="preserve"> </w:delText>
        </w:r>
        <w:r w:rsidRPr="008015A2" w:rsidDel="003109BA">
          <w:rPr>
            <w:color w:val="231F20"/>
            <w:spacing w:val="-6"/>
          </w:rPr>
          <w:delText>w dacie,</w:delText>
        </w:r>
        <w:r w:rsidRPr="008015A2" w:rsidDel="003109BA">
          <w:rPr>
            <w:color w:val="231F20"/>
            <w:spacing w:val="-7"/>
          </w:rPr>
          <w:delText xml:space="preserve"> </w:delText>
        </w:r>
        <w:r w:rsidRPr="008015A2" w:rsidDel="003109BA">
          <w:rPr>
            <w:color w:val="231F20"/>
            <w:spacing w:val="-6"/>
          </w:rPr>
          <w:delText>od której</w:delText>
        </w:r>
        <w:r w:rsidRPr="008015A2" w:rsidDel="003109BA">
          <w:rPr>
            <w:color w:val="231F20"/>
            <w:spacing w:val="-7"/>
          </w:rPr>
          <w:delText xml:space="preserve"> </w:delText>
        </w:r>
        <w:r w:rsidRPr="008015A2" w:rsidDel="003109BA">
          <w:rPr>
            <w:color w:val="231F20"/>
            <w:spacing w:val="-6"/>
          </w:rPr>
          <w:delText>obowiązuje</w:delText>
        </w:r>
        <w:r w:rsidRPr="008015A2" w:rsidDel="003109BA">
          <w:rPr>
            <w:color w:val="231F20"/>
            <w:spacing w:val="-7"/>
          </w:rPr>
          <w:delText xml:space="preserve"> </w:delText>
        </w:r>
        <w:r w:rsidRPr="008015A2" w:rsidDel="003109BA">
          <w:rPr>
            <w:color w:val="231F20"/>
            <w:spacing w:val="-6"/>
          </w:rPr>
          <w:delText>obniżona lub</w:delText>
        </w:r>
        <w:r w:rsidRPr="008015A2" w:rsidDel="003109BA">
          <w:rPr>
            <w:color w:val="231F20"/>
            <w:spacing w:val="-7"/>
          </w:rPr>
          <w:delText xml:space="preserve"> </w:delText>
        </w:r>
        <w:r w:rsidRPr="008015A2" w:rsidDel="003109BA">
          <w:rPr>
            <w:color w:val="231F20"/>
            <w:spacing w:val="-6"/>
          </w:rPr>
          <w:delText xml:space="preserve">podwyższona </w:delText>
        </w:r>
        <w:r w:rsidRPr="008015A2" w:rsidDel="003109BA">
          <w:rPr>
            <w:color w:val="231F20"/>
            <w:spacing w:val="-8"/>
          </w:rPr>
          <w:delText>wysokość</w:delText>
        </w:r>
        <w:r w:rsidRPr="008015A2" w:rsidDel="003109BA">
          <w:rPr>
            <w:color w:val="231F20"/>
          </w:rPr>
          <w:delText xml:space="preserve"> </w:delText>
        </w:r>
        <w:r w:rsidRPr="008015A2" w:rsidDel="003109BA">
          <w:rPr>
            <w:color w:val="231F20"/>
            <w:spacing w:val="-8"/>
          </w:rPr>
          <w:delText>odsetek</w:delText>
        </w:r>
        <w:r w:rsidRPr="008015A2" w:rsidDel="003109BA">
          <w:rPr>
            <w:color w:val="231F20"/>
          </w:rPr>
          <w:delText xml:space="preserve"> </w:delText>
        </w:r>
        <w:r w:rsidRPr="008015A2" w:rsidDel="003109BA">
          <w:rPr>
            <w:color w:val="231F20"/>
            <w:spacing w:val="-8"/>
          </w:rPr>
          <w:delText>maksymalnych.</w:delText>
        </w:r>
        <w:r w:rsidRPr="008015A2" w:rsidDel="003109BA">
          <w:rPr>
            <w:color w:val="231F20"/>
          </w:rPr>
          <w:delText xml:space="preserve"> </w:delText>
        </w:r>
        <w:r w:rsidRPr="008015A2" w:rsidDel="003109BA">
          <w:rPr>
            <w:color w:val="231F20"/>
            <w:spacing w:val="-8"/>
          </w:rPr>
          <w:delText>Szczegółowa</w:delText>
        </w:r>
        <w:r w:rsidRPr="008015A2" w:rsidDel="003109BA">
          <w:rPr>
            <w:color w:val="231F20"/>
          </w:rPr>
          <w:delText xml:space="preserve"> </w:delText>
        </w:r>
        <w:r w:rsidRPr="008015A2" w:rsidDel="003109BA">
          <w:rPr>
            <w:color w:val="231F20"/>
            <w:spacing w:val="-8"/>
          </w:rPr>
          <w:delText>aktualna</w:delText>
        </w:r>
        <w:r w:rsidRPr="008015A2" w:rsidDel="003109BA">
          <w:rPr>
            <w:color w:val="231F20"/>
          </w:rPr>
          <w:delText xml:space="preserve"> </w:delText>
        </w:r>
        <w:r w:rsidRPr="008015A2" w:rsidDel="003109BA">
          <w:rPr>
            <w:color w:val="231F20"/>
            <w:spacing w:val="-8"/>
          </w:rPr>
          <w:delText>wyso</w:delText>
        </w:r>
        <w:r w:rsidRPr="008015A2" w:rsidDel="003109BA">
          <w:rPr>
            <w:color w:val="231F20"/>
            <w:spacing w:val="-4"/>
          </w:rPr>
          <w:delText>kość</w:delText>
        </w:r>
        <w:r w:rsidRPr="008015A2" w:rsidDel="003109BA">
          <w:rPr>
            <w:color w:val="231F20"/>
            <w:spacing w:val="-9"/>
          </w:rPr>
          <w:delText xml:space="preserve"> </w:delText>
        </w:r>
        <w:r w:rsidRPr="008015A2" w:rsidDel="003109BA">
          <w:rPr>
            <w:color w:val="231F20"/>
            <w:spacing w:val="-4"/>
          </w:rPr>
          <w:delText>poszczególnych</w:delText>
        </w:r>
        <w:r w:rsidRPr="008015A2" w:rsidDel="003109BA">
          <w:rPr>
            <w:color w:val="231F20"/>
            <w:spacing w:val="-8"/>
          </w:rPr>
          <w:delText xml:space="preserve"> </w:delText>
        </w:r>
        <w:r w:rsidRPr="008015A2" w:rsidDel="003109BA">
          <w:rPr>
            <w:color w:val="231F20"/>
            <w:spacing w:val="-4"/>
          </w:rPr>
          <w:delText>Rat</w:delText>
        </w:r>
        <w:r w:rsidRPr="008015A2" w:rsidDel="003109BA">
          <w:rPr>
            <w:color w:val="231F20"/>
            <w:spacing w:val="-9"/>
          </w:rPr>
          <w:delText xml:space="preserve"> </w:delText>
        </w:r>
        <w:r w:rsidRPr="008015A2" w:rsidDel="003109BA">
          <w:rPr>
            <w:color w:val="231F20"/>
            <w:spacing w:val="-4"/>
          </w:rPr>
          <w:delText>spłaty</w:delText>
        </w:r>
        <w:r w:rsidRPr="008015A2" w:rsidDel="003109BA">
          <w:rPr>
            <w:color w:val="231F20"/>
            <w:spacing w:val="-8"/>
          </w:rPr>
          <w:delText xml:space="preserve"> </w:delText>
        </w:r>
        <w:r w:rsidRPr="008015A2" w:rsidDel="003109BA">
          <w:rPr>
            <w:color w:val="231F20"/>
            <w:spacing w:val="-4"/>
          </w:rPr>
          <w:delText>Pożyczki</w:delText>
        </w:r>
        <w:r w:rsidRPr="008015A2" w:rsidDel="003109BA">
          <w:rPr>
            <w:color w:val="231F20"/>
            <w:spacing w:val="-9"/>
          </w:rPr>
          <w:delText xml:space="preserve"> </w:delText>
        </w:r>
        <w:r w:rsidRPr="008015A2" w:rsidDel="003109BA">
          <w:rPr>
            <w:color w:val="231F20"/>
            <w:spacing w:val="-4"/>
          </w:rPr>
          <w:delText>zostanie</w:delText>
        </w:r>
        <w:r w:rsidRPr="008015A2" w:rsidDel="003109BA">
          <w:rPr>
            <w:color w:val="231F20"/>
            <w:spacing w:val="-9"/>
          </w:rPr>
          <w:delText xml:space="preserve"> </w:delText>
        </w:r>
        <w:r w:rsidRPr="008015A2" w:rsidDel="003109BA">
          <w:rPr>
            <w:color w:val="231F20"/>
            <w:spacing w:val="-4"/>
          </w:rPr>
          <w:delText>podana</w:delText>
        </w:r>
        <w:r w:rsidRPr="008015A2" w:rsidDel="003109BA">
          <w:rPr>
            <w:color w:val="231F20"/>
            <w:spacing w:val="-8"/>
          </w:rPr>
          <w:delText xml:space="preserve"> </w:delText>
        </w:r>
        <w:r w:rsidRPr="008015A2" w:rsidDel="003109BA">
          <w:rPr>
            <w:color w:val="231F20"/>
            <w:spacing w:val="-4"/>
          </w:rPr>
          <w:delText>Po</w:delText>
        </w:r>
        <w:r w:rsidRPr="008015A2" w:rsidDel="003109BA">
          <w:rPr>
            <w:color w:val="231F20"/>
            <w:spacing w:val="-8"/>
          </w:rPr>
          <w:delText>życzkobiorcy</w:delText>
        </w:r>
        <w:r w:rsidRPr="008015A2" w:rsidDel="003109BA">
          <w:rPr>
            <w:color w:val="231F20"/>
            <w:spacing w:val="-3"/>
          </w:rPr>
          <w:delText xml:space="preserve"> </w:delText>
        </w:r>
        <w:r w:rsidRPr="008015A2" w:rsidDel="003109BA">
          <w:rPr>
            <w:color w:val="231F20"/>
            <w:spacing w:val="-8"/>
          </w:rPr>
          <w:delText>w</w:delText>
        </w:r>
        <w:r w:rsidRPr="008015A2" w:rsidDel="003109BA">
          <w:rPr>
            <w:color w:val="231F20"/>
            <w:spacing w:val="-3"/>
          </w:rPr>
          <w:delText xml:space="preserve"> </w:delText>
        </w:r>
        <w:r w:rsidRPr="008015A2" w:rsidDel="003109BA">
          <w:rPr>
            <w:color w:val="231F20"/>
            <w:spacing w:val="-8"/>
          </w:rPr>
          <w:delText>zaktualizowanym</w:delText>
        </w:r>
        <w:r w:rsidRPr="008015A2" w:rsidDel="003109BA">
          <w:rPr>
            <w:color w:val="231F20"/>
            <w:spacing w:val="-3"/>
          </w:rPr>
          <w:delText xml:space="preserve"> </w:delText>
        </w:r>
        <w:r w:rsidRPr="008015A2" w:rsidDel="003109BA">
          <w:rPr>
            <w:color w:val="231F20"/>
            <w:spacing w:val="-8"/>
          </w:rPr>
          <w:delText>Terminarzu</w:delText>
        </w:r>
        <w:r w:rsidRPr="008015A2" w:rsidDel="003109BA">
          <w:rPr>
            <w:color w:val="231F20"/>
            <w:spacing w:val="-3"/>
          </w:rPr>
          <w:delText xml:space="preserve"> </w:delText>
        </w:r>
        <w:r w:rsidRPr="008015A2" w:rsidDel="003109BA">
          <w:rPr>
            <w:color w:val="231F20"/>
            <w:spacing w:val="-8"/>
          </w:rPr>
          <w:delText>spłat.</w:delText>
        </w:r>
        <w:r w:rsidRPr="008015A2" w:rsidDel="003109BA">
          <w:rPr>
            <w:color w:val="231F20"/>
            <w:spacing w:val="-3"/>
          </w:rPr>
          <w:delText xml:space="preserve"> </w:delText>
        </w:r>
        <w:r w:rsidRPr="008015A2" w:rsidDel="003109BA">
          <w:rPr>
            <w:color w:val="231F20"/>
            <w:spacing w:val="-8"/>
          </w:rPr>
          <w:delText>W</w:delText>
        </w:r>
        <w:r w:rsidRPr="008015A2" w:rsidDel="003109BA">
          <w:rPr>
            <w:color w:val="231F20"/>
            <w:spacing w:val="-3"/>
          </w:rPr>
          <w:delText xml:space="preserve"> </w:delText>
        </w:r>
        <w:r w:rsidRPr="008015A2" w:rsidDel="003109BA">
          <w:rPr>
            <w:color w:val="231F20"/>
            <w:spacing w:val="-8"/>
          </w:rPr>
          <w:delText xml:space="preserve">przypadku </w:delText>
        </w:r>
        <w:r w:rsidRPr="008015A2" w:rsidDel="003109BA">
          <w:rPr>
            <w:color w:val="231F20"/>
            <w:spacing w:val="-6"/>
          </w:rPr>
          <w:delText>zmiany</w:delText>
        </w:r>
        <w:r w:rsidRPr="008015A2" w:rsidDel="003109BA">
          <w:rPr>
            <w:color w:val="231F20"/>
            <w:spacing w:val="-7"/>
          </w:rPr>
          <w:delText xml:space="preserve"> </w:delText>
        </w:r>
        <w:r w:rsidRPr="008015A2" w:rsidDel="003109BA">
          <w:rPr>
            <w:color w:val="231F20"/>
            <w:spacing w:val="-6"/>
          </w:rPr>
          <w:delText>Oprocentowania, jak</w:delText>
        </w:r>
        <w:r w:rsidRPr="008015A2" w:rsidDel="003109BA">
          <w:rPr>
            <w:color w:val="231F20"/>
            <w:spacing w:val="-7"/>
          </w:rPr>
          <w:delText xml:space="preserve"> </w:delText>
        </w:r>
        <w:r w:rsidRPr="008015A2" w:rsidDel="003109BA">
          <w:rPr>
            <w:color w:val="231F20"/>
            <w:spacing w:val="-6"/>
          </w:rPr>
          <w:delText>również zmiany</w:delText>
        </w:r>
        <w:r w:rsidRPr="008015A2" w:rsidDel="003109BA">
          <w:rPr>
            <w:color w:val="231F20"/>
            <w:spacing w:val="-7"/>
          </w:rPr>
          <w:delText xml:space="preserve"> </w:delText>
        </w:r>
        <w:r w:rsidRPr="008015A2" w:rsidDel="003109BA">
          <w:rPr>
            <w:color w:val="231F20"/>
            <w:spacing w:val="-6"/>
          </w:rPr>
          <w:delText>wysokości</w:delText>
        </w:r>
        <w:r w:rsidRPr="008015A2" w:rsidDel="003109BA">
          <w:rPr>
            <w:color w:val="231F20"/>
            <w:spacing w:val="-7"/>
          </w:rPr>
          <w:delText xml:space="preserve"> </w:delText>
        </w:r>
        <w:r w:rsidRPr="008015A2" w:rsidDel="003109BA">
          <w:rPr>
            <w:color w:val="231F20"/>
            <w:spacing w:val="-6"/>
          </w:rPr>
          <w:delText>odsetek za</w:delText>
        </w:r>
        <w:r w:rsidRPr="008015A2" w:rsidDel="003109BA">
          <w:rPr>
            <w:color w:val="231F20"/>
            <w:spacing w:val="-7"/>
          </w:rPr>
          <w:delText xml:space="preserve"> </w:delText>
        </w:r>
        <w:r w:rsidRPr="008015A2" w:rsidDel="003109BA">
          <w:rPr>
            <w:color w:val="231F20"/>
            <w:spacing w:val="-6"/>
          </w:rPr>
          <w:delText>opóźnienie, wskazanych</w:delText>
        </w:r>
        <w:r w:rsidRPr="008015A2" w:rsidDel="003109BA">
          <w:rPr>
            <w:color w:val="231F20"/>
            <w:spacing w:val="-7"/>
          </w:rPr>
          <w:delText xml:space="preserve"> </w:delText>
        </w:r>
        <w:r w:rsidRPr="008015A2" w:rsidDel="003109BA">
          <w:rPr>
            <w:color w:val="231F20"/>
            <w:spacing w:val="-6"/>
          </w:rPr>
          <w:delText>w punkcie</w:delText>
        </w:r>
        <w:r w:rsidRPr="008015A2" w:rsidDel="003109BA">
          <w:rPr>
            <w:color w:val="231F20"/>
            <w:spacing w:val="-7"/>
          </w:rPr>
          <w:delText xml:space="preserve"> </w:delText>
        </w:r>
        <w:r w:rsidRPr="008015A2" w:rsidDel="003109BA">
          <w:rPr>
            <w:color w:val="231F20"/>
            <w:spacing w:val="-6"/>
          </w:rPr>
          <w:delText>13</w:delText>
        </w:r>
        <w:r w:rsidRPr="008015A2" w:rsidDel="003109BA">
          <w:rPr>
            <w:color w:val="231F20"/>
            <w:spacing w:val="-7"/>
          </w:rPr>
          <w:delText xml:space="preserve"> </w:delText>
        </w:r>
        <w:r w:rsidRPr="008015A2" w:rsidDel="003109BA">
          <w:rPr>
            <w:color w:val="231F20"/>
            <w:spacing w:val="-6"/>
          </w:rPr>
          <w:delText>Umowy Pożyczki,</w:delText>
        </w:r>
        <w:r w:rsidRPr="008015A2" w:rsidDel="003109BA">
          <w:rPr>
            <w:color w:val="231F20"/>
            <w:spacing w:val="-7"/>
          </w:rPr>
          <w:delText xml:space="preserve"> </w:delText>
        </w:r>
        <w:r w:rsidRPr="008015A2" w:rsidDel="003109BA">
          <w:rPr>
            <w:color w:val="231F20"/>
            <w:spacing w:val="-6"/>
          </w:rPr>
          <w:delText>Po</w:delText>
        </w:r>
        <w:r w:rsidRPr="008015A2" w:rsidDel="003109BA">
          <w:rPr>
            <w:color w:val="231F20"/>
            <w:spacing w:val="-8"/>
          </w:rPr>
          <w:delText>życzkobiorca</w:delText>
        </w:r>
        <w:r w:rsidRPr="008015A2" w:rsidDel="003109BA">
          <w:rPr>
            <w:color w:val="231F20"/>
          </w:rPr>
          <w:delText xml:space="preserve"> </w:delText>
        </w:r>
        <w:r w:rsidRPr="008015A2" w:rsidDel="003109BA">
          <w:rPr>
            <w:color w:val="231F20"/>
            <w:spacing w:val="-8"/>
          </w:rPr>
          <w:delText>zostanie</w:delText>
        </w:r>
        <w:r w:rsidRPr="008015A2" w:rsidDel="003109BA">
          <w:rPr>
            <w:color w:val="231F20"/>
          </w:rPr>
          <w:delText xml:space="preserve"> </w:delText>
        </w:r>
        <w:r w:rsidRPr="008015A2" w:rsidDel="003109BA">
          <w:rPr>
            <w:color w:val="231F20"/>
            <w:spacing w:val="-8"/>
          </w:rPr>
          <w:delText>o</w:delText>
        </w:r>
        <w:r w:rsidRPr="008015A2" w:rsidDel="003109BA">
          <w:rPr>
            <w:color w:val="231F20"/>
          </w:rPr>
          <w:delText xml:space="preserve"> </w:delText>
        </w:r>
        <w:r w:rsidRPr="008015A2" w:rsidDel="003109BA">
          <w:rPr>
            <w:color w:val="231F20"/>
            <w:spacing w:val="-8"/>
          </w:rPr>
          <w:delText>tym</w:delText>
        </w:r>
        <w:r w:rsidRPr="008015A2" w:rsidDel="003109BA">
          <w:rPr>
            <w:color w:val="231F20"/>
          </w:rPr>
          <w:delText xml:space="preserve"> </w:delText>
        </w:r>
        <w:r w:rsidRPr="008015A2" w:rsidDel="003109BA">
          <w:rPr>
            <w:color w:val="231F20"/>
            <w:spacing w:val="-8"/>
          </w:rPr>
          <w:delText>każdorazowo</w:delText>
        </w:r>
        <w:r w:rsidRPr="008015A2" w:rsidDel="003109BA">
          <w:rPr>
            <w:color w:val="231F20"/>
          </w:rPr>
          <w:delText xml:space="preserve"> </w:delText>
        </w:r>
        <w:r w:rsidRPr="008015A2" w:rsidDel="003109BA">
          <w:rPr>
            <w:color w:val="231F20"/>
            <w:spacing w:val="-8"/>
          </w:rPr>
          <w:delText>poinformowany</w:delText>
        </w:r>
        <w:r w:rsidRPr="008015A2" w:rsidDel="003109BA">
          <w:rPr>
            <w:color w:val="231F20"/>
          </w:rPr>
          <w:delText xml:space="preserve"> </w:delText>
        </w:r>
        <w:r w:rsidRPr="008015A2" w:rsidDel="003109BA">
          <w:rPr>
            <w:color w:val="231F20"/>
            <w:spacing w:val="-8"/>
          </w:rPr>
          <w:delText xml:space="preserve">przez </w:delText>
        </w:r>
        <w:r w:rsidRPr="008015A2" w:rsidDel="003109BA">
          <w:rPr>
            <w:color w:val="231F20"/>
            <w:spacing w:val="-4"/>
          </w:rPr>
          <w:delText>Pożyczkodawcę na trwałym nośniku (listem poleconym</w:delText>
        </w:r>
        <w:r w:rsidR="0058402A" w:rsidRPr="008015A2" w:rsidDel="003109BA">
          <w:rPr>
            <w:color w:val="231F20"/>
            <w:spacing w:val="-4"/>
          </w:rPr>
          <w:delText xml:space="preserve"> lub</w:delText>
        </w:r>
        <w:r w:rsidRPr="008015A2" w:rsidDel="003109BA">
          <w:rPr>
            <w:color w:val="231F20"/>
            <w:spacing w:val="-4"/>
          </w:rPr>
          <w:delText xml:space="preserve"> przez </w:delText>
        </w:r>
        <w:r w:rsidRPr="008015A2" w:rsidDel="003109BA">
          <w:rPr>
            <w:color w:val="231F20"/>
            <w:spacing w:val="-8"/>
          </w:rPr>
          <w:delText>e-mail</w:delText>
        </w:r>
        <w:r w:rsidRPr="008015A2" w:rsidDel="003109BA">
          <w:rPr>
            <w:color w:val="231F20"/>
          </w:rPr>
          <w:delText xml:space="preserve"> </w:delText>
        </w:r>
        <w:r w:rsidRPr="008015A2" w:rsidDel="003109BA">
          <w:rPr>
            <w:color w:val="231F20"/>
            <w:spacing w:val="-8"/>
          </w:rPr>
          <w:delText>lub</w:delText>
        </w:r>
        <w:r w:rsidRPr="008015A2" w:rsidDel="003109BA">
          <w:rPr>
            <w:color w:val="231F20"/>
          </w:rPr>
          <w:delText xml:space="preserve"> </w:delText>
        </w:r>
        <w:r w:rsidRPr="008015A2" w:rsidDel="003109BA">
          <w:rPr>
            <w:color w:val="231F20"/>
            <w:spacing w:val="-8"/>
          </w:rPr>
          <w:delText>sms</w:delText>
        </w:r>
        <w:r w:rsidR="0058402A" w:rsidRPr="008015A2" w:rsidDel="003109BA">
          <w:rPr>
            <w:color w:val="231F20"/>
            <w:spacing w:val="-8"/>
          </w:rPr>
          <w:delText>).</w:delText>
        </w:r>
        <w:r w:rsidRPr="008015A2" w:rsidDel="003109BA">
          <w:rPr>
            <w:color w:val="231F20"/>
          </w:rPr>
          <w:delText xml:space="preserve"> </w:delText>
        </w:r>
        <w:r w:rsidRPr="008015A2" w:rsidDel="003109BA">
          <w:rPr>
            <w:color w:val="231F20"/>
            <w:spacing w:val="-2"/>
          </w:rPr>
          <w:delText>W</w:delText>
        </w:r>
        <w:r w:rsidRPr="008015A2" w:rsidDel="003109BA">
          <w:rPr>
            <w:color w:val="231F20"/>
            <w:spacing w:val="-5"/>
          </w:rPr>
          <w:delText xml:space="preserve"> </w:delText>
        </w:r>
        <w:r w:rsidRPr="008015A2" w:rsidDel="003109BA">
          <w:rPr>
            <w:color w:val="231F20"/>
            <w:spacing w:val="-2"/>
          </w:rPr>
          <w:delText>powyższym</w:delText>
        </w:r>
        <w:r w:rsidRPr="008015A2" w:rsidDel="003109BA">
          <w:rPr>
            <w:color w:val="231F20"/>
            <w:spacing w:val="-5"/>
          </w:rPr>
          <w:delText xml:space="preserve"> </w:delText>
        </w:r>
        <w:r w:rsidRPr="008015A2" w:rsidDel="003109BA">
          <w:rPr>
            <w:color w:val="231F20"/>
            <w:spacing w:val="-2"/>
          </w:rPr>
          <w:delText>terminie</w:delText>
        </w:r>
        <w:r w:rsidRPr="008015A2" w:rsidDel="003109BA">
          <w:rPr>
            <w:color w:val="231F20"/>
            <w:spacing w:val="-5"/>
          </w:rPr>
          <w:delText xml:space="preserve"> </w:delText>
        </w:r>
        <w:r w:rsidRPr="008015A2" w:rsidDel="003109BA">
          <w:rPr>
            <w:color w:val="231F20"/>
            <w:spacing w:val="-2"/>
          </w:rPr>
          <w:delText>Pożyczkodawca</w:delText>
        </w:r>
        <w:r w:rsidRPr="008015A2" w:rsidDel="003109BA">
          <w:rPr>
            <w:color w:val="231F20"/>
            <w:spacing w:val="-5"/>
          </w:rPr>
          <w:delText xml:space="preserve"> </w:delText>
        </w:r>
        <w:r w:rsidRPr="008015A2" w:rsidDel="003109BA">
          <w:rPr>
            <w:color w:val="231F20"/>
            <w:spacing w:val="-2"/>
          </w:rPr>
          <w:delText>przekaże</w:delText>
        </w:r>
        <w:r w:rsidRPr="008015A2" w:rsidDel="003109BA">
          <w:rPr>
            <w:color w:val="231F20"/>
            <w:spacing w:val="-5"/>
          </w:rPr>
          <w:delText xml:space="preserve"> </w:delText>
        </w:r>
        <w:r w:rsidRPr="008015A2" w:rsidDel="003109BA">
          <w:rPr>
            <w:color w:val="231F20"/>
            <w:spacing w:val="-2"/>
          </w:rPr>
          <w:delText>Pożyczko</w:delText>
        </w:r>
        <w:r w:rsidRPr="008015A2" w:rsidDel="003109BA">
          <w:rPr>
            <w:color w:val="231F20"/>
            <w:spacing w:val="-6"/>
          </w:rPr>
          <w:delText>biorcy,</w:delText>
        </w:r>
        <w:r w:rsidR="0058402A" w:rsidRPr="008015A2" w:rsidDel="003109BA">
          <w:rPr>
            <w:color w:val="231F20"/>
            <w:spacing w:val="-7"/>
          </w:rPr>
          <w:delText xml:space="preserve"> </w:delText>
        </w:r>
        <w:r w:rsidRPr="008015A2" w:rsidDel="003109BA">
          <w:rPr>
            <w:color w:val="231F20"/>
            <w:spacing w:val="-6"/>
          </w:rPr>
          <w:delText>również</w:delText>
        </w:r>
        <w:r w:rsidRPr="008015A2" w:rsidDel="003109BA">
          <w:rPr>
            <w:color w:val="231F20"/>
            <w:spacing w:val="-7"/>
          </w:rPr>
          <w:delText xml:space="preserve"> </w:delText>
        </w:r>
        <w:r w:rsidRPr="008015A2" w:rsidDel="003109BA">
          <w:rPr>
            <w:color w:val="231F20"/>
            <w:spacing w:val="-6"/>
          </w:rPr>
          <w:delText>nowy Termi</w:delText>
        </w:r>
        <w:r w:rsidRPr="008015A2" w:rsidDel="003109BA">
          <w:rPr>
            <w:color w:val="231F20"/>
          </w:rPr>
          <w:delText>narz</w:delText>
        </w:r>
        <w:r w:rsidRPr="008015A2" w:rsidDel="003109BA">
          <w:rPr>
            <w:color w:val="231F20"/>
            <w:spacing w:val="-15"/>
          </w:rPr>
          <w:delText xml:space="preserve"> </w:delText>
        </w:r>
        <w:r w:rsidRPr="008015A2" w:rsidDel="003109BA">
          <w:rPr>
            <w:color w:val="231F20"/>
          </w:rPr>
          <w:delText>spłat</w:delText>
        </w:r>
        <w:r w:rsidR="0058402A" w:rsidRPr="008015A2" w:rsidDel="003109BA">
          <w:rPr>
            <w:color w:val="231F20"/>
          </w:rPr>
          <w:delText xml:space="preserve"> </w:delText>
        </w:r>
        <w:r w:rsidR="0058402A" w:rsidRPr="008015A2" w:rsidDel="003109BA">
          <w:rPr>
            <w:color w:val="231F20"/>
            <w:spacing w:val="-4"/>
          </w:rPr>
          <w:delText xml:space="preserve">(listem poleconym lub przez </w:delText>
        </w:r>
        <w:r w:rsidR="0058402A" w:rsidRPr="008015A2" w:rsidDel="003109BA">
          <w:rPr>
            <w:color w:val="231F20"/>
            <w:spacing w:val="-8"/>
          </w:rPr>
          <w:delText>e-mail</w:delText>
        </w:r>
        <w:r w:rsidR="0058402A" w:rsidRPr="008015A2" w:rsidDel="003109BA">
          <w:rPr>
            <w:color w:val="231F20"/>
          </w:rPr>
          <w:delText xml:space="preserve"> </w:delText>
        </w:r>
        <w:r w:rsidR="0058402A" w:rsidRPr="008015A2" w:rsidDel="003109BA">
          <w:rPr>
            <w:color w:val="231F20"/>
            <w:spacing w:val="-8"/>
          </w:rPr>
          <w:delText>lub</w:delText>
        </w:r>
        <w:r w:rsidR="0058402A" w:rsidRPr="008015A2" w:rsidDel="003109BA">
          <w:rPr>
            <w:color w:val="231F20"/>
          </w:rPr>
          <w:delText xml:space="preserve"> </w:delText>
        </w:r>
        <w:r w:rsidR="0058402A" w:rsidRPr="008015A2" w:rsidDel="003109BA">
          <w:rPr>
            <w:color w:val="231F20"/>
            <w:spacing w:val="-8"/>
          </w:rPr>
          <w:delText>sms)</w:delText>
        </w:r>
        <w:r w:rsidRPr="008015A2" w:rsidDel="003109BA">
          <w:rPr>
            <w:color w:val="231F20"/>
          </w:rPr>
          <w:delText>.</w:delText>
        </w:r>
      </w:del>
    </w:p>
    <w:p w14:paraId="1404F8D0" w14:textId="09AB9757" w:rsidR="00241C87" w:rsidRPr="008015A2" w:rsidDel="003109BA" w:rsidRDefault="00241C87" w:rsidP="009B15B7">
      <w:pPr>
        <w:pStyle w:val="Akapitzlist"/>
        <w:numPr>
          <w:ilvl w:val="0"/>
          <w:numId w:val="1"/>
        </w:numPr>
        <w:rPr>
          <w:del w:id="118" w:author="Marcin Kamiński" w:date="2023-05-28T22:01:00Z"/>
          <w:spacing w:val="-2"/>
        </w:rPr>
      </w:pPr>
      <w:del w:id="119" w:author="Marcin Kamiński" w:date="2023-05-28T22:01:00Z">
        <w:r w:rsidRPr="008015A2" w:rsidDel="003109BA">
          <w:delText>Pożyczkobiorca ma prawo do otrzymania w każdym czasie, na wniosek, bezpłatnie harmonogramu spłaty, określającego termin, wysokość Raty Pożyczki z wyodrębnieniem jej poszczególnych składników (Opłata za zarządzanie pożyczką, Odsetki za opóźnienie, Opłaty dodatkowe) oraz wskazującego, że dane zawarte w harmonogramie obowiązują do momentu zmiany stopy oprocentowania lub wszelkich innych kosztów Pożyczki składających się na wysokość jej Raty.</w:delText>
        </w:r>
        <w:r w:rsidR="009B15B7" w:rsidRPr="008015A2" w:rsidDel="003109BA">
          <w:delText xml:space="preserve"> </w:delText>
        </w:r>
        <w:r w:rsidR="009B15B7" w:rsidRPr="008015A2" w:rsidDel="003109BA">
          <w:rPr>
            <w:color w:val="231F20"/>
          </w:rPr>
          <w:delText>Powyższe nie ogranicza prawa Pożyczkobiorcy do potwierdzenia salda Pożyczki w innej, oczekiwanej przez Pożyczkobiorcę formie, w każdym czasie.</w:delText>
        </w:r>
      </w:del>
    </w:p>
    <w:p w14:paraId="1DC9FBC3" w14:textId="0EDA8558" w:rsidR="00241C87" w:rsidRPr="008015A2" w:rsidDel="003109BA" w:rsidRDefault="00241C87" w:rsidP="00241C87">
      <w:pPr>
        <w:pStyle w:val="Akapitzlist"/>
        <w:numPr>
          <w:ilvl w:val="0"/>
          <w:numId w:val="1"/>
        </w:numPr>
        <w:tabs>
          <w:tab w:val="left" w:pos="618"/>
        </w:tabs>
        <w:kinsoku w:val="0"/>
        <w:overflowPunct w:val="0"/>
        <w:spacing w:line="232" w:lineRule="auto"/>
        <w:ind w:right="38"/>
        <w:rPr>
          <w:del w:id="120" w:author="Marcin Kamiński" w:date="2023-05-28T22:01:00Z"/>
          <w:color w:val="231F20"/>
        </w:rPr>
      </w:pPr>
      <w:del w:id="121" w:author="Marcin Kamiński" w:date="2023-05-28T22:01:00Z">
        <w:r w:rsidRPr="008015A2" w:rsidDel="003109BA">
          <w:rPr>
            <w:color w:val="231F20"/>
          </w:rPr>
          <w:delText xml:space="preserve">Pożyczkobiorca może spłacić całość łącznego zobowiązania przed terminem ustalonym w Umowie Pożyczki przelewem (za opłatą naliczoną przez Bank Pożyczkobiorcy lub bez opłat w przypadku dokonania przelewu za pośrednictwem Banku Pocztowego lub Poczty Polskiej S.A.) na </w:delText>
        </w:r>
        <w:r w:rsidR="00D44DEE" w:rsidRPr="008015A2" w:rsidDel="003109BA">
          <w:rPr>
            <w:color w:val="231F20"/>
          </w:rPr>
          <w:delText xml:space="preserve">Indywidualny </w:delText>
        </w:r>
        <w:r w:rsidRPr="008015A2" w:rsidDel="003109BA">
          <w:rPr>
            <w:color w:val="231F20"/>
          </w:rPr>
          <w:delText>Rachunek</w:delText>
        </w:r>
        <w:r w:rsidRPr="008015A2" w:rsidDel="003109BA">
          <w:rPr>
            <w:color w:val="231F20"/>
            <w:spacing w:val="-6"/>
          </w:rPr>
          <w:delText xml:space="preserve"> </w:delText>
        </w:r>
        <w:r w:rsidRPr="008015A2" w:rsidDel="003109BA">
          <w:rPr>
            <w:color w:val="231F20"/>
          </w:rPr>
          <w:delText>Bankowy</w:delText>
        </w:r>
        <w:r w:rsidRPr="008015A2" w:rsidDel="003109BA">
          <w:rPr>
            <w:color w:val="231F20"/>
            <w:spacing w:val="-6"/>
          </w:rPr>
          <w:delText xml:space="preserve"> </w:delText>
        </w:r>
        <w:r w:rsidRPr="008015A2" w:rsidDel="003109BA">
          <w:rPr>
            <w:color w:val="231F20"/>
          </w:rPr>
          <w:delText>.</w:delText>
        </w:r>
        <w:r w:rsidRPr="008015A2" w:rsidDel="003109BA">
          <w:rPr>
            <w:color w:val="231F20"/>
            <w:spacing w:val="-6"/>
          </w:rPr>
          <w:delText xml:space="preserve"> </w:delText>
        </w:r>
        <w:r w:rsidRPr="008015A2" w:rsidDel="003109BA">
          <w:rPr>
            <w:color w:val="231F20"/>
          </w:rPr>
          <w:delText>Pożyczkobiorca</w:delText>
        </w:r>
        <w:r w:rsidRPr="008015A2" w:rsidDel="003109BA">
          <w:rPr>
            <w:color w:val="231F20"/>
            <w:spacing w:val="-6"/>
          </w:rPr>
          <w:delText xml:space="preserve"> </w:delText>
        </w:r>
        <w:r w:rsidRPr="008015A2" w:rsidDel="003109BA">
          <w:rPr>
            <w:color w:val="231F20"/>
          </w:rPr>
          <w:delText>ma</w:delText>
        </w:r>
        <w:r w:rsidRPr="008015A2" w:rsidDel="003109BA">
          <w:rPr>
            <w:color w:val="231F20"/>
            <w:spacing w:val="-6"/>
          </w:rPr>
          <w:delText xml:space="preserve"> </w:delText>
        </w:r>
        <w:r w:rsidRPr="008015A2" w:rsidDel="003109BA">
          <w:rPr>
            <w:color w:val="231F20"/>
          </w:rPr>
          <w:delText xml:space="preserve">również prawo dokonać spłaty całości łącznego zobowiązania przed terminem ustalonym w Umowie Pożyczki w </w:delText>
        </w:r>
        <w:r w:rsidR="006F30B6" w:rsidRPr="008015A2" w:rsidDel="003109BA">
          <w:rPr>
            <w:color w:val="231F20"/>
          </w:rPr>
          <w:delText xml:space="preserve">siedzibie </w:delText>
        </w:r>
        <w:r w:rsidRPr="008015A2" w:rsidDel="003109BA">
          <w:rPr>
            <w:color w:val="231F20"/>
          </w:rPr>
          <w:delText xml:space="preserve">Pożyczkodawcy lub </w:delText>
        </w:r>
        <w:r w:rsidR="006F30B6" w:rsidRPr="008015A2" w:rsidDel="003109BA">
          <w:rPr>
            <w:color w:val="231F20"/>
            <w:spacing w:val="-9"/>
          </w:rPr>
          <w:delText xml:space="preserve">za pomocą usługi przekazu pieniężnego w rozumieniu </w:delText>
        </w:r>
        <w:r w:rsidR="006F30B6" w:rsidRPr="008015A2" w:rsidDel="003109BA">
          <w:rPr>
            <w:color w:val="202122"/>
            <w:shd w:val="clear" w:color="auto" w:fill="FFFFFF"/>
          </w:rPr>
          <w:delText>ustawy z dnia 19 sierpnia 2011 r. o usługach płatniczych (t.j. Dz. U. z 2022 r., poz. 2360, ze zm.), świadczonej przez podmiot uprawniony na mocy tej ustawy</w:delText>
        </w:r>
        <w:r w:rsidR="006F30B6" w:rsidRPr="008015A2" w:rsidDel="003109BA">
          <w:rPr>
            <w:color w:val="231F20"/>
          </w:rPr>
          <w:delText>.</w:delText>
        </w:r>
        <w:r w:rsidRPr="008015A2" w:rsidDel="003109BA">
          <w:rPr>
            <w:color w:val="231F20"/>
          </w:rPr>
          <w:delText xml:space="preserve"> Pożyczkodawca nie pobiera</w:delText>
        </w:r>
        <w:r w:rsidRPr="008015A2" w:rsidDel="003109BA">
          <w:rPr>
            <w:color w:val="231F20"/>
            <w:spacing w:val="-4"/>
          </w:rPr>
          <w:delText xml:space="preserve"> </w:delText>
        </w:r>
        <w:r w:rsidRPr="008015A2" w:rsidDel="003109BA">
          <w:rPr>
            <w:color w:val="231F20"/>
          </w:rPr>
          <w:delText>od</w:delText>
        </w:r>
        <w:r w:rsidRPr="008015A2" w:rsidDel="003109BA">
          <w:rPr>
            <w:color w:val="231F20"/>
            <w:spacing w:val="-4"/>
          </w:rPr>
          <w:delText xml:space="preserve"> </w:delText>
        </w:r>
        <w:r w:rsidRPr="008015A2" w:rsidDel="003109BA">
          <w:rPr>
            <w:color w:val="231F20"/>
          </w:rPr>
          <w:delText>Pożyczkobiorcy</w:delText>
        </w:r>
        <w:r w:rsidRPr="008015A2" w:rsidDel="003109BA">
          <w:rPr>
            <w:color w:val="231F20"/>
            <w:spacing w:val="-4"/>
          </w:rPr>
          <w:delText xml:space="preserve"> </w:delText>
        </w:r>
        <w:r w:rsidRPr="008015A2" w:rsidDel="003109BA">
          <w:rPr>
            <w:color w:val="231F20"/>
          </w:rPr>
          <w:delText>prowizji</w:delText>
        </w:r>
        <w:r w:rsidRPr="008015A2" w:rsidDel="003109BA">
          <w:rPr>
            <w:color w:val="231F20"/>
            <w:spacing w:val="-4"/>
          </w:rPr>
          <w:delText xml:space="preserve"> </w:delText>
        </w:r>
        <w:r w:rsidRPr="008015A2" w:rsidDel="003109BA">
          <w:rPr>
            <w:color w:val="231F20"/>
          </w:rPr>
          <w:delText>za</w:delText>
        </w:r>
        <w:r w:rsidRPr="008015A2" w:rsidDel="003109BA">
          <w:rPr>
            <w:color w:val="231F20"/>
            <w:spacing w:val="-4"/>
          </w:rPr>
          <w:delText xml:space="preserve"> </w:delText>
        </w:r>
        <w:r w:rsidRPr="008015A2" w:rsidDel="003109BA">
          <w:rPr>
            <w:color w:val="231F20"/>
          </w:rPr>
          <w:delText>dokonanie</w:delText>
        </w:r>
        <w:r w:rsidRPr="008015A2" w:rsidDel="003109BA">
          <w:rPr>
            <w:color w:val="231F20"/>
            <w:spacing w:val="-4"/>
          </w:rPr>
          <w:delText xml:space="preserve"> </w:delText>
        </w:r>
        <w:r w:rsidRPr="008015A2" w:rsidDel="003109BA">
          <w:rPr>
            <w:color w:val="231F20"/>
          </w:rPr>
          <w:delText>spłaty</w:delText>
        </w:r>
        <w:r w:rsidRPr="008015A2" w:rsidDel="003109BA">
          <w:rPr>
            <w:color w:val="231F20"/>
            <w:spacing w:val="-4"/>
          </w:rPr>
          <w:delText xml:space="preserve"> </w:delText>
        </w:r>
        <w:r w:rsidRPr="008015A2" w:rsidDel="003109BA">
          <w:rPr>
            <w:color w:val="231F20"/>
          </w:rPr>
          <w:delText>pożyczki przed terminem w rozumieniu art. 51 Ustawy o kredycie konsumenckim.</w:delText>
        </w:r>
      </w:del>
    </w:p>
    <w:p w14:paraId="68CC2428" w14:textId="1F74931B" w:rsidR="00241C87" w:rsidRPr="008015A2" w:rsidDel="003109BA" w:rsidRDefault="00241C87" w:rsidP="00241C87">
      <w:pPr>
        <w:pStyle w:val="Akapitzlist"/>
        <w:numPr>
          <w:ilvl w:val="0"/>
          <w:numId w:val="1"/>
        </w:numPr>
        <w:tabs>
          <w:tab w:val="left" w:pos="618"/>
        </w:tabs>
        <w:kinsoku w:val="0"/>
        <w:overflowPunct w:val="0"/>
        <w:spacing w:line="232" w:lineRule="auto"/>
        <w:ind w:right="38"/>
        <w:rPr>
          <w:del w:id="122" w:author="Marcin Kamiński" w:date="2023-05-28T22:01:00Z"/>
          <w:color w:val="231F20"/>
        </w:rPr>
      </w:pPr>
      <w:del w:id="123" w:author="Marcin Kamiński" w:date="2023-05-28T22:01:00Z">
        <w:r w:rsidRPr="008015A2" w:rsidDel="003109BA">
          <w:rPr>
            <w:color w:val="231F20"/>
          </w:rPr>
          <w:delText>W przypadku określonym punktem powyższym, Całkowity koszt pożyczki ulega obniżeniu o te koszty, które dotyczą okresu, o który skrócono czas obowiązywania Umowy Pożyczki, chociażby Pożyczkobiorca poniósł je przed tą spłatą, w wysokości proporcjonalnej do okresu, o który skrócono czas obowiązywania Umowy Pożyczki. Pożyczkodawca rozliczy</w:delText>
        </w:r>
        <w:r w:rsidRPr="008015A2" w:rsidDel="003109BA">
          <w:rPr>
            <w:color w:val="231F20"/>
            <w:spacing w:val="-4"/>
          </w:rPr>
          <w:delText xml:space="preserve"> </w:delText>
        </w:r>
        <w:r w:rsidRPr="008015A2" w:rsidDel="003109BA">
          <w:rPr>
            <w:color w:val="231F20"/>
          </w:rPr>
          <w:delText>się</w:delText>
        </w:r>
        <w:r w:rsidRPr="008015A2" w:rsidDel="003109BA">
          <w:rPr>
            <w:color w:val="231F20"/>
            <w:spacing w:val="-4"/>
          </w:rPr>
          <w:delText xml:space="preserve"> </w:delText>
        </w:r>
        <w:r w:rsidRPr="008015A2" w:rsidDel="003109BA">
          <w:rPr>
            <w:color w:val="231F20"/>
          </w:rPr>
          <w:delText>z</w:delText>
        </w:r>
        <w:r w:rsidRPr="008015A2" w:rsidDel="003109BA">
          <w:rPr>
            <w:color w:val="231F20"/>
            <w:spacing w:val="-4"/>
          </w:rPr>
          <w:delText xml:space="preserve"> </w:delText>
        </w:r>
        <w:r w:rsidRPr="008015A2" w:rsidDel="003109BA">
          <w:rPr>
            <w:color w:val="231F20"/>
          </w:rPr>
          <w:delText>tego</w:delText>
        </w:r>
        <w:r w:rsidRPr="008015A2" w:rsidDel="003109BA">
          <w:rPr>
            <w:color w:val="231F20"/>
            <w:spacing w:val="-4"/>
          </w:rPr>
          <w:delText xml:space="preserve"> </w:delText>
        </w:r>
        <w:r w:rsidRPr="008015A2" w:rsidDel="003109BA">
          <w:rPr>
            <w:color w:val="231F20"/>
          </w:rPr>
          <w:delText>tytułu</w:delText>
        </w:r>
        <w:r w:rsidRPr="008015A2" w:rsidDel="003109BA">
          <w:rPr>
            <w:color w:val="231F20"/>
            <w:spacing w:val="-4"/>
          </w:rPr>
          <w:delText xml:space="preserve"> </w:delText>
        </w:r>
        <w:r w:rsidRPr="008015A2" w:rsidDel="003109BA">
          <w:rPr>
            <w:color w:val="231F20"/>
          </w:rPr>
          <w:delText>z</w:delText>
        </w:r>
        <w:r w:rsidRPr="008015A2" w:rsidDel="003109BA">
          <w:rPr>
            <w:color w:val="231F20"/>
            <w:spacing w:val="-4"/>
          </w:rPr>
          <w:delText xml:space="preserve"> </w:delText>
        </w:r>
        <w:r w:rsidRPr="008015A2" w:rsidDel="003109BA">
          <w:rPr>
            <w:color w:val="231F20"/>
          </w:rPr>
          <w:delText>Pożyczkobiorcą</w:delText>
        </w:r>
        <w:r w:rsidRPr="008015A2" w:rsidDel="003109BA">
          <w:rPr>
            <w:color w:val="231F20"/>
            <w:spacing w:val="-4"/>
          </w:rPr>
          <w:delText xml:space="preserve"> </w:delText>
        </w:r>
        <w:r w:rsidRPr="008015A2" w:rsidDel="003109BA">
          <w:rPr>
            <w:color w:val="231F20"/>
          </w:rPr>
          <w:delText>w</w:delText>
        </w:r>
        <w:r w:rsidRPr="008015A2" w:rsidDel="003109BA">
          <w:rPr>
            <w:color w:val="231F20"/>
            <w:spacing w:val="-4"/>
          </w:rPr>
          <w:delText xml:space="preserve"> </w:delText>
        </w:r>
        <w:r w:rsidRPr="008015A2" w:rsidDel="003109BA">
          <w:rPr>
            <w:color w:val="231F20"/>
          </w:rPr>
          <w:delText>terminie</w:delText>
        </w:r>
        <w:r w:rsidRPr="008015A2" w:rsidDel="003109BA">
          <w:rPr>
            <w:color w:val="231F20"/>
            <w:spacing w:val="-4"/>
          </w:rPr>
          <w:delText xml:space="preserve"> </w:delText>
        </w:r>
        <w:r w:rsidRPr="008015A2" w:rsidDel="003109BA">
          <w:rPr>
            <w:color w:val="231F20"/>
          </w:rPr>
          <w:delText>14</w:delText>
        </w:r>
        <w:r w:rsidRPr="008015A2" w:rsidDel="003109BA">
          <w:rPr>
            <w:color w:val="231F20"/>
            <w:spacing w:val="-4"/>
          </w:rPr>
          <w:delText xml:space="preserve"> </w:delText>
        </w:r>
        <w:r w:rsidRPr="008015A2" w:rsidDel="003109BA">
          <w:rPr>
            <w:color w:val="231F20"/>
          </w:rPr>
          <w:delText>dni od</w:delText>
        </w:r>
        <w:r w:rsidRPr="008015A2" w:rsidDel="003109BA">
          <w:rPr>
            <w:color w:val="231F20"/>
            <w:spacing w:val="-5"/>
          </w:rPr>
          <w:delText xml:space="preserve"> </w:delText>
        </w:r>
        <w:r w:rsidRPr="008015A2" w:rsidDel="003109BA">
          <w:rPr>
            <w:color w:val="231F20"/>
          </w:rPr>
          <w:delText>dokonania</w:delText>
        </w:r>
        <w:r w:rsidRPr="008015A2" w:rsidDel="003109BA">
          <w:rPr>
            <w:color w:val="231F20"/>
            <w:spacing w:val="-5"/>
          </w:rPr>
          <w:delText xml:space="preserve"> </w:delText>
        </w:r>
        <w:r w:rsidRPr="008015A2" w:rsidDel="003109BA">
          <w:rPr>
            <w:color w:val="231F20"/>
          </w:rPr>
          <w:delText>wcześniejszej</w:delText>
        </w:r>
        <w:r w:rsidRPr="008015A2" w:rsidDel="003109BA">
          <w:rPr>
            <w:color w:val="231F20"/>
            <w:spacing w:val="-5"/>
          </w:rPr>
          <w:delText xml:space="preserve"> </w:delText>
        </w:r>
        <w:r w:rsidRPr="008015A2" w:rsidDel="003109BA">
          <w:rPr>
            <w:color w:val="231F20"/>
          </w:rPr>
          <w:delText>spłaty</w:delText>
        </w:r>
        <w:r w:rsidRPr="008015A2" w:rsidDel="003109BA">
          <w:rPr>
            <w:color w:val="231F20"/>
            <w:spacing w:val="-5"/>
          </w:rPr>
          <w:delText xml:space="preserve"> </w:delText>
        </w:r>
        <w:r w:rsidRPr="008015A2" w:rsidDel="003109BA">
          <w:rPr>
            <w:color w:val="231F20"/>
          </w:rPr>
          <w:delText>Pożyczki</w:delText>
        </w:r>
        <w:r w:rsidRPr="008015A2" w:rsidDel="003109BA">
          <w:rPr>
            <w:color w:val="231F20"/>
            <w:spacing w:val="-5"/>
          </w:rPr>
          <w:delText xml:space="preserve"> </w:delText>
        </w:r>
        <w:r w:rsidRPr="008015A2" w:rsidDel="003109BA">
          <w:rPr>
            <w:color w:val="231F20"/>
          </w:rPr>
          <w:delText>w</w:delText>
        </w:r>
        <w:r w:rsidRPr="008015A2" w:rsidDel="003109BA">
          <w:rPr>
            <w:color w:val="231F20"/>
            <w:spacing w:val="-5"/>
          </w:rPr>
          <w:delText xml:space="preserve"> </w:delText>
        </w:r>
        <w:r w:rsidRPr="008015A2" w:rsidDel="003109BA">
          <w:rPr>
            <w:color w:val="231F20"/>
          </w:rPr>
          <w:delText>całości</w:delText>
        </w:r>
        <w:r w:rsidRPr="008015A2" w:rsidDel="003109BA">
          <w:rPr>
            <w:color w:val="231F20"/>
            <w:spacing w:val="-5"/>
          </w:rPr>
          <w:delText xml:space="preserve"> </w:delText>
        </w:r>
        <w:r w:rsidRPr="008015A2" w:rsidDel="003109BA">
          <w:rPr>
            <w:color w:val="231F20"/>
          </w:rPr>
          <w:delText>-</w:delText>
        </w:r>
        <w:r w:rsidRPr="008015A2" w:rsidDel="003109BA">
          <w:rPr>
            <w:color w:val="231F20"/>
            <w:spacing w:val="-5"/>
          </w:rPr>
          <w:delText xml:space="preserve"> </w:delText>
        </w:r>
        <w:r w:rsidRPr="008015A2" w:rsidDel="003109BA">
          <w:rPr>
            <w:color w:val="231F20"/>
          </w:rPr>
          <w:delText>rozliczenie może nastąpić przelewem na rachunek bankowy Pożyczkobiorcy</w:delText>
        </w:r>
        <w:r w:rsidRPr="008015A2" w:rsidDel="003109BA">
          <w:rPr>
            <w:color w:val="231F20"/>
            <w:spacing w:val="-3"/>
          </w:rPr>
          <w:delText xml:space="preserve"> </w:delText>
        </w:r>
        <w:r w:rsidRPr="008015A2" w:rsidDel="003109BA">
          <w:rPr>
            <w:color w:val="231F20"/>
          </w:rPr>
          <w:delText>lub</w:delText>
        </w:r>
        <w:r w:rsidRPr="008015A2" w:rsidDel="003109BA">
          <w:rPr>
            <w:color w:val="231F20"/>
            <w:spacing w:val="-3"/>
          </w:rPr>
          <w:delText xml:space="preserve"> </w:delText>
        </w:r>
        <w:r w:rsidR="00884CBD" w:rsidRPr="008015A2" w:rsidDel="003109BA">
          <w:rPr>
            <w:color w:val="231F20"/>
            <w:spacing w:val="-9"/>
          </w:rPr>
          <w:delText xml:space="preserve">za pomocą usługi przekazu pieniężnego w rozumieniu </w:delText>
        </w:r>
        <w:r w:rsidR="00884CBD" w:rsidRPr="008015A2" w:rsidDel="003109BA">
          <w:rPr>
            <w:color w:val="202122"/>
            <w:shd w:val="clear" w:color="auto" w:fill="FFFFFF"/>
          </w:rPr>
          <w:delText>ustawy z dnia 19 sierpnia 2011 r. o usługach płatniczych (t.j. Dz. U. z 2022 r., poz. 2360, ze zm.), świadczonej przez podmiot uprawniony na mocy tej ustawy</w:delText>
        </w:r>
        <w:r w:rsidRPr="008015A2" w:rsidDel="003109BA">
          <w:rPr>
            <w:color w:val="231F20"/>
          </w:rPr>
          <w:delText>. Jeśli jednak Pożyczkobiorca dokonał wcześniejszej spłaty części Pożyczki, wówczas raty spłaty Pożyczki pozostaną w wysokości dotąd ustalonej przez strony, a kwota wcześniejszej częściowej spłaty może zostać przez Pożyczkodawcę zaliczona na Całkowitą kwotę pożyczki, a następnie na Oprocentowanie Pożyczki.</w:delText>
        </w:r>
      </w:del>
    </w:p>
    <w:p w14:paraId="19249B93" w14:textId="619A7662" w:rsidR="00241C87" w:rsidRPr="008015A2" w:rsidDel="003109BA" w:rsidRDefault="00241C87" w:rsidP="00AB2038">
      <w:pPr>
        <w:pStyle w:val="Akapitzlist"/>
        <w:numPr>
          <w:ilvl w:val="0"/>
          <w:numId w:val="1"/>
        </w:numPr>
        <w:rPr>
          <w:del w:id="124" w:author="Marcin Kamiński" w:date="2023-05-28T22:01:00Z"/>
        </w:rPr>
      </w:pPr>
      <w:del w:id="125" w:author="Marcin Kamiński" w:date="2023-05-28T22:01:00Z">
        <w:r w:rsidRPr="008015A2" w:rsidDel="003109BA">
          <w:delText>Językiem stosowanym w relacjach Pożyczkodawcy z Pożyczkobiorcą jest język polski.</w:delText>
        </w:r>
      </w:del>
    </w:p>
    <w:p w14:paraId="06BA583E" w14:textId="3BF49453" w:rsidR="00241C87" w:rsidRPr="008015A2" w:rsidDel="003109BA" w:rsidRDefault="00241C87" w:rsidP="00C8264D">
      <w:pPr>
        <w:pStyle w:val="Akapitzlist"/>
        <w:numPr>
          <w:ilvl w:val="0"/>
          <w:numId w:val="1"/>
        </w:numPr>
        <w:tabs>
          <w:tab w:val="left" w:pos="618"/>
        </w:tabs>
        <w:kinsoku w:val="0"/>
        <w:overflowPunct w:val="0"/>
        <w:spacing w:line="232" w:lineRule="auto"/>
        <w:ind w:right="38"/>
        <w:rPr>
          <w:del w:id="126" w:author="Marcin Kamiński" w:date="2023-05-28T22:01:00Z"/>
          <w:color w:val="231F20"/>
          <w:spacing w:val="-2"/>
        </w:rPr>
      </w:pPr>
      <w:del w:id="127" w:author="Marcin Kamiński" w:date="2023-05-28T22:01:00Z">
        <w:r w:rsidRPr="008015A2" w:rsidDel="003109BA">
          <w:rPr>
            <w:color w:val="231F20"/>
          </w:rPr>
          <w:delText>W przypadku niewykonania lub nienależytego wykonania zobowiązania wobec Pożyczkobiorcy przez Pożyczkodawcę, gdy żądanie przez Pożyczkobiorcę wykonania tego zobowiązania nie było skuteczne, Pożyczkobiorcy przysługuje prawo dochodzenia swoich roszczeń o wykonanie tego zobowiązania od Pożyczkodawcy. Spory związane z wykonaniem Umowy Pożyczki będą rozpoznawane przez Sąd Powszechny właściwy dla miejsca zamieszkania/ siedziby pozwanego oraz przez wszystkie e-sądy. Na etapie poprzedzającym postępowanie Pożyczkobiorca może skorzystać z pozasądowych trybów rozstrzygania sporów: 1) przed Rzecznikiem Finansowym, na zasadach określonych w Ustawie z dnia 5 sierpnia 2015 r. o rozpatrywaniu reklamacji przez podmioty rynku finansowego i o Rzeczniku Finansowym, na podstawie wniosku Pożyczkobiorcy złożonego w sytuacji nieuwzględnienia jego roszczeń przez P</w:delText>
        </w:r>
        <w:r w:rsidR="00C8264D" w:rsidRPr="008015A2" w:rsidDel="003109BA">
          <w:rPr>
            <w:color w:val="231F20"/>
          </w:rPr>
          <w:delText>o</w:delText>
        </w:r>
        <w:r w:rsidRPr="008015A2" w:rsidDel="003109BA">
          <w:rPr>
            <w:color w:val="231F20"/>
          </w:rPr>
          <w:delText>życzkodawcę.</w:delText>
        </w:r>
        <w:r w:rsidRPr="008015A2" w:rsidDel="003109BA">
          <w:rPr>
            <w:color w:val="231F20"/>
            <w:spacing w:val="-2"/>
          </w:rPr>
          <w:delText xml:space="preserve"> </w:delText>
        </w:r>
        <w:r w:rsidRPr="008015A2" w:rsidDel="003109BA">
          <w:rPr>
            <w:color w:val="231F20"/>
          </w:rPr>
          <w:delText>Strona</w:delText>
        </w:r>
        <w:r w:rsidRPr="008015A2" w:rsidDel="003109BA">
          <w:rPr>
            <w:color w:val="231F20"/>
            <w:spacing w:val="-2"/>
          </w:rPr>
          <w:delText xml:space="preserve"> </w:delText>
        </w:r>
        <w:r w:rsidRPr="008015A2" w:rsidDel="003109BA">
          <w:rPr>
            <w:color w:val="231F20"/>
          </w:rPr>
          <w:delText>internetowa</w:delText>
        </w:r>
        <w:r w:rsidRPr="008015A2" w:rsidDel="003109BA">
          <w:rPr>
            <w:color w:val="231F20"/>
            <w:spacing w:val="-2"/>
          </w:rPr>
          <w:delText xml:space="preserve"> </w:delText>
        </w:r>
        <w:r w:rsidRPr="008015A2" w:rsidDel="003109BA">
          <w:rPr>
            <w:color w:val="231F20"/>
          </w:rPr>
          <w:delText>Rzecznika</w:delText>
        </w:r>
        <w:r w:rsidRPr="008015A2" w:rsidDel="003109BA">
          <w:rPr>
            <w:color w:val="231F20"/>
            <w:spacing w:val="-2"/>
          </w:rPr>
          <w:delText xml:space="preserve"> </w:delText>
        </w:r>
        <w:r w:rsidRPr="008015A2" w:rsidDel="003109BA">
          <w:rPr>
            <w:color w:val="231F20"/>
          </w:rPr>
          <w:delText xml:space="preserve">Finansowego: </w:delText>
        </w:r>
        <w:r w:rsidR="00000000" w:rsidDel="003109BA">
          <w:fldChar w:fldCharType="begin"/>
        </w:r>
        <w:r w:rsidR="00000000" w:rsidDel="003109BA">
          <w:delInstrText>HYPERLINK "http://rf.gov.pl/%3B"</w:delInstrText>
        </w:r>
        <w:r w:rsidR="00000000" w:rsidDel="003109BA">
          <w:fldChar w:fldCharType="separate"/>
        </w:r>
        <w:r w:rsidRPr="008015A2" w:rsidDel="003109BA">
          <w:rPr>
            <w:color w:val="231F20"/>
          </w:rPr>
          <w:delText>http://rf.gov.pl/;</w:delText>
        </w:r>
        <w:r w:rsidR="00000000" w:rsidDel="003109BA">
          <w:rPr>
            <w:color w:val="231F20"/>
          </w:rPr>
          <w:fldChar w:fldCharType="end"/>
        </w:r>
        <w:r w:rsidRPr="008015A2" w:rsidDel="003109BA">
          <w:rPr>
            <w:color w:val="231F20"/>
          </w:rPr>
          <w:delText xml:space="preserve"> 2) przed sądem polubownym działającym przy</w:delText>
        </w:r>
        <w:r w:rsidRPr="008015A2" w:rsidDel="003109BA">
          <w:rPr>
            <w:color w:val="231F20"/>
            <w:spacing w:val="5"/>
          </w:rPr>
          <w:delText xml:space="preserve"> </w:delText>
        </w:r>
        <w:r w:rsidRPr="008015A2" w:rsidDel="003109BA">
          <w:rPr>
            <w:color w:val="231F20"/>
          </w:rPr>
          <w:delText>Komisji</w:delText>
        </w:r>
        <w:r w:rsidRPr="008015A2" w:rsidDel="003109BA">
          <w:rPr>
            <w:color w:val="231F20"/>
            <w:spacing w:val="5"/>
          </w:rPr>
          <w:delText xml:space="preserve"> </w:delText>
        </w:r>
        <w:r w:rsidRPr="008015A2" w:rsidDel="003109BA">
          <w:rPr>
            <w:color w:val="231F20"/>
          </w:rPr>
          <w:delText>Nadzoru</w:delText>
        </w:r>
        <w:r w:rsidRPr="008015A2" w:rsidDel="003109BA">
          <w:rPr>
            <w:color w:val="231F20"/>
            <w:spacing w:val="5"/>
          </w:rPr>
          <w:delText xml:space="preserve"> </w:delText>
        </w:r>
        <w:r w:rsidRPr="008015A2" w:rsidDel="003109BA">
          <w:rPr>
            <w:color w:val="231F20"/>
          </w:rPr>
          <w:delText>Finansowego,</w:delText>
        </w:r>
        <w:r w:rsidRPr="008015A2" w:rsidDel="003109BA">
          <w:rPr>
            <w:color w:val="231F20"/>
            <w:spacing w:val="5"/>
          </w:rPr>
          <w:delText xml:space="preserve"> </w:delText>
        </w:r>
        <w:r w:rsidRPr="008015A2" w:rsidDel="003109BA">
          <w:rPr>
            <w:color w:val="231F20"/>
          </w:rPr>
          <w:delText>zgodnie</w:delText>
        </w:r>
        <w:r w:rsidRPr="008015A2" w:rsidDel="003109BA">
          <w:rPr>
            <w:color w:val="231F20"/>
            <w:spacing w:val="5"/>
          </w:rPr>
          <w:delText xml:space="preserve"> </w:delText>
        </w:r>
        <w:r w:rsidRPr="008015A2" w:rsidDel="003109BA">
          <w:rPr>
            <w:color w:val="231F20"/>
          </w:rPr>
          <w:delText>z</w:delText>
        </w:r>
        <w:r w:rsidRPr="008015A2" w:rsidDel="003109BA">
          <w:rPr>
            <w:color w:val="231F20"/>
            <w:spacing w:val="5"/>
          </w:rPr>
          <w:delText xml:space="preserve"> </w:delText>
        </w:r>
        <w:r w:rsidRPr="008015A2" w:rsidDel="003109BA">
          <w:rPr>
            <w:color w:val="231F20"/>
          </w:rPr>
          <w:delText>jego</w:delText>
        </w:r>
        <w:r w:rsidRPr="008015A2" w:rsidDel="003109BA">
          <w:rPr>
            <w:color w:val="231F20"/>
            <w:spacing w:val="5"/>
          </w:rPr>
          <w:delText xml:space="preserve"> </w:delText>
        </w:r>
        <w:r w:rsidRPr="008015A2" w:rsidDel="003109BA">
          <w:rPr>
            <w:color w:val="231F20"/>
            <w:spacing w:val="-2"/>
          </w:rPr>
          <w:delText>regula</w:delText>
        </w:r>
        <w:r w:rsidRPr="008015A2" w:rsidDel="003109BA">
          <w:rPr>
            <w:color w:val="231F20"/>
          </w:rPr>
          <w:delText xml:space="preserve">minem. Szczegółowe informacje o sądzie polubownym są dostępne na stronie </w:delText>
        </w:r>
        <w:r w:rsidR="00000000" w:rsidDel="003109BA">
          <w:fldChar w:fldCharType="begin"/>
        </w:r>
        <w:r w:rsidR="00000000" w:rsidDel="003109BA">
          <w:delInstrText>HYPERLINK "http://www.knf.gov.pl/"</w:delInstrText>
        </w:r>
        <w:r w:rsidR="00000000" w:rsidDel="003109BA">
          <w:fldChar w:fldCharType="separate"/>
        </w:r>
        <w:r w:rsidRPr="008015A2" w:rsidDel="003109BA">
          <w:rPr>
            <w:color w:val="231F20"/>
          </w:rPr>
          <w:delText>http://www.knf.gov.pl/</w:delText>
        </w:r>
        <w:r w:rsidR="00000000" w:rsidDel="003109BA">
          <w:rPr>
            <w:color w:val="231F20"/>
          </w:rPr>
          <w:fldChar w:fldCharType="end"/>
        </w:r>
        <w:r w:rsidRPr="008015A2" w:rsidDel="003109BA">
          <w:rPr>
            <w:color w:val="231F20"/>
          </w:rPr>
          <w:delText xml:space="preserve"> regulacje/Sad_ Polubowny/ Przed podjęciem decyzji o poddaniu sporu pod rozstrzygnięcie sądu polubownego należy zapoznać się z treścią regulaminu tego sądu oraz taryfą opłat.</w:delText>
        </w:r>
      </w:del>
    </w:p>
    <w:p w14:paraId="35D7FBD8" w14:textId="30EB03E1" w:rsidR="00241C87" w:rsidRPr="008015A2" w:rsidDel="003109BA" w:rsidRDefault="00241C87" w:rsidP="00241C87">
      <w:pPr>
        <w:pStyle w:val="Tekstpodstawowy"/>
        <w:kinsoku w:val="0"/>
        <w:overflowPunct w:val="0"/>
        <w:spacing w:before="7"/>
        <w:rPr>
          <w:del w:id="128" w:author="Marcin Kamiński" w:date="2023-05-28T22:01:00Z"/>
          <w:sz w:val="24"/>
          <w:szCs w:val="24"/>
        </w:rPr>
      </w:pPr>
    </w:p>
    <w:p w14:paraId="39E56596" w14:textId="20CEA631" w:rsidR="00241C87" w:rsidRPr="008015A2" w:rsidDel="003109BA" w:rsidRDefault="00241C87" w:rsidP="00C8264D">
      <w:pPr>
        <w:jc w:val="center"/>
        <w:rPr>
          <w:del w:id="129" w:author="Marcin Kamiński" w:date="2023-05-28T22:01:00Z"/>
          <w:b/>
          <w:bCs/>
          <w:spacing w:val="-2"/>
          <w:sz w:val="24"/>
          <w:szCs w:val="24"/>
        </w:rPr>
      </w:pPr>
      <w:del w:id="130" w:author="Marcin Kamiński" w:date="2023-05-28T22:01:00Z">
        <w:r w:rsidRPr="008015A2" w:rsidDel="003109BA">
          <w:rPr>
            <w:b/>
            <w:bCs/>
            <w:sz w:val="24"/>
            <w:szCs w:val="24"/>
          </w:rPr>
          <w:delText xml:space="preserve">Postanowienia </w:delText>
        </w:r>
        <w:r w:rsidRPr="008015A2" w:rsidDel="003109BA">
          <w:rPr>
            <w:b/>
            <w:bCs/>
            <w:spacing w:val="-2"/>
            <w:sz w:val="24"/>
            <w:szCs w:val="24"/>
          </w:rPr>
          <w:delText>końcowe</w:delText>
        </w:r>
      </w:del>
    </w:p>
    <w:p w14:paraId="3076F659" w14:textId="32CA5A40" w:rsidR="00241C87" w:rsidRPr="008015A2" w:rsidDel="003109BA" w:rsidRDefault="00241C87" w:rsidP="00241C87">
      <w:pPr>
        <w:pStyle w:val="Tekstpodstawowy"/>
        <w:kinsoku w:val="0"/>
        <w:overflowPunct w:val="0"/>
        <w:spacing w:before="3"/>
        <w:rPr>
          <w:del w:id="131" w:author="Marcin Kamiński" w:date="2023-05-28T22:01:00Z"/>
          <w:b/>
          <w:bCs/>
          <w:sz w:val="24"/>
          <w:szCs w:val="24"/>
        </w:rPr>
      </w:pPr>
    </w:p>
    <w:p w14:paraId="5ED5796A" w14:textId="332A7133" w:rsidR="00241C87" w:rsidRPr="008015A2" w:rsidDel="003109BA" w:rsidRDefault="00241C87" w:rsidP="00241C87">
      <w:pPr>
        <w:pStyle w:val="Akapitzlist"/>
        <w:numPr>
          <w:ilvl w:val="0"/>
          <w:numId w:val="1"/>
        </w:numPr>
        <w:tabs>
          <w:tab w:val="left" w:pos="618"/>
        </w:tabs>
        <w:kinsoku w:val="0"/>
        <w:overflowPunct w:val="0"/>
        <w:spacing w:line="232" w:lineRule="auto"/>
        <w:rPr>
          <w:del w:id="132" w:author="Marcin Kamiński" w:date="2023-05-28T22:01:00Z"/>
          <w:color w:val="231F20"/>
        </w:rPr>
      </w:pPr>
      <w:del w:id="133" w:author="Marcin Kamiński" w:date="2023-05-28T22:01:00Z">
        <w:r w:rsidRPr="008015A2" w:rsidDel="003109BA">
          <w:rPr>
            <w:color w:val="231F20"/>
          </w:rPr>
          <w:delText>Integralną część niniejszej Umowy Pożyczki stanowi Regulamin udzielania pożyczek.</w:delText>
        </w:r>
      </w:del>
    </w:p>
    <w:p w14:paraId="3E9FC37B" w14:textId="143EF7E7" w:rsidR="00241C87" w:rsidRPr="008015A2" w:rsidDel="003109BA" w:rsidRDefault="00241C87" w:rsidP="00241C87">
      <w:pPr>
        <w:pStyle w:val="Akapitzlist"/>
        <w:numPr>
          <w:ilvl w:val="0"/>
          <w:numId w:val="1"/>
        </w:numPr>
        <w:tabs>
          <w:tab w:val="left" w:pos="618"/>
        </w:tabs>
        <w:kinsoku w:val="0"/>
        <w:overflowPunct w:val="0"/>
        <w:spacing w:line="232" w:lineRule="auto"/>
        <w:rPr>
          <w:del w:id="134" w:author="Marcin Kamiński" w:date="2023-05-28T22:01:00Z"/>
          <w:color w:val="231F20"/>
        </w:rPr>
      </w:pPr>
      <w:del w:id="135" w:author="Marcin Kamiński" w:date="2023-05-28T22:01:00Z">
        <w:r w:rsidRPr="008015A2" w:rsidDel="003109BA">
          <w:rPr>
            <w:color w:val="231F20"/>
          </w:rPr>
          <w:delText>Podpisując</w:delText>
        </w:r>
        <w:r w:rsidRPr="008015A2" w:rsidDel="003109BA">
          <w:rPr>
            <w:color w:val="231F20"/>
            <w:spacing w:val="-5"/>
          </w:rPr>
          <w:delText xml:space="preserve"> </w:delText>
        </w:r>
        <w:r w:rsidRPr="008015A2" w:rsidDel="003109BA">
          <w:rPr>
            <w:color w:val="231F20"/>
          </w:rPr>
          <w:delText>niniejszą</w:delText>
        </w:r>
        <w:r w:rsidRPr="008015A2" w:rsidDel="003109BA">
          <w:rPr>
            <w:color w:val="231F20"/>
            <w:spacing w:val="-5"/>
          </w:rPr>
          <w:delText xml:space="preserve"> </w:delText>
        </w:r>
        <w:r w:rsidRPr="008015A2" w:rsidDel="003109BA">
          <w:rPr>
            <w:color w:val="231F20"/>
          </w:rPr>
          <w:delText>umowę</w:delText>
        </w:r>
        <w:r w:rsidRPr="008015A2" w:rsidDel="003109BA">
          <w:rPr>
            <w:color w:val="231F20"/>
            <w:spacing w:val="-5"/>
          </w:rPr>
          <w:delText xml:space="preserve"> </w:delText>
        </w:r>
        <w:r w:rsidRPr="008015A2" w:rsidDel="003109BA">
          <w:rPr>
            <w:color w:val="231F20"/>
          </w:rPr>
          <w:delText>Pożyczkobiorca</w:delText>
        </w:r>
        <w:r w:rsidRPr="008015A2" w:rsidDel="003109BA">
          <w:rPr>
            <w:color w:val="231F20"/>
            <w:spacing w:val="-5"/>
          </w:rPr>
          <w:delText xml:space="preserve"> </w:delText>
        </w:r>
        <w:r w:rsidRPr="008015A2" w:rsidDel="003109BA">
          <w:rPr>
            <w:color w:val="231F20"/>
          </w:rPr>
          <w:delText>oświadcza,</w:delText>
        </w:r>
        <w:r w:rsidRPr="008015A2" w:rsidDel="003109BA">
          <w:rPr>
            <w:color w:val="231F20"/>
            <w:spacing w:val="-5"/>
          </w:rPr>
          <w:delText xml:space="preserve"> </w:delText>
        </w:r>
        <w:r w:rsidRPr="008015A2" w:rsidDel="003109BA">
          <w:rPr>
            <w:color w:val="231F20"/>
          </w:rPr>
          <w:delText>że przed jej podpisaniem zapoznał się z treścią Umowy Pożyczki, że został poinformowany o prawie odstąpienia od Umowy pożyczki oraz, że otrzymał jeden egzemplarz Umowy Pożyczki wraz z Regulaminem, Terminarzem spłat oraz Formularz odstąpienia od niniejszej Umowy Pożyczki.</w:delText>
        </w:r>
      </w:del>
    </w:p>
    <w:p w14:paraId="121B15B6" w14:textId="1989B148" w:rsidR="00241C87" w:rsidRPr="008015A2" w:rsidDel="003109BA" w:rsidRDefault="00241C87" w:rsidP="00241C87">
      <w:pPr>
        <w:pStyle w:val="Akapitzlist"/>
        <w:numPr>
          <w:ilvl w:val="0"/>
          <w:numId w:val="1"/>
        </w:numPr>
        <w:tabs>
          <w:tab w:val="left" w:pos="618"/>
        </w:tabs>
        <w:kinsoku w:val="0"/>
        <w:overflowPunct w:val="0"/>
        <w:spacing w:line="232" w:lineRule="auto"/>
        <w:rPr>
          <w:del w:id="136" w:author="Marcin Kamiński" w:date="2023-05-28T22:01:00Z"/>
          <w:color w:val="231F20"/>
        </w:rPr>
      </w:pPr>
      <w:del w:id="137" w:author="Marcin Kamiński" w:date="2023-05-28T22:01:00Z">
        <w:r w:rsidRPr="008015A2" w:rsidDel="003109BA">
          <w:rPr>
            <w:color w:val="231F20"/>
          </w:rPr>
          <w:delText>Pożyczkodawca</w:delText>
        </w:r>
        <w:r w:rsidRPr="008015A2" w:rsidDel="003109BA">
          <w:rPr>
            <w:color w:val="231F20"/>
            <w:spacing w:val="-1"/>
          </w:rPr>
          <w:delText xml:space="preserve"> </w:delText>
        </w:r>
        <w:r w:rsidRPr="008015A2" w:rsidDel="003109BA">
          <w:rPr>
            <w:color w:val="231F20"/>
          </w:rPr>
          <w:delText>zapewnia</w:delText>
        </w:r>
        <w:r w:rsidRPr="008015A2" w:rsidDel="003109BA">
          <w:rPr>
            <w:color w:val="231F20"/>
            <w:spacing w:val="-1"/>
          </w:rPr>
          <w:delText xml:space="preserve"> </w:delText>
        </w:r>
        <w:r w:rsidRPr="008015A2" w:rsidDel="003109BA">
          <w:rPr>
            <w:color w:val="231F20"/>
          </w:rPr>
          <w:delText>ochronę</w:delText>
        </w:r>
        <w:r w:rsidRPr="008015A2" w:rsidDel="003109BA">
          <w:rPr>
            <w:color w:val="231F20"/>
            <w:spacing w:val="-1"/>
          </w:rPr>
          <w:delText xml:space="preserve"> </w:delText>
        </w:r>
        <w:r w:rsidRPr="008015A2" w:rsidDel="003109BA">
          <w:rPr>
            <w:color w:val="231F20"/>
          </w:rPr>
          <w:delText>danych</w:delText>
        </w:r>
        <w:r w:rsidRPr="008015A2" w:rsidDel="003109BA">
          <w:rPr>
            <w:color w:val="231F20"/>
            <w:spacing w:val="-1"/>
          </w:rPr>
          <w:delText xml:space="preserve"> </w:delText>
        </w:r>
        <w:r w:rsidRPr="008015A2" w:rsidDel="003109BA">
          <w:rPr>
            <w:color w:val="231F20"/>
          </w:rPr>
          <w:delText>Pożyczkobiorcy uzyskanych od niego i przechowywanych w bazie danych Klientów</w:delText>
        </w:r>
        <w:r w:rsidRPr="008015A2" w:rsidDel="003109BA">
          <w:rPr>
            <w:color w:val="231F20"/>
            <w:spacing w:val="-1"/>
          </w:rPr>
          <w:delText xml:space="preserve"> </w:delText>
        </w:r>
        <w:r w:rsidRPr="008015A2" w:rsidDel="003109BA">
          <w:rPr>
            <w:color w:val="231F20"/>
          </w:rPr>
          <w:delText>–</w:delText>
        </w:r>
        <w:r w:rsidRPr="008015A2" w:rsidDel="003109BA">
          <w:rPr>
            <w:color w:val="231F20"/>
            <w:spacing w:val="-1"/>
          </w:rPr>
          <w:delText xml:space="preserve"> </w:delText>
        </w:r>
        <w:r w:rsidRPr="008015A2" w:rsidDel="003109BA">
          <w:rPr>
            <w:color w:val="231F20"/>
          </w:rPr>
          <w:delText>zgodnie</w:delText>
        </w:r>
        <w:r w:rsidRPr="008015A2" w:rsidDel="003109BA">
          <w:rPr>
            <w:color w:val="231F20"/>
            <w:spacing w:val="-1"/>
          </w:rPr>
          <w:delText xml:space="preserve"> </w:delText>
        </w:r>
        <w:r w:rsidRPr="008015A2" w:rsidDel="003109BA">
          <w:rPr>
            <w:color w:val="231F20"/>
          </w:rPr>
          <w:delText>z</w:delText>
        </w:r>
        <w:r w:rsidRPr="008015A2" w:rsidDel="003109BA">
          <w:rPr>
            <w:color w:val="231F20"/>
            <w:spacing w:val="-1"/>
          </w:rPr>
          <w:delText xml:space="preserve"> </w:delText>
        </w:r>
        <w:r w:rsidRPr="008015A2" w:rsidDel="003109BA">
          <w:rPr>
            <w:color w:val="231F20"/>
          </w:rPr>
          <w:delText>przepisami</w:delText>
        </w:r>
        <w:r w:rsidRPr="008015A2" w:rsidDel="003109BA">
          <w:rPr>
            <w:color w:val="231F20"/>
            <w:spacing w:val="-1"/>
          </w:rPr>
          <w:delText xml:space="preserve"> </w:delText>
        </w:r>
        <w:r w:rsidRPr="008015A2" w:rsidDel="003109BA">
          <w:rPr>
            <w:color w:val="231F20"/>
          </w:rPr>
          <w:delText>Ustawy</w:delText>
        </w:r>
        <w:r w:rsidRPr="008015A2" w:rsidDel="003109BA">
          <w:rPr>
            <w:color w:val="231F20"/>
            <w:spacing w:val="-1"/>
          </w:rPr>
          <w:delText xml:space="preserve"> </w:delText>
        </w:r>
        <w:r w:rsidRPr="008015A2" w:rsidDel="003109BA">
          <w:rPr>
            <w:color w:val="231F20"/>
          </w:rPr>
          <w:delText>o</w:delText>
        </w:r>
        <w:r w:rsidRPr="008015A2" w:rsidDel="003109BA">
          <w:rPr>
            <w:color w:val="231F20"/>
            <w:spacing w:val="-1"/>
          </w:rPr>
          <w:delText xml:space="preserve"> </w:delText>
        </w:r>
        <w:r w:rsidRPr="008015A2" w:rsidDel="003109BA">
          <w:rPr>
            <w:color w:val="231F20"/>
          </w:rPr>
          <w:delText>ochronie</w:delText>
        </w:r>
        <w:r w:rsidRPr="008015A2" w:rsidDel="003109BA">
          <w:rPr>
            <w:color w:val="231F20"/>
            <w:spacing w:val="-1"/>
          </w:rPr>
          <w:delText xml:space="preserve"> </w:delText>
        </w:r>
        <w:r w:rsidRPr="008015A2" w:rsidDel="003109BA">
          <w:rPr>
            <w:color w:val="231F20"/>
          </w:rPr>
          <w:delText>danych osobowych z dnia 10 maja 2018 r. (Dz. U. z 2018r.</w:delText>
        </w:r>
        <w:r w:rsidRPr="008015A2" w:rsidDel="003109BA">
          <w:rPr>
            <w:color w:val="231F20"/>
            <w:spacing w:val="40"/>
          </w:rPr>
          <w:delText xml:space="preserve"> </w:delText>
        </w:r>
        <w:r w:rsidRPr="008015A2" w:rsidDel="003109BA">
          <w:rPr>
            <w:color w:val="231F20"/>
          </w:rPr>
          <w:delText>poz. 1000 ze zm.) oraz rozporządzenia Parlamentu Europejskiego i Rady (UE) w sprawie ochrony osób fizycznych w związku z przetwarzaniem danych osobowych i w sprawie swobodnego przepływu takich danych oraz uchylenia dyrektywy 95/46/WE (RODO).</w:delText>
        </w:r>
      </w:del>
    </w:p>
    <w:p w14:paraId="341C9A4B" w14:textId="53F458B6" w:rsidR="00241C87" w:rsidRPr="008015A2" w:rsidDel="003109BA" w:rsidRDefault="00241C87" w:rsidP="00241C87">
      <w:pPr>
        <w:pStyle w:val="Akapitzlist"/>
        <w:numPr>
          <w:ilvl w:val="0"/>
          <w:numId w:val="1"/>
        </w:numPr>
        <w:tabs>
          <w:tab w:val="left" w:pos="618"/>
        </w:tabs>
        <w:kinsoku w:val="0"/>
        <w:overflowPunct w:val="0"/>
        <w:spacing w:line="232" w:lineRule="auto"/>
        <w:ind w:right="293"/>
        <w:rPr>
          <w:del w:id="138" w:author="Marcin Kamiński" w:date="2023-05-28T22:01:00Z"/>
          <w:color w:val="231F20"/>
          <w:spacing w:val="-2"/>
        </w:rPr>
      </w:pPr>
      <w:del w:id="139" w:author="Marcin Kamiński" w:date="2023-05-28T22:01:00Z">
        <w:r w:rsidRPr="008015A2" w:rsidDel="003109BA">
          <w:rPr>
            <w:color w:val="231F20"/>
          </w:rPr>
          <w:delText>Pożyczkobiorca</w:delText>
        </w:r>
        <w:r w:rsidRPr="008015A2" w:rsidDel="003109BA">
          <w:rPr>
            <w:color w:val="231F20"/>
            <w:spacing w:val="-6"/>
          </w:rPr>
          <w:delText xml:space="preserve"> </w:delText>
        </w:r>
        <w:r w:rsidRPr="008015A2" w:rsidDel="003109BA">
          <w:rPr>
            <w:color w:val="231F20"/>
          </w:rPr>
          <w:delText>upoważnia</w:delText>
        </w:r>
        <w:r w:rsidRPr="008015A2" w:rsidDel="003109BA">
          <w:rPr>
            <w:color w:val="231F20"/>
            <w:spacing w:val="-6"/>
          </w:rPr>
          <w:delText xml:space="preserve"> </w:delText>
        </w:r>
        <w:r w:rsidRPr="008015A2" w:rsidDel="003109BA">
          <w:rPr>
            <w:color w:val="231F20"/>
          </w:rPr>
          <w:delText>Pożyczkodawcę</w:delText>
        </w:r>
        <w:r w:rsidRPr="008015A2" w:rsidDel="003109BA">
          <w:rPr>
            <w:color w:val="231F20"/>
            <w:spacing w:val="-6"/>
          </w:rPr>
          <w:delText xml:space="preserve"> </w:delText>
        </w:r>
        <w:r w:rsidRPr="008015A2" w:rsidDel="003109BA">
          <w:rPr>
            <w:color w:val="231F20"/>
          </w:rPr>
          <w:delText>do</w:delText>
        </w:r>
        <w:r w:rsidRPr="008015A2" w:rsidDel="003109BA">
          <w:rPr>
            <w:color w:val="231F20"/>
            <w:spacing w:val="-6"/>
          </w:rPr>
          <w:delText xml:space="preserve"> </w:delText>
        </w:r>
        <w:r w:rsidRPr="008015A2" w:rsidDel="003109BA">
          <w:rPr>
            <w:color w:val="231F20"/>
          </w:rPr>
          <w:delText>wystąpienia z zapytaniami i uzyskania z Biur Informacji Gospodarczej</w:delText>
        </w:r>
        <w:r w:rsidR="000905C6" w:rsidRPr="008015A2" w:rsidDel="003109BA">
          <w:rPr>
            <w:color w:val="231F20"/>
          </w:rPr>
          <w:delText xml:space="preserve"> lub instytucji</w:delText>
        </w:r>
        <w:r w:rsidR="00833036" w:rsidRPr="008015A2" w:rsidDel="003109BA">
          <w:rPr>
            <w:color w:val="231F20"/>
          </w:rPr>
          <w:delText>,</w:delText>
        </w:r>
        <w:r w:rsidR="000905C6" w:rsidRPr="008015A2" w:rsidDel="003109BA">
          <w:rPr>
            <w:color w:val="231F20"/>
          </w:rPr>
          <w:delText xml:space="preserve"> </w:delText>
        </w:r>
        <w:r w:rsidR="000905C6" w:rsidRPr="008015A2" w:rsidDel="003109BA">
          <w:rPr>
            <w:color w:val="333333"/>
            <w:shd w:val="clear" w:color="auto" w:fill="FFFFFF"/>
          </w:rPr>
          <w:delText>o których mowa w art. 105 ust. 4 ustawy z dnia 29 sierpnia 1997 r. - Prawo bankowe</w:delText>
        </w:r>
        <w:r w:rsidRPr="008015A2" w:rsidDel="003109BA">
          <w:rPr>
            <w:color w:val="231F20"/>
          </w:rPr>
          <w:delText>, informacji gospodarczych dotyczących Pożyczkobiorcy w celu</w:delText>
        </w:r>
        <w:r w:rsidRPr="008015A2" w:rsidDel="003109BA">
          <w:rPr>
            <w:color w:val="231F20"/>
            <w:spacing w:val="-7"/>
          </w:rPr>
          <w:delText xml:space="preserve"> </w:delText>
        </w:r>
        <w:r w:rsidRPr="008015A2" w:rsidDel="003109BA">
          <w:rPr>
            <w:color w:val="231F20"/>
          </w:rPr>
          <w:delText>dokonania</w:delText>
        </w:r>
        <w:r w:rsidRPr="008015A2" w:rsidDel="003109BA">
          <w:rPr>
            <w:color w:val="231F20"/>
            <w:spacing w:val="-7"/>
          </w:rPr>
          <w:delText xml:space="preserve"> </w:delText>
        </w:r>
        <w:r w:rsidRPr="008015A2" w:rsidDel="003109BA">
          <w:rPr>
            <w:color w:val="231F20"/>
          </w:rPr>
          <w:delText>oceny</w:delText>
        </w:r>
        <w:r w:rsidRPr="008015A2" w:rsidDel="003109BA">
          <w:rPr>
            <w:color w:val="231F20"/>
            <w:spacing w:val="-7"/>
          </w:rPr>
          <w:delText xml:space="preserve"> </w:delText>
        </w:r>
        <w:r w:rsidR="009C164D" w:rsidRPr="008015A2" w:rsidDel="003109BA">
          <w:rPr>
            <w:color w:val="231F20"/>
            <w:spacing w:val="-7"/>
          </w:rPr>
          <w:delText xml:space="preserve">zdolności kredytowej oraz </w:delText>
        </w:r>
        <w:r w:rsidRPr="008015A2" w:rsidDel="003109BA">
          <w:rPr>
            <w:color w:val="231F20"/>
          </w:rPr>
          <w:delText>ryzyka</w:delText>
        </w:r>
        <w:r w:rsidRPr="008015A2" w:rsidDel="003109BA">
          <w:rPr>
            <w:color w:val="231F20"/>
            <w:spacing w:val="-7"/>
          </w:rPr>
          <w:delText xml:space="preserve"> </w:delText>
        </w:r>
        <w:r w:rsidRPr="008015A2" w:rsidDel="003109BA">
          <w:rPr>
            <w:color w:val="231F20"/>
          </w:rPr>
          <w:delText>kredytowego</w:delText>
        </w:r>
        <w:r w:rsidRPr="008015A2" w:rsidDel="003109BA">
          <w:rPr>
            <w:color w:val="231F20"/>
            <w:spacing w:val="-7"/>
          </w:rPr>
          <w:delText xml:space="preserve"> </w:delText>
        </w:r>
        <w:r w:rsidRPr="008015A2" w:rsidDel="003109BA">
          <w:rPr>
            <w:color w:val="231F20"/>
          </w:rPr>
          <w:delText>dotyczącego</w:delText>
        </w:r>
        <w:r w:rsidRPr="008015A2" w:rsidDel="003109BA">
          <w:rPr>
            <w:color w:val="231F20"/>
            <w:spacing w:val="-7"/>
          </w:rPr>
          <w:delText xml:space="preserve"> </w:delText>
        </w:r>
        <w:r w:rsidRPr="008015A2" w:rsidDel="003109BA">
          <w:rPr>
            <w:color w:val="231F20"/>
          </w:rPr>
          <w:delText>Pożyczkobiorcy</w:delText>
        </w:r>
        <w:r w:rsidR="009C164D" w:rsidRPr="008015A2" w:rsidDel="003109BA">
          <w:rPr>
            <w:color w:val="231F20"/>
          </w:rPr>
          <w:delText>. Pożyczkobiorca oświadcza, że przyjmuje do wiadomości, że Pożyczkodawca jest obowiązany na mocy art. 59</w:delText>
        </w:r>
        <w:r w:rsidR="00CF1E08" w:rsidRPr="008015A2" w:rsidDel="003109BA">
          <w:rPr>
            <w:color w:val="231F20"/>
          </w:rPr>
          <w:delText>b</w:delText>
        </w:r>
        <w:r w:rsidR="009C164D" w:rsidRPr="008015A2" w:rsidDel="003109BA">
          <w:rPr>
            <w:color w:val="231F20"/>
          </w:rPr>
          <w:delText xml:space="preserve"> Ustawy o kredycie konsumenckim</w:delText>
        </w:r>
        <w:r w:rsidRPr="008015A2" w:rsidDel="003109BA">
          <w:rPr>
            <w:color w:val="231F20"/>
          </w:rPr>
          <w:delText xml:space="preserve"> do przekazywania do ww. </w:delText>
        </w:r>
        <w:r w:rsidR="009C164D" w:rsidRPr="008015A2" w:rsidDel="003109BA">
          <w:rPr>
            <w:color w:val="231F20"/>
          </w:rPr>
          <w:delText xml:space="preserve">podmiotów informacji </w:delText>
        </w:r>
        <w:r w:rsidR="009C164D" w:rsidRPr="008015A2" w:rsidDel="003109BA">
          <w:rPr>
            <w:color w:val="333333"/>
            <w:shd w:val="clear" w:color="auto" w:fill="FFFFFF"/>
          </w:rPr>
          <w:delText>o całkowitej spłacie zobowiązań</w:delText>
        </w:r>
        <w:r w:rsidR="009C164D" w:rsidRPr="008015A2" w:rsidDel="003109BA">
          <w:rPr>
            <w:color w:val="231F20"/>
          </w:rPr>
          <w:delText xml:space="preserve"> wynikających z zawartych umów pożyczki z </w:delText>
        </w:r>
        <w:r w:rsidR="009C164D" w:rsidRPr="008015A2" w:rsidDel="003109BA">
          <w:rPr>
            <w:color w:val="231F20"/>
            <w:spacing w:val="-2"/>
          </w:rPr>
          <w:delText>Pożyczkodawcą</w:delText>
        </w:r>
        <w:r w:rsidR="009C164D" w:rsidRPr="008015A2" w:rsidDel="003109BA">
          <w:rPr>
            <w:color w:val="333333"/>
            <w:shd w:val="clear" w:color="auto" w:fill="FFFFFF"/>
          </w:rPr>
          <w:delText>, ich wygaśnięciu, o stwierdzeniu nieistnienia zobowiązania lub korekcie jego wysokości oraz o nowo powstałych zobowiązaniach i ich aktualizacji</w:delText>
        </w:r>
        <w:r w:rsidR="009C164D" w:rsidRPr="008015A2" w:rsidDel="003109BA">
          <w:rPr>
            <w:color w:val="231F20"/>
          </w:rPr>
          <w:delText>.</w:delText>
        </w:r>
      </w:del>
    </w:p>
    <w:p w14:paraId="48580B68" w14:textId="228532C2" w:rsidR="00241C87" w:rsidRPr="008015A2" w:rsidDel="003109BA" w:rsidRDefault="00241C87" w:rsidP="00241C87">
      <w:pPr>
        <w:pStyle w:val="Akapitzlist"/>
        <w:numPr>
          <w:ilvl w:val="0"/>
          <w:numId w:val="1"/>
        </w:numPr>
        <w:tabs>
          <w:tab w:val="left" w:pos="618"/>
        </w:tabs>
        <w:kinsoku w:val="0"/>
        <w:overflowPunct w:val="0"/>
        <w:spacing w:line="232" w:lineRule="auto"/>
        <w:rPr>
          <w:del w:id="140" w:author="Marcin Kamiński" w:date="2023-05-28T22:01:00Z"/>
          <w:color w:val="231F20"/>
        </w:rPr>
      </w:pPr>
      <w:del w:id="141" w:author="Marcin Kamiński" w:date="2023-05-28T22:01:00Z">
        <w:r w:rsidRPr="008015A2" w:rsidDel="003109BA">
          <w:rPr>
            <w:color w:val="231F20"/>
          </w:rPr>
          <w:delText>Prawem stanowiącym podstawę stosunków Pożyczkodawcy z Pożyczkobiorcą przed zawarciem Umowy Pożyczki oraz właściwym do zawarcia i wykonania tej Umowy, również w kwestiach wprost nieregulowanych Umową Pożyczki, jest prawo polskie, w szczególności przepisy Ustawy o kredycie konsumenckim, Kodeksu Cywilnego, oraz inne właściwe przepisy prawa.</w:delText>
        </w:r>
      </w:del>
    </w:p>
    <w:p w14:paraId="74BA7EA7" w14:textId="713CC5FC" w:rsidR="00241C87" w:rsidRPr="008015A2" w:rsidDel="003109BA" w:rsidRDefault="00241C87" w:rsidP="00241C87">
      <w:pPr>
        <w:pStyle w:val="Akapitzlist"/>
        <w:numPr>
          <w:ilvl w:val="0"/>
          <w:numId w:val="1"/>
        </w:numPr>
        <w:tabs>
          <w:tab w:val="left" w:pos="618"/>
        </w:tabs>
        <w:kinsoku w:val="0"/>
        <w:overflowPunct w:val="0"/>
        <w:spacing w:line="232" w:lineRule="auto"/>
        <w:rPr>
          <w:del w:id="142" w:author="Marcin Kamiński" w:date="2023-05-28T22:01:00Z"/>
          <w:color w:val="231F20"/>
        </w:rPr>
      </w:pPr>
      <w:del w:id="143" w:author="Marcin Kamiński" w:date="2023-05-28T22:01:00Z">
        <w:r w:rsidRPr="008015A2" w:rsidDel="003109BA">
          <w:rPr>
            <w:color w:val="231F20"/>
          </w:rPr>
          <w:delText>Wszelkie zmiany niniejszej Umowy Pożyczki lub jej załączników dla swej ważności wymagają formy pisemnej w postaci aneksu podpisanego przez obie Strony.</w:delText>
        </w:r>
      </w:del>
    </w:p>
    <w:p w14:paraId="3199BFC2" w14:textId="480F890B" w:rsidR="00241C87" w:rsidRPr="008015A2" w:rsidDel="003109BA" w:rsidRDefault="00241C87" w:rsidP="00241C87">
      <w:pPr>
        <w:pStyle w:val="Akapitzlist"/>
        <w:numPr>
          <w:ilvl w:val="0"/>
          <w:numId w:val="1"/>
        </w:numPr>
        <w:tabs>
          <w:tab w:val="left" w:pos="618"/>
        </w:tabs>
        <w:kinsoku w:val="0"/>
        <w:overflowPunct w:val="0"/>
        <w:spacing w:line="232" w:lineRule="auto"/>
        <w:ind w:right="298"/>
        <w:rPr>
          <w:del w:id="144" w:author="Marcin Kamiński" w:date="2023-05-28T22:01:00Z"/>
          <w:color w:val="231F20"/>
        </w:rPr>
      </w:pPr>
      <w:del w:id="145" w:author="Marcin Kamiński" w:date="2023-05-28T22:01:00Z">
        <w:r w:rsidRPr="008015A2" w:rsidDel="003109BA">
          <w:rPr>
            <w:color w:val="231F20"/>
          </w:rPr>
          <w:delText xml:space="preserve">Integralną część niniejszej Umowy stanowią załączniki: Regulamin pożyczek udzielanych przez </w:delText>
        </w:r>
        <w:r w:rsidR="00884CBD" w:rsidRPr="008015A2" w:rsidDel="003109BA">
          <w:rPr>
            <w:color w:val="231F20"/>
          </w:rPr>
          <w:delText>Capital4You Sp. z o.o.</w:delText>
        </w:r>
        <w:r w:rsidR="003A4271" w:rsidRPr="008015A2" w:rsidDel="003109BA">
          <w:rPr>
            <w:color w:val="231F20"/>
          </w:rPr>
          <w:delText xml:space="preserve"> </w:delText>
        </w:r>
        <w:r w:rsidRPr="008015A2" w:rsidDel="003109BA">
          <w:rPr>
            <w:color w:val="231F20"/>
          </w:rPr>
          <w:delText>oraz Oświadczenie Pożyczkobiorcy</w:delText>
        </w:r>
        <w:r w:rsidRPr="008015A2" w:rsidDel="003109BA">
          <w:rPr>
            <w:color w:val="333333"/>
            <w:shd w:val="clear" w:color="auto" w:fill="FFFFFF"/>
          </w:rPr>
          <w:delText xml:space="preserve"> o jego dochodach i stałych wydatkach gospodarstwa domowego (o ile jest wymagane).</w:delText>
        </w:r>
      </w:del>
    </w:p>
    <w:p w14:paraId="725E4F50" w14:textId="2B321901" w:rsidR="00241C87" w:rsidRPr="008015A2" w:rsidDel="003109BA" w:rsidRDefault="00241C87" w:rsidP="00241C87">
      <w:pPr>
        <w:pStyle w:val="Akapitzlist"/>
        <w:numPr>
          <w:ilvl w:val="0"/>
          <w:numId w:val="1"/>
        </w:numPr>
        <w:tabs>
          <w:tab w:val="left" w:pos="618"/>
        </w:tabs>
        <w:kinsoku w:val="0"/>
        <w:overflowPunct w:val="0"/>
        <w:spacing w:line="232" w:lineRule="auto"/>
        <w:ind w:right="298"/>
        <w:jc w:val="left"/>
        <w:rPr>
          <w:del w:id="146" w:author="Marcin Kamiński" w:date="2023-05-28T22:01:00Z"/>
          <w:color w:val="231F20"/>
        </w:rPr>
      </w:pPr>
      <w:del w:id="147" w:author="Marcin Kamiński" w:date="2023-05-28T22:01:00Z">
        <w:r w:rsidRPr="008015A2" w:rsidDel="003109BA">
          <w:rPr>
            <w:color w:val="231F20"/>
          </w:rPr>
          <w:delText>Jeżeli</w:delText>
        </w:r>
        <w:r w:rsidRPr="008015A2" w:rsidDel="003109BA">
          <w:rPr>
            <w:color w:val="231F20"/>
            <w:spacing w:val="40"/>
          </w:rPr>
          <w:delText xml:space="preserve"> </w:delText>
        </w:r>
        <w:r w:rsidRPr="008015A2" w:rsidDel="003109BA">
          <w:rPr>
            <w:color w:val="231F20"/>
          </w:rPr>
          <w:delText>poszczególne</w:delText>
        </w:r>
        <w:r w:rsidRPr="008015A2" w:rsidDel="003109BA">
          <w:rPr>
            <w:color w:val="231F20"/>
            <w:spacing w:val="40"/>
          </w:rPr>
          <w:delText xml:space="preserve"> </w:delText>
        </w:r>
        <w:r w:rsidRPr="008015A2" w:rsidDel="003109BA">
          <w:rPr>
            <w:color w:val="231F20"/>
          </w:rPr>
          <w:delText>postanowienia</w:delText>
        </w:r>
        <w:r w:rsidRPr="008015A2" w:rsidDel="003109BA">
          <w:rPr>
            <w:color w:val="231F20"/>
            <w:spacing w:val="40"/>
          </w:rPr>
          <w:delText xml:space="preserve"> </w:delText>
        </w:r>
        <w:r w:rsidRPr="008015A2" w:rsidDel="003109BA">
          <w:rPr>
            <w:color w:val="231F20"/>
          </w:rPr>
          <w:delText>Umowy</w:delText>
        </w:r>
        <w:r w:rsidRPr="008015A2" w:rsidDel="003109BA">
          <w:rPr>
            <w:color w:val="231F20"/>
            <w:spacing w:val="40"/>
          </w:rPr>
          <w:delText xml:space="preserve"> </w:delText>
        </w:r>
        <w:r w:rsidRPr="008015A2" w:rsidDel="003109BA">
          <w:rPr>
            <w:color w:val="231F20"/>
          </w:rPr>
          <w:delText>Pożyczki,</w:delText>
        </w:r>
        <w:r w:rsidRPr="008015A2" w:rsidDel="003109BA">
          <w:rPr>
            <w:color w:val="231F20"/>
            <w:spacing w:val="40"/>
          </w:rPr>
          <w:delText xml:space="preserve"> </w:delText>
        </w:r>
        <w:r w:rsidRPr="008015A2" w:rsidDel="003109BA">
          <w:rPr>
            <w:color w:val="231F20"/>
          </w:rPr>
          <w:delText>okażą</w:delText>
        </w:r>
        <w:r w:rsidRPr="008015A2" w:rsidDel="003109BA">
          <w:rPr>
            <w:color w:val="231F20"/>
            <w:spacing w:val="69"/>
          </w:rPr>
          <w:delText xml:space="preserve"> </w:delText>
        </w:r>
        <w:r w:rsidRPr="008015A2" w:rsidDel="003109BA">
          <w:rPr>
            <w:color w:val="231F20"/>
          </w:rPr>
          <w:delText>się</w:delText>
        </w:r>
        <w:r w:rsidRPr="008015A2" w:rsidDel="003109BA">
          <w:rPr>
            <w:color w:val="231F20"/>
            <w:spacing w:val="69"/>
          </w:rPr>
          <w:delText xml:space="preserve"> </w:delText>
        </w:r>
        <w:r w:rsidRPr="008015A2" w:rsidDel="003109BA">
          <w:rPr>
            <w:color w:val="231F20"/>
          </w:rPr>
          <w:delText>nieważne</w:delText>
        </w:r>
        <w:r w:rsidRPr="008015A2" w:rsidDel="003109BA">
          <w:rPr>
            <w:color w:val="231F20"/>
            <w:spacing w:val="69"/>
          </w:rPr>
          <w:delText xml:space="preserve"> </w:delText>
        </w:r>
        <w:r w:rsidRPr="008015A2" w:rsidDel="003109BA">
          <w:rPr>
            <w:color w:val="231F20"/>
          </w:rPr>
          <w:delText>pozostałe</w:delText>
        </w:r>
        <w:r w:rsidRPr="008015A2" w:rsidDel="003109BA">
          <w:rPr>
            <w:color w:val="231F20"/>
            <w:spacing w:val="69"/>
          </w:rPr>
          <w:delText xml:space="preserve"> </w:delText>
        </w:r>
        <w:r w:rsidRPr="008015A2" w:rsidDel="003109BA">
          <w:rPr>
            <w:color w:val="231F20"/>
          </w:rPr>
          <w:delText>postanowienia</w:delText>
        </w:r>
        <w:r w:rsidRPr="008015A2" w:rsidDel="003109BA">
          <w:rPr>
            <w:color w:val="231F20"/>
            <w:spacing w:val="69"/>
          </w:rPr>
          <w:delText xml:space="preserve"> </w:delText>
        </w:r>
        <w:r w:rsidRPr="008015A2" w:rsidDel="003109BA">
          <w:rPr>
            <w:color w:val="231F20"/>
          </w:rPr>
          <w:delText>pozostają w mocy.</w:delText>
        </w:r>
      </w:del>
    </w:p>
    <w:p w14:paraId="565CA5E0" w14:textId="3BF5FFB3" w:rsidR="00AB2038" w:rsidRPr="008015A2" w:rsidDel="003109BA" w:rsidRDefault="00AB2038" w:rsidP="00AB2038">
      <w:pPr>
        <w:pStyle w:val="Akapitzlist"/>
        <w:tabs>
          <w:tab w:val="left" w:pos="618"/>
        </w:tabs>
        <w:kinsoku w:val="0"/>
        <w:overflowPunct w:val="0"/>
        <w:spacing w:line="232" w:lineRule="auto"/>
        <w:ind w:right="298" w:firstLine="0"/>
        <w:jc w:val="left"/>
        <w:rPr>
          <w:del w:id="148" w:author="Marcin Kamiński" w:date="2023-05-28T22:01:00Z"/>
          <w:color w:val="231F20"/>
        </w:rPr>
      </w:pPr>
    </w:p>
    <w:p w14:paraId="5384EF62" w14:textId="48F21740" w:rsidR="00241C87" w:rsidRPr="008015A2" w:rsidDel="003109BA" w:rsidRDefault="00241C87" w:rsidP="00241C87">
      <w:pPr>
        <w:pStyle w:val="Akapitzlist"/>
        <w:numPr>
          <w:ilvl w:val="0"/>
          <w:numId w:val="1"/>
        </w:numPr>
        <w:tabs>
          <w:tab w:val="left" w:pos="618"/>
        </w:tabs>
        <w:kinsoku w:val="0"/>
        <w:overflowPunct w:val="0"/>
        <w:spacing w:line="232" w:lineRule="auto"/>
        <w:ind w:right="298"/>
        <w:jc w:val="left"/>
        <w:rPr>
          <w:del w:id="149" w:author="Marcin Kamiński" w:date="2023-05-28T22:01:00Z"/>
          <w:b/>
          <w:bCs/>
          <w:color w:val="231F20"/>
        </w:rPr>
      </w:pPr>
      <w:del w:id="150" w:author="Marcin Kamiński" w:date="2023-05-28T22:01:00Z">
        <w:r w:rsidRPr="008015A2" w:rsidDel="003109BA">
          <w:rPr>
            <w:b/>
            <w:bCs/>
            <w:color w:val="231F20"/>
          </w:rPr>
          <w:delText>Postanowienia</w:delText>
        </w:r>
        <w:r w:rsidRPr="008015A2" w:rsidDel="003109BA">
          <w:rPr>
            <w:b/>
            <w:bCs/>
            <w:color w:val="231F20"/>
            <w:spacing w:val="16"/>
          </w:rPr>
          <w:delText xml:space="preserve"> </w:delText>
        </w:r>
        <w:r w:rsidRPr="008015A2" w:rsidDel="003109BA">
          <w:rPr>
            <w:b/>
            <w:bCs/>
            <w:color w:val="231F20"/>
            <w:spacing w:val="-2"/>
          </w:rPr>
          <w:delText>dodatkowe</w:delText>
        </w:r>
      </w:del>
    </w:p>
    <w:p w14:paraId="73A09E3C" w14:textId="5C22A2DF" w:rsidR="00DF57BC" w:rsidRPr="008015A2" w:rsidDel="003109BA" w:rsidRDefault="00DF57BC" w:rsidP="00DF57BC">
      <w:pPr>
        <w:pStyle w:val="Tekstpodstawowy"/>
        <w:kinsoku w:val="0"/>
        <w:overflowPunct w:val="0"/>
        <w:spacing w:line="276" w:lineRule="auto"/>
        <w:jc w:val="both"/>
        <w:rPr>
          <w:del w:id="151" w:author="Marcin Kamiński" w:date="2023-05-28T22:01:00Z"/>
          <w:color w:val="231F20"/>
          <w:sz w:val="24"/>
          <w:szCs w:val="24"/>
        </w:rPr>
      </w:pPr>
      <w:bookmarkStart w:id="152" w:name="_Hlk135155289"/>
      <w:del w:id="153" w:author="Marcin Kamiński" w:date="2023-05-28T22:01:00Z">
        <w:r w:rsidRPr="008015A2" w:rsidDel="003109BA">
          <w:rPr>
            <w:sz w:val="24"/>
            <w:szCs w:val="24"/>
          </w:rPr>
          <w:delText>A</w:delText>
        </w:r>
        <w:r w:rsidRPr="008015A2" w:rsidDel="003109BA">
          <w:rPr>
            <w:color w:val="231F20"/>
            <w:sz w:val="24"/>
            <w:szCs w:val="24"/>
          </w:rPr>
          <w:delText>dministratorem</w:delText>
        </w:r>
        <w:r w:rsidRPr="008015A2" w:rsidDel="003109BA">
          <w:rPr>
            <w:color w:val="231F20"/>
            <w:spacing w:val="-5"/>
            <w:sz w:val="24"/>
            <w:szCs w:val="24"/>
          </w:rPr>
          <w:delText xml:space="preserve"> </w:delText>
        </w:r>
        <w:r w:rsidRPr="008015A2" w:rsidDel="003109BA">
          <w:rPr>
            <w:color w:val="231F20"/>
            <w:sz w:val="24"/>
            <w:szCs w:val="24"/>
          </w:rPr>
          <w:delText>danych</w:delText>
        </w:r>
        <w:r w:rsidRPr="008015A2" w:rsidDel="003109BA">
          <w:rPr>
            <w:color w:val="231F20"/>
            <w:spacing w:val="-6"/>
            <w:sz w:val="24"/>
            <w:szCs w:val="24"/>
          </w:rPr>
          <w:delText xml:space="preserve"> </w:delText>
        </w:r>
        <w:r w:rsidRPr="008015A2" w:rsidDel="003109BA">
          <w:rPr>
            <w:color w:val="231F20"/>
            <w:sz w:val="24"/>
            <w:szCs w:val="24"/>
          </w:rPr>
          <w:delText>osobowych</w:delText>
        </w:r>
        <w:r w:rsidRPr="008015A2" w:rsidDel="003109BA">
          <w:rPr>
            <w:color w:val="231F20"/>
            <w:spacing w:val="-6"/>
            <w:sz w:val="24"/>
            <w:szCs w:val="24"/>
          </w:rPr>
          <w:delText xml:space="preserve"> </w:delText>
        </w:r>
        <w:r w:rsidRPr="008015A2" w:rsidDel="003109BA">
          <w:rPr>
            <w:color w:val="231F20"/>
            <w:sz w:val="24"/>
            <w:szCs w:val="24"/>
          </w:rPr>
          <w:delText>jest</w:delText>
        </w:r>
        <w:r w:rsidRPr="008015A2" w:rsidDel="003109BA">
          <w:rPr>
            <w:color w:val="231F20"/>
            <w:spacing w:val="-6"/>
            <w:sz w:val="24"/>
            <w:szCs w:val="24"/>
          </w:rPr>
          <w:delText xml:space="preserve"> </w:delText>
        </w:r>
        <w:r w:rsidRPr="008015A2" w:rsidDel="003109BA">
          <w:rPr>
            <w:sz w:val="24"/>
            <w:szCs w:val="24"/>
          </w:rPr>
          <w:delText xml:space="preserve">spółka </w:delText>
        </w:r>
        <w:r w:rsidRPr="008015A2" w:rsidDel="003109BA">
          <w:rPr>
            <w:rFonts w:eastAsia="Times New Roman"/>
            <w:sz w:val="24"/>
            <w:szCs w:val="24"/>
          </w:rPr>
          <w:delText xml:space="preserve">Capital4You Sp. z o.o. z siedzibą w Kaliszu </w:delText>
        </w:r>
        <w:r w:rsidRPr="008015A2" w:rsidDel="003109BA">
          <w:rPr>
            <w:sz w:val="24"/>
            <w:szCs w:val="24"/>
          </w:rPr>
          <w:delText xml:space="preserve">przy ul. Garncarskiej 1, 62-800 Kalisz, </w:delText>
        </w:r>
        <w:bookmarkStart w:id="154" w:name="_Hlk135211121"/>
        <w:r w:rsidRPr="008015A2" w:rsidDel="003109BA">
          <w:rPr>
            <w:sz w:val="24"/>
            <w:szCs w:val="24"/>
          </w:rPr>
          <w:delText>wpisana do rejestru przedsiębiorców prowadzonego przez Sąd Rejonowy</w:delText>
        </w:r>
        <w:bookmarkEnd w:id="154"/>
        <w:r w:rsidRPr="008015A2" w:rsidDel="003109BA">
          <w:rPr>
            <w:sz w:val="24"/>
            <w:szCs w:val="24"/>
          </w:rPr>
          <w:delText xml:space="preserve"> Poznań – Nowe Miasto i Wilda w Poznaniu, IX Wydział Gospodarczy Krajowego Rejestru Sądowego pod numerem KRS 0001033157. Kontakt z Capital4You w sprawie przetwarzanych danych osobowych jest możliwy pod adresem e-mail: </w:delText>
        </w:r>
        <w:r w:rsidR="00000000" w:rsidDel="003109BA">
          <w:fldChar w:fldCharType="begin"/>
        </w:r>
        <w:r w:rsidR="00000000" w:rsidDel="003109BA">
          <w:delInstrText>HYPERLINK "mailto:biuro@capital4you.pl"</w:delInstrText>
        </w:r>
        <w:r w:rsidR="00000000" w:rsidDel="003109BA">
          <w:fldChar w:fldCharType="separate"/>
        </w:r>
        <w:r w:rsidRPr="008015A2" w:rsidDel="003109BA">
          <w:rPr>
            <w:rStyle w:val="Hipercze"/>
            <w:sz w:val="24"/>
            <w:szCs w:val="24"/>
          </w:rPr>
          <w:delText>biuro@capital4you.pl</w:delText>
        </w:r>
        <w:r w:rsidR="00000000" w:rsidDel="003109BA">
          <w:rPr>
            <w:rStyle w:val="Hipercze"/>
            <w:sz w:val="24"/>
            <w:szCs w:val="24"/>
          </w:rPr>
          <w:fldChar w:fldCharType="end"/>
        </w:r>
        <w:r w:rsidRPr="008015A2" w:rsidDel="003109BA">
          <w:rPr>
            <w:color w:val="231F20"/>
            <w:spacing w:val="-4"/>
            <w:sz w:val="24"/>
            <w:szCs w:val="24"/>
          </w:rPr>
          <w:delText xml:space="preserve"> </w:delText>
        </w:r>
        <w:r w:rsidRPr="008015A2" w:rsidDel="003109BA">
          <w:rPr>
            <w:color w:val="231F20"/>
            <w:sz w:val="24"/>
            <w:szCs w:val="24"/>
          </w:rPr>
          <w:delText>lub</w:delText>
        </w:r>
        <w:r w:rsidRPr="008015A2" w:rsidDel="003109BA">
          <w:rPr>
            <w:color w:val="231F20"/>
            <w:spacing w:val="-4"/>
            <w:sz w:val="24"/>
            <w:szCs w:val="24"/>
          </w:rPr>
          <w:delText xml:space="preserve"> </w:delText>
        </w:r>
        <w:r w:rsidRPr="008015A2" w:rsidDel="003109BA">
          <w:rPr>
            <w:color w:val="231F20"/>
            <w:sz w:val="24"/>
            <w:szCs w:val="24"/>
          </w:rPr>
          <w:delText>pisemnie</w:delText>
        </w:r>
        <w:r w:rsidRPr="008015A2" w:rsidDel="003109BA">
          <w:rPr>
            <w:color w:val="231F20"/>
            <w:spacing w:val="-4"/>
            <w:sz w:val="24"/>
            <w:szCs w:val="24"/>
          </w:rPr>
          <w:delText xml:space="preserve"> </w:delText>
        </w:r>
        <w:r w:rsidRPr="008015A2" w:rsidDel="003109BA">
          <w:rPr>
            <w:color w:val="231F20"/>
            <w:sz w:val="24"/>
            <w:szCs w:val="24"/>
          </w:rPr>
          <w:delText>na</w:delText>
        </w:r>
        <w:r w:rsidRPr="008015A2" w:rsidDel="003109BA">
          <w:rPr>
            <w:color w:val="231F20"/>
            <w:spacing w:val="-4"/>
            <w:sz w:val="24"/>
            <w:szCs w:val="24"/>
          </w:rPr>
          <w:delText xml:space="preserve"> </w:delText>
        </w:r>
        <w:r w:rsidRPr="008015A2" w:rsidDel="003109BA">
          <w:rPr>
            <w:color w:val="231F20"/>
            <w:sz w:val="24"/>
            <w:szCs w:val="24"/>
          </w:rPr>
          <w:delText>adres:</w:delText>
        </w:r>
        <w:r w:rsidRPr="008015A2" w:rsidDel="003109BA">
          <w:rPr>
            <w:color w:val="231F20"/>
            <w:spacing w:val="-4"/>
            <w:sz w:val="24"/>
            <w:szCs w:val="24"/>
          </w:rPr>
          <w:delText xml:space="preserve"> </w:delText>
        </w:r>
        <w:r w:rsidRPr="008015A2" w:rsidDel="003109BA">
          <w:rPr>
            <w:color w:val="231F20"/>
            <w:sz w:val="24"/>
            <w:szCs w:val="24"/>
          </w:rPr>
          <w:delText>ul.</w:delText>
        </w:r>
        <w:r w:rsidRPr="008015A2" w:rsidDel="003109BA">
          <w:rPr>
            <w:color w:val="231F20"/>
            <w:spacing w:val="-4"/>
            <w:sz w:val="24"/>
            <w:szCs w:val="24"/>
          </w:rPr>
          <w:delText xml:space="preserve"> </w:delText>
        </w:r>
        <w:r w:rsidRPr="008015A2" w:rsidDel="003109BA">
          <w:rPr>
            <w:color w:val="231F20"/>
            <w:sz w:val="24"/>
            <w:szCs w:val="24"/>
          </w:rPr>
          <w:delText>Garncarska</w:delText>
        </w:r>
        <w:r w:rsidRPr="008015A2" w:rsidDel="003109BA">
          <w:rPr>
            <w:color w:val="231F20"/>
            <w:spacing w:val="-3"/>
            <w:sz w:val="24"/>
            <w:szCs w:val="24"/>
          </w:rPr>
          <w:delText xml:space="preserve"> </w:delText>
        </w:r>
        <w:r w:rsidRPr="008015A2" w:rsidDel="003109BA">
          <w:rPr>
            <w:color w:val="231F20"/>
            <w:sz w:val="24"/>
            <w:szCs w:val="24"/>
          </w:rPr>
          <w:delText>1,</w:delText>
        </w:r>
        <w:r w:rsidRPr="008015A2" w:rsidDel="003109BA">
          <w:rPr>
            <w:color w:val="231F20"/>
            <w:spacing w:val="-4"/>
            <w:sz w:val="24"/>
            <w:szCs w:val="24"/>
          </w:rPr>
          <w:delText xml:space="preserve"> </w:delText>
        </w:r>
        <w:r w:rsidRPr="008015A2" w:rsidDel="003109BA">
          <w:rPr>
            <w:color w:val="231F20"/>
            <w:sz w:val="24"/>
            <w:szCs w:val="24"/>
          </w:rPr>
          <w:delText>62- 800 Kalisz.</w:delText>
        </w:r>
      </w:del>
    </w:p>
    <w:p w14:paraId="73E3681E" w14:textId="21F04B13" w:rsidR="00DF57BC" w:rsidRPr="008015A2" w:rsidDel="003109BA" w:rsidRDefault="00DF57BC" w:rsidP="00DF57BC">
      <w:pPr>
        <w:shd w:val="clear" w:color="auto" w:fill="FFFFFF"/>
        <w:suppressAutoHyphens/>
        <w:spacing w:line="276" w:lineRule="auto"/>
        <w:jc w:val="both"/>
        <w:textAlignment w:val="baseline"/>
        <w:rPr>
          <w:del w:id="155" w:author="Marcin Kamiński" w:date="2023-05-28T22:01:00Z"/>
          <w:sz w:val="24"/>
          <w:szCs w:val="24"/>
        </w:rPr>
      </w:pPr>
      <w:del w:id="156" w:author="Marcin Kamiński" w:date="2023-05-28T22:01:00Z">
        <w:r w:rsidRPr="008015A2" w:rsidDel="003109BA">
          <w:rPr>
            <w:sz w:val="24"/>
            <w:szCs w:val="24"/>
          </w:rPr>
          <w:delText>Capital4You będzie przetwarzać Pani/Pana dane osobowe:</w:delText>
        </w:r>
      </w:del>
    </w:p>
    <w:p w14:paraId="2092FAAB" w14:textId="41DACB2B" w:rsidR="00DF57BC" w:rsidRPr="008015A2" w:rsidDel="003109BA" w:rsidRDefault="00DF57BC" w:rsidP="00DF57BC">
      <w:pPr>
        <w:numPr>
          <w:ilvl w:val="0"/>
          <w:numId w:val="14"/>
        </w:numPr>
        <w:shd w:val="clear" w:color="auto" w:fill="FFFFFF"/>
        <w:suppressAutoHyphens/>
        <w:autoSpaceDE/>
        <w:adjustRightInd/>
        <w:spacing w:line="276" w:lineRule="auto"/>
        <w:ind w:left="0" w:firstLine="0"/>
        <w:contextualSpacing/>
        <w:jc w:val="both"/>
        <w:textAlignment w:val="baseline"/>
        <w:rPr>
          <w:del w:id="157" w:author="Marcin Kamiński" w:date="2023-05-28T22:01:00Z"/>
          <w:sz w:val="24"/>
          <w:szCs w:val="24"/>
        </w:rPr>
      </w:pPr>
      <w:del w:id="158" w:author="Marcin Kamiński" w:date="2023-05-28T22:01:00Z">
        <w:r w:rsidRPr="008015A2" w:rsidDel="003109BA">
          <w:rPr>
            <w:sz w:val="24"/>
            <w:szCs w:val="24"/>
          </w:rPr>
          <w:delText xml:space="preserve">przekazane nam przez Panią/Pana w ramach złożonego przez Panią/Pana wniosku o udzielenie pożyczki, </w:delText>
        </w:r>
      </w:del>
    </w:p>
    <w:p w14:paraId="015890AE" w14:textId="23BC07B5" w:rsidR="00DF57BC" w:rsidRPr="008015A2" w:rsidDel="003109BA" w:rsidRDefault="00DF57BC" w:rsidP="00D02741">
      <w:pPr>
        <w:numPr>
          <w:ilvl w:val="0"/>
          <w:numId w:val="14"/>
        </w:numPr>
        <w:shd w:val="clear" w:color="auto" w:fill="FFFFFF"/>
        <w:suppressAutoHyphens/>
        <w:autoSpaceDE/>
        <w:adjustRightInd/>
        <w:spacing w:line="276" w:lineRule="auto"/>
        <w:ind w:left="0" w:firstLine="0"/>
        <w:contextualSpacing/>
        <w:jc w:val="both"/>
        <w:textAlignment w:val="baseline"/>
        <w:rPr>
          <w:del w:id="159" w:author="Marcin Kamiński" w:date="2023-05-28T22:01:00Z"/>
          <w:sz w:val="24"/>
          <w:szCs w:val="24"/>
        </w:rPr>
      </w:pPr>
      <w:del w:id="160" w:author="Marcin Kamiński" w:date="2023-05-28T22:01:00Z">
        <w:r w:rsidRPr="008015A2" w:rsidDel="003109BA">
          <w:rPr>
            <w:sz w:val="24"/>
            <w:szCs w:val="24"/>
          </w:rPr>
          <w:delText>pozyskane od podmiotów trzecich, tj. Biur Informacji Gospodarczej (</w:delText>
        </w:r>
        <w:bookmarkStart w:id="161" w:name="_Hlk135211727"/>
        <w:r w:rsidRPr="008015A2" w:rsidDel="003109BA">
          <w:rPr>
            <w:sz w:val="24"/>
            <w:szCs w:val="24"/>
          </w:rPr>
          <w:delText>Krajowy Rejestr Długów Biuro Informacji Gospodarczej S.A. z siedzibą we Wrocławiu - KRS: 0000169851, ERIF Biuro Informacji Gospodarczej S.A. z siedzibą w Warszawie – KRS: 0000182408),</w:delText>
        </w:r>
        <w:r w:rsidRPr="008015A2" w:rsidDel="003109BA">
          <w:rPr>
            <w:color w:val="333333"/>
            <w:sz w:val="24"/>
            <w:szCs w:val="24"/>
          </w:rPr>
          <w:delText xml:space="preserve"> </w:delText>
        </w:r>
        <w:bookmarkEnd w:id="161"/>
        <w:r w:rsidRPr="008015A2" w:rsidDel="003109BA">
          <w:rPr>
            <w:color w:val="333333"/>
            <w:sz w:val="24"/>
            <w:szCs w:val="24"/>
          </w:rPr>
          <w:delText>instytucji o których mowa w art. 105 ust. 4 ustawy z dnia 29 sierpnia 1997 r. - Prawo bankowe</w:delText>
        </w:r>
        <w:r w:rsidRPr="008015A2" w:rsidDel="003109BA">
          <w:rPr>
            <w:sz w:val="24"/>
            <w:szCs w:val="24"/>
          </w:rPr>
          <w:delText>, oraz ze źródeł powszechnie dostępnych, w szczególności z baz i rejestrów PESEL, Rejestru Dowodów Osobistych, KRS, CEIDG, REGON, w zakresie danych wymaganych dla identyfikacji Pani/Pana osoby (w szczególności danych określających imię, nazwisko, PESEL) oraz dla dokonania oceny zdolności kredytowej, sytuacji finansowej, dawnych i obecnych zobowiązań, Pani/Pana zatrudnienia oraz dochodu,</w:delText>
        </w:r>
      </w:del>
    </w:p>
    <w:p w14:paraId="3DB31E7B" w14:textId="7D40F15B" w:rsidR="00DF57BC" w:rsidRPr="008015A2" w:rsidDel="003109BA" w:rsidRDefault="00DF57BC" w:rsidP="00DF57BC">
      <w:pPr>
        <w:pStyle w:val="Akapitzlist"/>
        <w:numPr>
          <w:ilvl w:val="0"/>
          <w:numId w:val="14"/>
        </w:numPr>
        <w:shd w:val="clear" w:color="auto" w:fill="FFFFFF"/>
        <w:suppressAutoHyphens/>
        <w:spacing w:line="276" w:lineRule="auto"/>
        <w:ind w:left="0" w:right="0" w:firstLine="0"/>
        <w:contextualSpacing/>
        <w:textAlignment w:val="baseline"/>
        <w:rPr>
          <w:del w:id="162" w:author="Marcin Kamiński" w:date="2023-05-28T22:01:00Z"/>
        </w:rPr>
      </w:pPr>
      <w:del w:id="163" w:author="Marcin Kamiński" w:date="2023-05-28T22:01:00Z">
        <w:r w:rsidRPr="008015A2" w:rsidDel="003109BA">
          <w:delText>dotyczące zawartej Umowy pożyczki, obejmujące parametry pożyczki, dokonane spłaty rat i zaistniałe opóźnienia w spłacie wymagalnych zobowiązań;</w:delText>
        </w:r>
      </w:del>
    </w:p>
    <w:p w14:paraId="1BA5222A" w14:textId="3F6F589B" w:rsidR="00DF57BC" w:rsidRPr="008015A2" w:rsidDel="003109BA" w:rsidRDefault="00DF57BC" w:rsidP="00DF57BC">
      <w:pPr>
        <w:shd w:val="clear" w:color="auto" w:fill="FFFFFF"/>
        <w:suppressAutoHyphens/>
        <w:autoSpaceDE/>
        <w:adjustRightInd/>
        <w:spacing w:line="276" w:lineRule="auto"/>
        <w:jc w:val="both"/>
        <w:textAlignment w:val="baseline"/>
        <w:rPr>
          <w:del w:id="164" w:author="Marcin Kamiński" w:date="2023-05-28T22:01:00Z"/>
          <w:sz w:val="24"/>
          <w:szCs w:val="24"/>
        </w:rPr>
      </w:pPr>
      <w:del w:id="165" w:author="Marcin Kamiński" w:date="2023-05-28T22:01:00Z">
        <w:r w:rsidRPr="008015A2" w:rsidDel="003109BA">
          <w:rPr>
            <w:sz w:val="24"/>
            <w:szCs w:val="24"/>
          </w:rPr>
          <w:delText>Podanie danych osobowych przez Panią/Pana jest dobrowolne, ale niezbędne do zawarcia umowy pożyczki.</w:delText>
        </w:r>
      </w:del>
    </w:p>
    <w:p w14:paraId="291C5D28" w14:textId="2793B1E4" w:rsidR="00DF57BC" w:rsidRPr="008015A2" w:rsidDel="003109BA" w:rsidRDefault="00DF57BC" w:rsidP="00DF57BC">
      <w:pPr>
        <w:pStyle w:val="Tekstpodstawowy"/>
        <w:kinsoku w:val="0"/>
        <w:overflowPunct w:val="0"/>
        <w:spacing w:line="276" w:lineRule="auto"/>
        <w:jc w:val="both"/>
        <w:rPr>
          <w:del w:id="166" w:author="Marcin Kamiński" w:date="2023-05-28T22:01:00Z"/>
          <w:color w:val="231F20"/>
          <w:spacing w:val="-2"/>
          <w:sz w:val="24"/>
          <w:szCs w:val="24"/>
        </w:rPr>
      </w:pPr>
      <w:del w:id="167" w:author="Marcin Kamiński" w:date="2023-05-28T22:01:00Z">
        <w:r w:rsidRPr="008015A2" w:rsidDel="003109BA">
          <w:rPr>
            <w:sz w:val="24"/>
            <w:szCs w:val="24"/>
          </w:rPr>
          <w:delText xml:space="preserve">Pani/Pana </w:delText>
        </w:r>
        <w:r w:rsidRPr="008015A2" w:rsidDel="003109BA">
          <w:rPr>
            <w:color w:val="231F20"/>
            <w:sz w:val="24"/>
            <w:szCs w:val="24"/>
          </w:rPr>
          <w:delText>dane</w:delText>
        </w:r>
        <w:r w:rsidRPr="008015A2" w:rsidDel="003109BA">
          <w:rPr>
            <w:color w:val="231F20"/>
            <w:spacing w:val="-6"/>
            <w:sz w:val="24"/>
            <w:szCs w:val="24"/>
          </w:rPr>
          <w:delText xml:space="preserve"> </w:delText>
        </w:r>
        <w:r w:rsidRPr="008015A2" w:rsidDel="003109BA">
          <w:rPr>
            <w:color w:val="231F20"/>
            <w:sz w:val="24"/>
            <w:szCs w:val="24"/>
          </w:rPr>
          <w:delText>osobowe</w:delText>
        </w:r>
        <w:r w:rsidRPr="008015A2" w:rsidDel="003109BA">
          <w:rPr>
            <w:color w:val="231F20"/>
            <w:spacing w:val="-6"/>
            <w:sz w:val="24"/>
            <w:szCs w:val="24"/>
          </w:rPr>
          <w:delText xml:space="preserve"> </w:delText>
        </w:r>
        <w:r w:rsidRPr="008015A2" w:rsidDel="003109BA">
          <w:rPr>
            <w:color w:val="231F20"/>
            <w:sz w:val="24"/>
            <w:szCs w:val="24"/>
          </w:rPr>
          <w:delText>będą</w:delText>
        </w:r>
        <w:r w:rsidRPr="008015A2" w:rsidDel="003109BA">
          <w:rPr>
            <w:color w:val="231F20"/>
            <w:spacing w:val="-5"/>
            <w:sz w:val="24"/>
            <w:szCs w:val="24"/>
          </w:rPr>
          <w:delText xml:space="preserve"> </w:delText>
        </w:r>
        <w:r w:rsidRPr="008015A2" w:rsidDel="003109BA">
          <w:rPr>
            <w:color w:val="231F20"/>
            <w:sz w:val="24"/>
            <w:szCs w:val="24"/>
          </w:rPr>
          <w:delText>przetwarzane</w:delText>
        </w:r>
        <w:r w:rsidRPr="008015A2" w:rsidDel="003109BA">
          <w:rPr>
            <w:color w:val="231F20"/>
            <w:spacing w:val="-6"/>
            <w:sz w:val="24"/>
            <w:szCs w:val="24"/>
          </w:rPr>
          <w:delText xml:space="preserve"> </w:delText>
        </w:r>
        <w:r w:rsidRPr="008015A2" w:rsidDel="003109BA">
          <w:rPr>
            <w:color w:val="231F20"/>
            <w:sz w:val="24"/>
            <w:szCs w:val="24"/>
          </w:rPr>
          <w:delText>w</w:delText>
        </w:r>
        <w:r w:rsidRPr="008015A2" w:rsidDel="003109BA">
          <w:rPr>
            <w:color w:val="231F20"/>
            <w:spacing w:val="-5"/>
            <w:sz w:val="24"/>
            <w:szCs w:val="24"/>
          </w:rPr>
          <w:delText xml:space="preserve"> </w:delText>
        </w:r>
        <w:r w:rsidRPr="008015A2" w:rsidDel="003109BA">
          <w:rPr>
            <w:color w:val="231F20"/>
            <w:spacing w:val="-2"/>
            <w:sz w:val="24"/>
            <w:szCs w:val="24"/>
          </w:rPr>
          <w:delText>celu:</w:delText>
        </w:r>
      </w:del>
    </w:p>
    <w:p w14:paraId="402E8E57" w14:textId="12237186" w:rsidR="00DF57BC" w:rsidRPr="008015A2" w:rsidDel="003109BA" w:rsidRDefault="00DF57BC" w:rsidP="00DF57BC">
      <w:pPr>
        <w:pStyle w:val="Akapitzlist"/>
        <w:numPr>
          <w:ilvl w:val="0"/>
          <w:numId w:val="15"/>
        </w:numPr>
        <w:tabs>
          <w:tab w:val="left" w:pos="478"/>
        </w:tabs>
        <w:kinsoku w:val="0"/>
        <w:overflowPunct w:val="0"/>
        <w:spacing w:line="276" w:lineRule="auto"/>
        <w:ind w:left="0" w:right="0" w:firstLine="0"/>
        <w:rPr>
          <w:del w:id="168" w:author="Marcin Kamiński" w:date="2023-05-28T22:01:00Z"/>
          <w:color w:val="231F20"/>
          <w:spacing w:val="-2"/>
        </w:rPr>
      </w:pPr>
      <w:del w:id="169" w:author="Marcin Kamiński" w:date="2023-05-28T22:01:00Z">
        <w:r w:rsidRPr="008015A2" w:rsidDel="003109BA">
          <w:rPr>
            <w:color w:val="231F20"/>
          </w:rPr>
          <w:delText>zawarcia</w:delText>
        </w:r>
        <w:r w:rsidRPr="008015A2" w:rsidDel="003109BA">
          <w:rPr>
            <w:color w:val="231F20"/>
            <w:spacing w:val="-4"/>
          </w:rPr>
          <w:delText xml:space="preserve"> </w:delText>
        </w:r>
        <w:r w:rsidRPr="008015A2" w:rsidDel="003109BA">
          <w:rPr>
            <w:color w:val="231F20"/>
          </w:rPr>
          <w:delText>i</w:delText>
        </w:r>
        <w:r w:rsidRPr="008015A2" w:rsidDel="003109BA">
          <w:rPr>
            <w:color w:val="231F20"/>
            <w:spacing w:val="-4"/>
          </w:rPr>
          <w:delText xml:space="preserve"> </w:delText>
        </w:r>
        <w:r w:rsidRPr="008015A2" w:rsidDel="003109BA">
          <w:rPr>
            <w:color w:val="231F20"/>
          </w:rPr>
          <w:delText>wykonania</w:delText>
        </w:r>
        <w:r w:rsidRPr="008015A2" w:rsidDel="003109BA">
          <w:rPr>
            <w:color w:val="231F20"/>
            <w:spacing w:val="-4"/>
          </w:rPr>
          <w:delText xml:space="preserve"> </w:delText>
        </w:r>
        <w:r w:rsidRPr="008015A2" w:rsidDel="003109BA">
          <w:rPr>
            <w:color w:val="231F20"/>
          </w:rPr>
          <w:delText>umowy</w:delText>
        </w:r>
        <w:r w:rsidRPr="008015A2" w:rsidDel="003109BA">
          <w:rPr>
            <w:color w:val="231F20"/>
            <w:spacing w:val="-4"/>
          </w:rPr>
          <w:delText xml:space="preserve"> </w:delText>
        </w:r>
        <w:r w:rsidRPr="008015A2" w:rsidDel="003109BA">
          <w:rPr>
            <w:color w:val="231F20"/>
          </w:rPr>
          <w:delText>pożyczki</w:delText>
        </w:r>
        <w:r w:rsidRPr="008015A2" w:rsidDel="003109BA">
          <w:rPr>
            <w:color w:val="231F20"/>
            <w:spacing w:val="-4"/>
          </w:rPr>
          <w:delText xml:space="preserve"> </w:delText>
        </w:r>
        <w:r w:rsidRPr="008015A2" w:rsidDel="003109BA">
          <w:rPr>
            <w:color w:val="231F20"/>
          </w:rPr>
          <w:delText>konsumenckiej</w:delText>
        </w:r>
        <w:r w:rsidRPr="008015A2" w:rsidDel="003109BA">
          <w:rPr>
            <w:color w:val="231F20"/>
            <w:spacing w:val="-3"/>
          </w:rPr>
          <w:delText xml:space="preserve"> </w:delText>
        </w:r>
        <w:r w:rsidRPr="008015A2" w:rsidDel="003109BA">
          <w:rPr>
            <w:color w:val="231F20"/>
            <w:spacing w:val="-2"/>
          </w:rPr>
          <w:delText>(dalej:</w:delText>
        </w:r>
        <w:r w:rsidRPr="008015A2" w:rsidDel="003109BA">
          <w:rPr>
            <w:color w:val="231F20"/>
          </w:rPr>
          <w:delText xml:space="preserve">„Umowa”), </w:delText>
        </w:r>
      </w:del>
    </w:p>
    <w:p w14:paraId="55176C08" w14:textId="29A971C2" w:rsidR="00DF57BC" w:rsidRPr="008015A2" w:rsidDel="003109BA" w:rsidRDefault="00DF57BC" w:rsidP="00DF57BC">
      <w:pPr>
        <w:pStyle w:val="Akapitzlist"/>
        <w:numPr>
          <w:ilvl w:val="0"/>
          <w:numId w:val="15"/>
        </w:numPr>
        <w:tabs>
          <w:tab w:val="left" w:pos="478"/>
        </w:tabs>
        <w:kinsoku w:val="0"/>
        <w:overflowPunct w:val="0"/>
        <w:spacing w:line="276" w:lineRule="auto"/>
        <w:ind w:left="0" w:right="0" w:firstLine="0"/>
        <w:rPr>
          <w:del w:id="170" w:author="Marcin Kamiński" w:date="2023-05-28T22:01:00Z"/>
          <w:color w:val="231F20"/>
          <w:spacing w:val="-2"/>
        </w:rPr>
      </w:pPr>
      <w:del w:id="171" w:author="Marcin Kamiński" w:date="2023-05-28T22:01:00Z">
        <w:r w:rsidRPr="008015A2" w:rsidDel="003109BA">
          <w:delText xml:space="preserve">wykonania obowiązków wynikających z obowiązujących przepisów prawa, w tym w zakresie dokonania oceny Pani/Pana zdolności kredytowej i ryzyka kredytowego, realizacji obowiązków wynikających z ustawy z dnia 01.03.2018 r. o przeciwdziałaniu praniu pieniędzy i finansowaniu terroryzmu (t.j. Dz. U. z 2023 r., poz. 180, ze zm.), a także w celu rozpatrywania ewentualnych reklamacji dotyczących usług Capital4You oraz realizacji obowiązków księgowych i podatkowych – na podstawie art. 6 ust. 1 lit. c) </w:delText>
        </w:r>
        <w:r w:rsidRPr="008015A2" w:rsidDel="003109BA">
          <w:rPr>
            <w:color w:val="231F20"/>
          </w:rPr>
          <w:delText>Rozporządzenia Parlamentu Europejskiego i Rady</w:delText>
        </w:r>
        <w:r w:rsidRPr="008015A2" w:rsidDel="003109BA">
          <w:rPr>
            <w:color w:val="231F20"/>
            <w:spacing w:val="-4"/>
          </w:rPr>
          <w:delText xml:space="preserve"> </w:delText>
        </w:r>
        <w:r w:rsidRPr="008015A2" w:rsidDel="003109BA">
          <w:rPr>
            <w:color w:val="231F20"/>
          </w:rPr>
          <w:delText>(UE)</w:delText>
        </w:r>
        <w:r w:rsidRPr="008015A2" w:rsidDel="003109BA">
          <w:rPr>
            <w:color w:val="231F20"/>
            <w:spacing w:val="-3"/>
          </w:rPr>
          <w:delText xml:space="preserve"> </w:delText>
        </w:r>
        <w:r w:rsidRPr="008015A2" w:rsidDel="003109BA">
          <w:rPr>
            <w:color w:val="231F20"/>
          </w:rPr>
          <w:delText>2016/679</w:delText>
        </w:r>
        <w:r w:rsidRPr="008015A2" w:rsidDel="003109BA">
          <w:rPr>
            <w:color w:val="231F20"/>
            <w:spacing w:val="-4"/>
          </w:rPr>
          <w:delText xml:space="preserve"> </w:delText>
        </w:r>
        <w:r w:rsidRPr="008015A2" w:rsidDel="003109BA">
          <w:rPr>
            <w:color w:val="231F20"/>
          </w:rPr>
          <w:delText>z</w:delText>
        </w:r>
        <w:r w:rsidRPr="008015A2" w:rsidDel="003109BA">
          <w:rPr>
            <w:color w:val="231F20"/>
            <w:spacing w:val="-3"/>
          </w:rPr>
          <w:delText xml:space="preserve"> </w:delText>
        </w:r>
        <w:r w:rsidRPr="008015A2" w:rsidDel="003109BA">
          <w:rPr>
            <w:color w:val="231F20"/>
          </w:rPr>
          <w:delText>dnia</w:delText>
        </w:r>
        <w:r w:rsidRPr="008015A2" w:rsidDel="003109BA">
          <w:rPr>
            <w:color w:val="231F20"/>
            <w:spacing w:val="-4"/>
          </w:rPr>
          <w:delText xml:space="preserve"> </w:delText>
        </w:r>
        <w:r w:rsidRPr="008015A2" w:rsidDel="003109BA">
          <w:rPr>
            <w:color w:val="231F20"/>
          </w:rPr>
          <w:delText>27.04.2016</w:delText>
        </w:r>
        <w:r w:rsidRPr="008015A2" w:rsidDel="003109BA">
          <w:rPr>
            <w:color w:val="231F20"/>
            <w:spacing w:val="-4"/>
          </w:rPr>
          <w:delText xml:space="preserve"> </w:delText>
        </w:r>
        <w:r w:rsidRPr="008015A2" w:rsidDel="003109BA">
          <w:rPr>
            <w:color w:val="231F20"/>
          </w:rPr>
          <w:delText>r.</w:delText>
        </w:r>
        <w:r w:rsidRPr="008015A2" w:rsidDel="003109BA">
          <w:rPr>
            <w:color w:val="231F20"/>
            <w:spacing w:val="-3"/>
          </w:rPr>
          <w:delText xml:space="preserve"> </w:delText>
        </w:r>
        <w:r w:rsidRPr="008015A2" w:rsidDel="003109BA">
          <w:rPr>
            <w:color w:val="231F20"/>
          </w:rPr>
          <w:delText>(dalej:</w:delText>
        </w:r>
        <w:r w:rsidRPr="008015A2" w:rsidDel="003109BA">
          <w:rPr>
            <w:color w:val="231F20"/>
            <w:spacing w:val="-3"/>
          </w:rPr>
          <w:delText xml:space="preserve"> </w:delText>
        </w:r>
        <w:r w:rsidRPr="008015A2" w:rsidDel="003109BA">
          <w:rPr>
            <w:color w:val="231F20"/>
          </w:rPr>
          <w:delText>RODO)</w:delText>
        </w:r>
        <w:r w:rsidRPr="008015A2" w:rsidDel="003109BA">
          <w:delText>;</w:delText>
        </w:r>
      </w:del>
    </w:p>
    <w:p w14:paraId="7E98533B" w14:textId="334CD023" w:rsidR="00DF57BC" w:rsidRPr="008015A2" w:rsidDel="003109BA" w:rsidRDefault="00DF57BC" w:rsidP="00DF57BC">
      <w:pPr>
        <w:pStyle w:val="Akapitzlist"/>
        <w:numPr>
          <w:ilvl w:val="0"/>
          <w:numId w:val="15"/>
        </w:numPr>
        <w:tabs>
          <w:tab w:val="left" w:pos="478"/>
        </w:tabs>
        <w:kinsoku w:val="0"/>
        <w:overflowPunct w:val="0"/>
        <w:spacing w:line="276" w:lineRule="auto"/>
        <w:ind w:left="0" w:right="0" w:firstLine="0"/>
        <w:rPr>
          <w:del w:id="172" w:author="Marcin Kamiński" w:date="2023-05-28T22:01:00Z"/>
          <w:color w:val="231F20"/>
          <w:spacing w:val="-2"/>
        </w:rPr>
      </w:pPr>
      <w:del w:id="173" w:author="Marcin Kamiński" w:date="2023-05-28T22:01:00Z">
        <w:r w:rsidRPr="008015A2" w:rsidDel="003109BA">
          <w:rPr>
            <w:bCs/>
          </w:rPr>
          <w:delText xml:space="preserve">realizacji prawnie uzasadnionego interesu Capital4You, czyli dochodzenia ewentualnych roszczeń Capital4You, obrony Capital4You przed ewentualnymi Pani/Pana roszczeniami, </w:delText>
        </w:r>
        <w:r w:rsidRPr="008015A2" w:rsidDel="003109BA">
          <w:delText xml:space="preserve">poprawy jakości usług świadczonych przez Capital4You, wykrywania i zapobiegania nadużyciom prawa, </w:delText>
        </w:r>
        <w:r w:rsidRPr="008015A2" w:rsidDel="003109BA">
          <w:rPr>
            <w:color w:val="231F20"/>
          </w:rPr>
          <w:delText>w celu archiwalnym i dowodowym, w celu</w:delText>
        </w:r>
        <w:r w:rsidRPr="008015A2" w:rsidDel="003109BA">
          <w:rPr>
            <w:color w:val="231F20"/>
            <w:spacing w:val="40"/>
          </w:rPr>
          <w:delText xml:space="preserve"> </w:delText>
        </w:r>
        <w:r w:rsidRPr="008015A2" w:rsidDel="003109BA">
          <w:rPr>
            <w:color w:val="231F20"/>
          </w:rPr>
          <w:delText>analitycznym, w celu</w:delText>
        </w:r>
        <w:r w:rsidRPr="008015A2" w:rsidDel="003109BA">
          <w:delText xml:space="preserve"> prowadzenia marketingu bezpośredniego w przypadku uzyskania zgody na podstawie art. 6 ust. 1 lit a RODO na kontakt telefoniczny (</w:delText>
        </w:r>
        <w:r w:rsidRPr="008015A2" w:rsidDel="003109BA">
          <w:rPr>
            <w:rFonts w:eastAsia="Arial"/>
            <w:w w:val="102"/>
          </w:rPr>
          <w:delText>w</w:delText>
        </w:r>
        <w:r w:rsidRPr="008015A2" w:rsidDel="003109BA">
          <w:rPr>
            <w:rFonts w:eastAsia="Arial"/>
            <w:spacing w:val="16"/>
          </w:rPr>
          <w:delText xml:space="preserve"> </w:delText>
        </w:r>
        <w:r w:rsidRPr="008015A2" w:rsidDel="003109BA">
          <w:rPr>
            <w:rFonts w:eastAsia="Arial"/>
            <w:w w:val="102"/>
          </w:rPr>
          <w:delText>związku</w:delText>
        </w:r>
        <w:r w:rsidRPr="008015A2" w:rsidDel="003109BA">
          <w:rPr>
            <w:rFonts w:eastAsia="Arial"/>
            <w:spacing w:val="15"/>
          </w:rPr>
          <w:delText xml:space="preserve"> </w:delText>
        </w:r>
        <w:r w:rsidRPr="008015A2" w:rsidDel="003109BA">
          <w:rPr>
            <w:rFonts w:eastAsia="Arial"/>
            <w:w w:val="102"/>
          </w:rPr>
          <w:delText>z</w:delText>
        </w:r>
        <w:r w:rsidRPr="008015A2" w:rsidDel="003109BA">
          <w:rPr>
            <w:rFonts w:eastAsia="Arial"/>
            <w:spacing w:val="16"/>
          </w:rPr>
          <w:delText xml:space="preserve"> </w:delText>
        </w:r>
        <w:r w:rsidRPr="008015A2" w:rsidDel="003109BA">
          <w:rPr>
            <w:rFonts w:eastAsia="Arial"/>
            <w:w w:val="102"/>
          </w:rPr>
          <w:delText>art.</w:delText>
        </w:r>
        <w:r w:rsidRPr="008015A2" w:rsidDel="003109BA">
          <w:rPr>
            <w:rFonts w:eastAsia="Arial"/>
            <w:spacing w:val="16"/>
          </w:rPr>
          <w:delText xml:space="preserve"> </w:delText>
        </w:r>
        <w:r w:rsidRPr="008015A2" w:rsidDel="003109BA">
          <w:rPr>
            <w:rFonts w:eastAsia="Arial"/>
            <w:w w:val="102"/>
          </w:rPr>
          <w:delText>172</w:delText>
        </w:r>
        <w:r w:rsidRPr="008015A2" w:rsidDel="003109BA">
          <w:rPr>
            <w:rFonts w:eastAsia="Arial"/>
            <w:spacing w:val="15"/>
          </w:rPr>
          <w:delText xml:space="preserve"> </w:delText>
        </w:r>
        <w:r w:rsidRPr="008015A2" w:rsidDel="003109BA">
          <w:rPr>
            <w:rFonts w:eastAsia="Arial"/>
            <w:w w:val="102"/>
          </w:rPr>
          <w:delText>ust.</w:delText>
        </w:r>
        <w:r w:rsidRPr="008015A2" w:rsidDel="003109BA">
          <w:rPr>
            <w:rFonts w:eastAsia="Arial"/>
            <w:spacing w:val="16"/>
          </w:rPr>
          <w:delText xml:space="preserve"> </w:delText>
        </w:r>
        <w:r w:rsidRPr="008015A2" w:rsidDel="003109BA">
          <w:rPr>
            <w:rFonts w:eastAsia="Arial"/>
            <w:w w:val="102"/>
          </w:rPr>
          <w:delText>1</w:delText>
        </w:r>
        <w:r w:rsidRPr="008015A2" w:rsidDel="003109BA">
          <w:rPr>
            <w:rFonts w:eastAsia="Arial"/>
            <w:spacing w:val="16"/>
          </w:rPr>
          <w:delText xml:space="preserve"> </w:delText>
        </w:r>
        <w:r w:rsidRPr="008015A2" w:rsidDel="003109BA">
          <w:rPr>
            <w:rFonts w:eastAsia="Arial"/>
            <w:w w:val="102"/>
          </w:rPr>
          <w:delText>Ustawy</w:delText>
        </w:r>
        <w:r w:rsidRPr="008015A2" w:rsidDel="003109BA">
          <w:rPr>
            <w:rFonts w:eastAsia="Arial"/>
            <w:spacing w:val="15"/>
          </w:rPr>
          <w:delText xml:space="preserve"> </w:delText>
        </w:r>
        <w:r w:rsidRPr="008015A2" w:rsidDel="003109BA">
          <w:rPr>
            <w:rFonts w:eastAsia="Arial"/>
            <w:w w:val="102"/>
          </w:rPr>
          <w:delText>z</w:delText>
        </w:r>
        <w:r w:rsidRPr="008015A2" w:rsidDel="003109BA">
          <w:rPr>
            <w:rFonts w:eastAsia="Arial"/>
            <w:spacing w:val="16"/>
          </w:rPr>
          <w:delText xml:space="preserve"> </w:delText>
        </w:r>
        <w:r w:rsidRPr="008015A2" w:rsidDel="003109BA">
          <w:rPr>
            <w:rFonts w:eastAsia="Arial"/>
            <w:w w:val="102"/>
          </w:rPr>
          <w:delText>dnia</w:delText>
        </w:r>
        <w:r w:rsidRPr="008015A2" w:rsidDel="003109BA">
          <w:rPr>
            <w:rFonts w:eastAsia="Arial"/>
            <w:spacing w:val="15"/>
          </w:rPr>
          <w:delText xml:space="preserve"> </w:delText>
        </w:r>
        <w:r w:rsidRPr="008015A2" w:rsidDel="003109BA">
          <w:rPr>
            <w:rFonts w:eastAsia="Arial"/>
            <w:w w:val="102"/>
          </w:rPr>
          <w:delText>16</w:delText>
        </w:r>
        <w:r w:rsidRPr="008015A2" w:rsidDel="003109BA">
          <w:rPr>
            <w:rFonts w:eastAsia="Arial"/>
            <w:spacing w:val="16"/>
          </w:rPr>
          <w:delText xml:space="preserve"> </w:delText>
        </w:r>
        <w:r w:rsidRPr="008015A2" w:rsidDel="003109BA">
          <w:rPr>
            <w:rFonts w:eastAsia="Arial"/>
            <w:w w:val="102"/>
          </w:rPr>
          <w:delText>lipca</w:delText>
        </w:r>
        <w:r w:rsidRPr="008015A2" w:rsidDel="003109BA">
          <w:rPr>
            <w:rFonts w:eastAsia="Arial"/>
            <w:spacing w:val="15"/>
          </w:rPr>
          <w:delText xml:space="preserve"> </w:delText>
        </w:r>
        <w:r w:rsidRPr="008015A2" w:rsidDel="003109BA">
          <w:rPr>
            <w:rFonts w:eastAsia="Arial"/>
            <w:w w:val="102"/>
          </w:rPr>
          <w:delText>2004</w:delText>
        </w:r>
        <w:r w:rsidRPr="008015A2" w:rsidDel="003109BA">
          <w:rPr>
            <w:rFonts w:eastAsia="Arial"/>
            <w:spacing w:val="16"/>
          </w:rPr>
          <w:delText xml:space="preserve"> </w:delText>
        </w:r>
        <w:r w:rsidRPr="008015A2" w:rsidDel="003109BA">
          <w:rPr>
            <w:rFonts w:eastAsia="Arial"/>
            <w:w w:val="102"/>
          </w:rPr>
          <w:delText>roku</w:delText>
        </w:r>
        <w:r w:rsidRPr="008015A2" w:rsidDel="003109BA">
          <w:rPr>
            <w:rFonts w:eastAsia="Arial"/>
            <w:spacing w:val="15"/>
          </w:rPr>
          <w:delText xml:space="preserve"> </w:delText>
        </w:r>
        <w:r w:rsidRPr="008015A2" w:rsidDel="003109BA">
          <w:rPr>
            <w:rFonts w:eastAsia="Arial"/>
            <w:w w:val="102"/>
          </w:rPr>
          <w:delText>–</w:delText>
        </w:r>
        <w:r w:rsidRPr="008015A2" w:rsidDel="003109BA">
          <w:rPr>
            <w:rFonts w:eastAsia="Arial"/>
            <w:spacing w:val="16"/>
          </w:rPr>
          <w:delText xml:space="preserve"> </w:delText>
        </w:r>
        <w:r w:rsidRPr="008015A2" w:rsidDel="003109BA">
          <w:rPr>
            <w:rFonts w:eastAsia="Arial"/>
            <w:w w:val="102"/>
          </w:rPr>
          <w:delText>Prawo</w:delText>
        </w:r>
        <w:r w:rsidRPr="008015A2" w:rsidDel="003109BA">
          <w:rPr>
            <w:rFonts w:eastAsia="Arial"/>
          </w:rPr>
          <w:delText xml:space="preserve"> </w:delText>
        </w:r>
        <w:r w:rsidRPr="008015A2" w:rsidDel="003109BA">
          <w:rPr>
            <w:rFonts w:eastAsia="Arial"/>
            <w:spacing w:val="-12"/>
            <w:w w:val="102"/>
          </w:rPr>
          <w:delText>T</w:delText>
        </w:r>
        <w:r w:rsidRPr="008015A2" w:rsidDel="003109BA">
          <w:rPr>
            <w:rFonts w:eastAsia="Arial"/>
            <w:w w:val="102"/>
          </w:rPr>
          <w:delText xml:space="preserve">elekomunikacyjne), </w:delText>
        </w:r>
        <w:r w:rsidRPr="008015A2" w:rsidDel="003109BA">
          <w:rPr>
            <w:bCs/>
          </w:rPr>
          <w:delText xml:space="preserve"> </w:delText>
        </w:r>
        <w:r w:rsidRPr="008015A2" w:rsidDel="003109BA">
          <w:delText>lub elektroniczny (</w:delText>
        </w:r>
        <w:r w:rsidRPr="008015A2" w:rsidDel="003109BA">
          <w:rPr>
            <w:rFonts w:eastAsia="Arial"/>
            <w:w w:val="102"/>
          </w:rPr>
          <w:delText>w</w:delText>
        </w:r>
        <w:r w:rsidRPr="008015A2" w:rsidDel="003109BA">
          <w:rPr>
            <w:rFonts w:eastAsia="Arial"/>
            <w:spacing w:val="14"/>
          </w:rPr>
          <w:delText xml:space="preserve"> </w:delText>
        </w:r>
        <w:r w:rsidRPr="008015A2" w:rsidDel="003109BA">
          <w:rPr>
            <w:rFonts w:eastAsia="Arial"/>
            <w:w w:val="102"/>
          </w:rPr>
          <w:delText>rozumieniu</w:delText>
        </w:r>
        <w:r w:rsidRPr="008015A2" w:rsidDel="003109BA">
          <w:rPr>
            <w:rFonts w:eastAsia="Arial"/>
            <w:spacing w:val="13"/>
          </w:rPr>
          <w:delText xml:space="preserve"> </w:delText>
        </w:r>
        <w:r w:rsidRPr="008015A2" w:rsidDel="003109BA">
          <w:rPr>
            <w:rFonts w:eastAsia="Arial"/>
            <w:w w:val="102"/>
          </w:rPr>
          <w:delText>ustawy</w:delText>
        </w:r>
        <w:r w:rsidRPr="008015A2" w:rsidDel="003109BA">
          <w:rPr>
            <w:rFonts w:eastAsia="Arial"/>
            <w:spacing w:val="14"/>
          </w:rPr>
          <w:delText xml:space="preserve"> </w:delText>
        </w:r>
        <w:r w:rsidRPr="008015A2" w:rsidDel="003109BA">
          <w:rPr>
            <w:rFonts w:eastAsia="Arial"/>
            <w:w w:val="102"/>
          </w:rPr>
          <w:delText>z</w:delText>
        </w:r>
        <w:r w:rsidRPr="008015A2" w:rsidDel="003109BA">
          <w:rPr>
            <w:rFonts w:eastAsia="Arial"/>
          </w:rPr>
          <w:delText xml:space="preserve"> </w:delText>
        </w:r>
        <w:r w:rsidRPr="008015A2" w:rsidDel="003109BA">
          <w:rPr>
            <w:rFonts w:eastAsia="Arial"/>
            <w:w w:val="102"/>
          </w:rPr>
          <w:delText>dnia</w:delText>
        </w:r>
        <w:r w:rsidRPr="008015A2" w:rsidDel="003109BA">
          <w:rPr>
            <w:rFonts w:eastAsia="Arial"/>
          </w:rPr>
          <w:delText xml:space="preserve"> </w:delText>
        </w:r>
        <w:r w:rsidRPr="008015A2" w:rsidDel="003109BA">
          <w:rPr>
            <w:rFonts w:eastAsia="Arial"/>
            <w:w w:val="102"/>
          </w:rPr>
          <w:delText>18</w:delText>
        </w:r>
        <w:r w:rsidRPr="008015A2" w:rsidDel="003109BA">
          <w:rPr>
            <w:rFonts w:eastAsia="Arial"/>
            <w:spacing w:val="1"/>
          </w:rPr>
          <w:delText xml:space="preserve"> </w:delText>
        </w:r>
        <w:r w:rsidRPr="008015A2" w:rsidDel="003109BA">
          <w:rPr>
            <w:rFonts w:eastAsia="Arial"/>
            <w:w w:val="102"/>
          </w:rPr>
          <w:delText>lipca</w:delText>
        </w:r>
        <w:r w:rsidRPr="008015A2" w:rsidDel="003109BA">
          <w:rPr>
            <w:rFonts w:eastAsia="Arial"/>
          </w:rPr>
          <w:delText xml:space="preserve"> </w:delText>
        </w:r>
        <w:r w:rsidRPr="008015A2" w:rsidDel="003109BA">
          <w:rPr>
            <w:rFonts w:eastAsia="Arial"/>
            <w:w w:val="102"/>
          </w:rPr>
          <w:delText>2002</w:delText>
        </w:r>
        <w:r w:rsidRPr="008015A2" w:rsidDel="003109BA">
          <w:rPr>
            <w:rFonts w:eastAsia="Arial"/>
          </w:rPr>
          <w:delText xml:space="preserve"> </w:delText>
        </w:r>
        <w:r w:rsidRPr="008015A2" w:rsidDel="003109BA">
          <w:rPr>
            <w:rFonts w:eastAsia="Arial"/>
            <w:spacing w:val="-5"/>
            <w:w w:val="102"/>
          </w:rPr>
          <w:delText>r</w:delText>
        </w:r>
        <w:r w:rsidRPr="008015A2" w:rsidDel="003109BA">
          <w:rPr>
            <w:rFonts w:eastAsia="Arial"/>
            <w:w w:val="102"/>
          </w:rPr>
          <w:delText xml:space="preserve">. </w:delText>
        </w:r>
        <w:r w:rsidRPr="008015A2" w:rsidDel="003109BA">
          <w:rPr>
            <w:bCs/>
          </w:rPr>
          <w:delText xml:space="preserve"> </w:delText>
        </w:r>
        <w:r w:rsidRPr="008015A2" w:rsidDel="003109BA">
          <w:rPr>
            <w:rFonts w:eastAsia="Arial"/>
            <w:w w:val="102"/>
          </w:rPr>
          <w:delText>o</w:delText>
        </w:r>
        <w:r w:rsidRPr="008015A2" w:rsidDel="003109BA">
          <w:rPr>
            <w:rFonts w:eastAsia="Arial"/>
            <w:spacing w:val="14"/>
          </w:rPr>
          <w:delText xml:space="preserve"> </w:delText>
        </w:r>
        <w:r w:rsidRPr="008015A2" w:rsidDel="003109BA">
          <w:rPr>
            <w:rFonts w:eastAsia="Arial"/>
            <w:w w:val="102"/>
          </w:rPr>
          <w:delText>świadczeniu</w:delText>
        </w:r>
        <w:r w:rsidRPr="008015A2" w:rsidDel="003109BA">
          <w:rPr>
            <w:rFonts w:eastAsia="Arial"/>
            <w:spacing w:val="13"/>
          </w:rPr>
          <w:delText xml:space="preserve"> </w:delText>
        </w:r>
        <w:r w:rsidRPr="008015A2" w:rsidDel="003109BA">
          <w:rPr>
            <w:rFonts w:eastAsia="Arial"/>
            <w:w w:val="102"/>
          </w:rPr>
          <w:delText>usług</w:delText>
        </w:r>
        <w:r w:rsidRPr="008015A2" w:rsidDel="003109BA">
          <w:rPr>
            <w:rFonts w:eastAsia="Arial"/>
          </w:rPr>
          <w:delText xml:space="preserve"> </w:delText>
        </w:r>
        <w:r w:rsidRPr="008015A2" w:rsidDel="003109BA">
          <w:rPr>
            <w:rFonts w:eastAsia="Arial"/>
            <w:w w:val="102"/>
          </w:rPr>
          <w:delText>drogą</w:delText>
        </w:r>
        <w:r w:rsidRPr="008015A2" w:rsidDel="003109BA">
          <w:rPr>
            <w:rFonts w:eastAsia="Arial"/>
          </w:rPr>
          <w:delText xml:space="preserve"> </w:delText>
        </w:r>
        <w:r w:rsidRPr="008015A2" w:rsidDel="003109BA">
          <w:rPr>
            <w:rFonts w:eastAsia="Arial"/>
            <w:w w:val="102"/>
          </w:rPr>
          <w:delText>elektroniczną)</w:delText>
        </w:r>
        <w:r w:rsidRPr="008015A2" w:rsidDel="003109BA">
          <w:rPr>
            <w:rFonts w:eastAsia="Arial"/>
          </w:rPr>
          <w:delText xml:space="preserve"> </w:delText>
        </w:r>
        <w:r w:rsidRPr="008015A2" w:rsidDel="003109BA">
          <w:delText xml:space="preserve">na otrzymywanie informacji handlowych, w celach archiwizacyjnych </w:delText>
        </w:r>
        <w:r w:rsidRPr="008015A2" w:rsidDel="003109BA">
          <w:rPr>
            <w:bCs/>
          </w:rPr>
          <w:delText>– na podstawie art. 6 ust. 1 lit. f) RODO;</w:delText>
        </w:r>
      </w:del>
    </w:p>
    <w:p w14:paraId="34BE06F4" w14:textId="2645B878" w:rsidR="00DF57BC" w:rsidRPr="008015A2" w:rsidDel="003109BA" w:rsidRDefault="00DF57BC" w:rsidP="00DF57BC">
      <w:pPr>
        <w:pStyle w:val="Akapitzlist"/>
        <w:numPr>
          <w:ilvl w:val="0"/>
          <w:numId w:val="15"/>
        </w:numPr>
        <w:tabs>
          <w:tab w:val="left" w:pos="478"/>
        </w:tabs>
        <w:kinsoku w:val="0"/>
        <w:overflowPunct w:val="0"/>
        <w:spacing w:line="276" w:lineRule="auto"/>
        <w:ind w:left="0" w:right="0" w:firstLine="0"/>
        <w:rPr>
          <w:del w:id="174" w:author="Marcin Kamiński" w:date="2023-05-28T22:01:00Z"/>
          <w:color w:val="231F20"/>
          <w:spacing w:val="-2"/>
        </w:rPr>
      </w:pPr>
      <w:del w:id="175" w:author="Marcin Kamiński" w:date="2023-05-28T22:01:00Z">
        <w:r w:rsidRPr="008015A2" w:rsidDel="003109BA">
          <w:rPr>
            <w:bCs/>
          </w:rPr>
          <w:delText xml:space="preserve">zgodnych z udzieloną przez Panią/Pana odrębnie zgodą, w zakresie objętym tą zgodą, w tym w szczególności w celach marketingowych, w tym dla </w:delText>
        </w:r>
        <w:r w:rsidRPr="008015A2" w:rsidDel="003109BA">
          <w:rPr>
            <w:rFonts w:eastAsia="Arial"/>
            <w:w w:val="102"/>
          </w:rPr>
          <w:delText>wykonywania</w:delText>
        </w:r>
        <w:r w:rsidRPr="008015A2" w:rsidDel="003109BA">
          <w:rPr>
            <w:rFonts w:eastAsia="Arial"/>
            <w:spacing w:val="-1"/>
          </w:rPr>
          <w:delText xml:space="preserve"> </w:delText>
        </w:r>
        <w:r w:rsidRPr="008015A2" w:rsidDel="003109BA">
          <w:rPr>
            <w:rFonts w:eastAsia="Arial"/>
            <w:w w:val="102"/>
          </w:rPr>
          <w:delText>telefonicznych</w:delText>
        </w:r>
        <w:r w:rsidRPr="008015A2" w:rsidDel="003109BA">
          <w:rPr>
            <w:rFonts w:eastAsia="Arial"/>
            <w:spacing w:val="-1"/>
          </w:rPr>
          <w:delText xml:space="preserve"> </w:delText>
        </w:r>
        <w:r w:rsidRPr="008015A2" w:rsidDel="003109BA">
          <w:rPr>
            <w:rFonts w:eastAsia="Arial"/>
            <w:w w:val="102"/>
          </w:rPr>
          <w:delText>połączeń</w:delText>
        </w:r>
        <w:r w:rsidRPr="008015A2" w:rsidDel="003109BA">
          <w:rPr>
            <w:rFonts w:eastAsia="Arial"/>
            <w:spacing w:val="-1"/>
          </w:rPr>
          <w:delText xml:space="preserve"> </w:delText>
        </w:r>
        <w:r w:rsidRPr="008015A2" w:rsidDel="003109BA">
          <w:rPr>
            <w:rFonts w:eastAsia="Arial"/>
            <w:w w:val="102"/>
          </w:rPr>
          <w:delText>w</w:delText>
        </w:r>
        <w:r w:rsidRPr="008015A2" w:rsidDel="003109BA">
          <w:rPr>
            <w:rFonts w:eastAsia="Arial"/>
            <w:spacing w:val="-1"/>
          </w:rPr>
          <w:delText xml:space="preserve"> </w:delText>
        </w:r>
        <w:r w:rsidRPr="008015A2" w:rsidDel="003109BA">
          <w:rPr>
            <w:rFonts w:eastAsia="Arial"/>
            <w:w w:val="102"/>
          </w:rPr>
          <w:delText>celu</w:delText>
        </w:r>
        <w:r w:rsidRPr="008015A2" w:rsidDel="003109BA">
          <w:rPr>
            <w:rFonts w:eastAsia="Arial"/>
            <w:spacing w:val="-1"/>
          </w:rPr>
          <w:delText xml:space="preserve"> </w:delText>
        </w:r>
        <w:r w:rsidRPr="008015A2" w:rsidDel="003109BA">
          <w:rPr>
            <w:rFonts w:eastAsia="Arial"/>
            <w:w w:val="102"/>
          </w:rPr>
          <w:delText>marketingu</w:delText>
        </w:r>
        <w:r w:rsidRPr="008015A2" w:rsidDel="003109BA">
          <w:rPr>
            <w:rFonts w:eastAsia="Arial"/>
            <w:spacing w:val="-1"/>
          </w:rPr>
          <w:delText xml:space="preserve"> </w:delText>
        </w:r>
        <w:r w:rsidRPr="008015A2" w:rsidDel="003109BA">
          <w:rPr>
            <w:rFonts w:eastAsia="Arial"/>
            <w:w w:val="102"/>
          </w:rPr>
          <w:delText>bezpośredniego</w:delText>
        </w:r>
        <w:r w:rsidRPr="008015A2" w:rsidDel="003109BA">
          <w:rPr>
            <w:rFonts w:eastAsia="Arial"/>
            <w:spacing w:val="-1"/>
          </w:rPr>
          <w:delText xml:space="preserve"> </w:delText>
        </w:r>
        <w:r w:rsidRPr="008015A2" w:rsidDel="003109BA">
          <w:rPr>
            <w:rFonts w:eastAsia="Arial"/>
            <w:w w:val="102"/>
          </w:rPr>
          <w:delText>produktów</w:delText>
        </w:r>
        <w:r w:rsidRPr="008015A2" w:rsidDel="003109BA">
          <w:rPr>
            <w:rFonts w:eastAsia="Arial"/>
            <w:spacing w:val="-1"/>
          </w:rPr>
          <w:delText xml:space="preserve"> </w:delText>
        </w:r>
        <w:r w:rsidRPr="008015A2" w:rsidDel="003109BA">
          <w:rPr>
            <w:rFonts w:eastAsia="Arial"/>
            <w:w w:val="102"/>
          </w:rPr>
          <w:delText>i</w:delText>
        </w:r>
        <w:r w:rsidRPr="008015A2" w:rsidDel="003109BA">
          <w:rPr>
            <w:rFonts w:eastAsia="Arial"/>
            <w:spacing w:val="-1"/>
          </w:rPr>
          <w:delText xml:space="preserve"> </w:delText>
        </w:r>
        <w:r w:rsidRPr="008015A2" w:rsidDel="003109BA">
          <w:rPr>
            <w:rFonts w:eastAsia="Arial"/>
            <w:w w:val="102"/>
          </w:rPr>
          <w:delText>usług</w:delText>
        </w:r>
        <w:r w:rsidRPr="008015A2" w:rsidDel="003109BA">
          <w:rPr>
            <w:rFonts w:eastAsia="Arial"/>
          </w:rPr>
          <w:delText xml:space="preserve"> </w:delText>
        </w:r>
        <w:r w:rsidRPr="008015A2" w:rsidDel="003109BA">
          <w:rPr>
            <w:rFonts w:eastAsia="Arial"/>
            <w:w w:val="102"/>
          </w:rPr>
          <w:delText xml:space="preserve">Capital4You </w:delText>
        </w:r>
        <w:r w:rsidRPr="008015A2" w:rsidDel="003109BA">
          <w:rPr>
            <w:rFonts w:eastAsia="Arial"/>
            <w:spacing w:val="14"/>
          </w:rPr>
          <w:delText xml:space="preserve">i/lub </w:delText>
        </w:r>
        <w:r w:rsidRPr="008015A2" w:rsidDel="003109BA">
          <w:rPr>
            <w:rFonts w:eastAsia="Arial"/>
            <w:w w:val="102"/>
          </w:rPr>
          <w:delText>podmiotów</w:delText>
        </w:r>
        <w:r w:rsidRPr="008015A2" w:rsidDel="003109BA">
          <w:rPr>
            <w:rFonts w:eastAsia="Arial"/>
          </w:rPr>
          <w:delText xml:space="preserve"> </w:delText>
        </w:r>
        <w:r w:rsidRPr="008015A2" w:rsidDel="003109BA">
          <w:rPr>
            <w:rFonts w:eastAsia="Arial"/>
            <w:w w:val="102"/>
          </w:rPr>
          <w:delText>współpracujących</w:delText>
        </w:r>
        <w:r w:rsidRPr="008015A2" w:rsidDel="003109BA">
          <w:rPr>
            <w:rFonts w:eastAsia="Arial"/>
            <w:spacing w:val="9"/>
          </w:rPr>
          <w:delText xml:space="preserve"> </w:delText>
        </w:r>
        <w:r w:rsidRPr="008015A2" w:rsidDel="003109BA">
          <w:rPr>
            <w:rFonts w:eastAsia="Arial"/>
            <w:w w:val="102"/>
          </w:rPr>
          <w:delText>z</w:delText>
        </w:r>
        <w:r w:rsidRPr="008015A2" w:rsidDel="003109BA">
          <w:rPr>
            <w:rFonts w:eastAsia="Arial"/>
            <w:spacing w:val="4"/>
          </w:rPr>
          <w:delText xml:space="preserve"> </w:delText>
        </w:r>
        <w:r w:rsidRPr="008015A2" w:rsidDel="003109BA">
          <w:rPr>
            <w:rFonts w:eastAsia="Arial"/>
            <w:w w:val="102"/>
          </w:rPr>
          <w:delText>Capital4You</w:delText>
        </w:r>
        <w:r w:rsidRPr="008015A2" w:rsidDel="003109BA">
          <w:rPr>
            <w:rFonts w:eastAsia="Arial"/>
            <w:spacing w:val="9"/>
          </w:rPr>
          <w:delText xml:space="preserve"> </w:delText>
        </w:r>
        <w:r w:rsidRPr="008015A2" w:rsidDel="003109BA">
          <w:rPr>
            <w:rFonts w:eastAsia="Arial"/>
            <w:spacing w:val="14"/>
          </w:rPr>
          <w:delText>(</w:delText>
        </w:r>
        <w:r w:rsidRPr="008015A2" w:rsidDel="003109BA">
          <w:rPr>
            <w:rFonts w:eastAsia="Arial"/>
            <w:w w:val="102"/>
          </w:rPr>
          <w:delText>w</w:delText>
        </w:r>
        <w:r w:rsidRPr="008015A2" w:rsidDel="003109BA">
          <w:rPr>
            <w:rFonts w:eastAsia="Arial"/>
            <w:spacing w:val="16"/>
          </w:rPr>
          <w:delText xml:space="preserve"> </w:delText>
        </w:r>
        <w:r w:rsidRPr="008015A2" w:rsidDel="003109BA">
          <w:rPr>
            <w:rFonts w:eastAsia="Arial"/>
            <w:w w:val="102"/>
          </w:rPr>
          <w:delText>związku</w:delText>
        </w:r>
        <w:r w:rsidRPr="008015A2" w:rsidDel="003109BA">
          <w:rPr>
            <w:rFonts w:eastAsia="Arial"/>
            <w:spacing w:val="15"/>
          </w:rPr>
          <w:delText xml:space="preserve"> </w:delText>
        </w:r>
        <w:r w:rsidRPr="008015A2" w:rsidDel="003109BA">
          <w:rPr>
            <w:rFonts w:eastAsia="Arial"/>
            <w:w w:val="102"/>
          </w:rPr>
          <w:delText>z</w:delText>
        </w:r>
        <w:r w:rsidRPr="008015A2" w:rsidDel="003109BA">
          <w:rPr>
            <w:rFonts w:eastAsia="Arial"/>
            <w:spacing w:val="16"/>
          </w:rPr>
          <w:delText xml:space="preserve"> </w:delText>
        </w:r>
        <w:r w:rsidRPr="008015A2" w:rsidDel="003109BA">
          <w:rPr>
            <w:rFonts w:eastAsia="Arial"/>
            <w:w w:val="102"/>
          </w:rPr>
          <w:delText>art.</w:delText>
        </w:r>
        <w:r w:rsidRPr="008015A2" w:rsidDel="003109BA">
          <w:rPr>
            <w:rFonts w:eastAsia="Arial"/>
            <w:spacing w:val="16"/>
          </w:rPr>
          <w:delText xml:space="preserve"> </w:delText>
        </w:r>
        <w:r w:rsidRPr="008015A2" w:rsidDel="003109BA">
          <w:rPr>
            <w:rFonts w:eastAsia="Arial"/>
            <w:w w:val="102"/>
          </w:rPr>
          <w:delText>172</w:delText>
        </w:r>
        <w:r w:rsidRPr="008015A2" w:rsidDel="003109BA">
          <w:rPr>
            <w:rFonts w:eastAsia="Arial"/>
            <w:spacing w:val="15"/>
          </w:rPr>
          <w:delText xml:space="preserve"> </w:delText>
        </w:r>
        <w:r w:rsidRPr="008015A2" w:rsidDel="003109BA">
          <w:rPr>
            <w:rFonts w:eastAsia="Arial"/>
            <w:w w:val="102"/>
          </w:rPr>
          <w:delText>ust.</w:delText>
        </w:r>
        <w:r w:rsidRPr="008015A2" w:rsidDel="003109BA">
          <w:rPr>
            <w:rFonts w:eastAsia="Arial"/>
            <w:spacing w:val="16"/>
          </w:rPr>
          <w:delText xml:space="preserve"> </w:delText>
        </w:r>
        <w:r w:rsidRPr="008015A2" w:rsidDel="003109BA">
          <w:rPr>
            <w:rFonts w:eastAsia="Arial"/>
            <w:w w:val="102"/>
          </w:rPr>
          <w:delText>1</w:delText>
        </w:r>
        <w:r w:rsidRPr="008015A2" w:rsidDel="003109BA">
          <w:rPr>
            <w:rFonts w:eastAsia="Arial"/>
            <w:spacing w:val="16"/>
          </w:rPr>
          <w:delText xml:space="preserve"> </w:delText>
        </w:r>
        <w:r w:rsidRPr="008015A2" w:rsidDel="003109BA">
          <w:rPr>
            <w:rFonts w:eastAsia="Arial"/>
            <w:w w:val="102"/>
          </w:rPr>
          <w:delText>Ustawy</w:delText>
        </w:r>
        <w:r w:rsidRPr="008015A2" w:rsidDel="003109BA">
          <w:rPr>
            <w:rFonts w:eastAsia="Arial"/>
            <w:spacing w:val="15"/>
          </w:rPr>
          <w:delText xml:space="preserve"> </w:delText>
        </w:r>
        <w:r w:rsidRPr="008015A2" w:rsidDel="003109BA">
          <w:rPr>
            <w:rFonts w:eastAsia="Arial"/>
            <w:w w:val="102"/>
          </w:rPr>
          <w:delText>z</w:delText>
        </w:r>
        <w:r w:rsidRPr="008015A2" w:rsidDel="003109BA">
          <w:rPr>
            <w:rFonts w:eastAsia="Arial"/>
            <w:spacing w:val="16"/>
          </w:rPr>
          <w:delText xml:space="preserve"> </w:delText>
        </w:r>
        <w:r w:rsidRPr="008015A2" w:rsidDel="003109BA">
          <w:rPr>
            <w:rFonts w:eastAsia="Arial"/>
            <w:w w:val="102"/>
          </w:rPr>
          <w:delText>dnia</w:delText>
        </w:r>
        <w:r w:rsidRPr="008015A2" w:rsidDel="003109BA">
          <w:rPr>
            <w:rFonts w:eastAsia="Arial"/>
            <w:spacing w:val="15"/>
          </w:rPr>
          <w:delText xml:space="preserve"> </w:delText>
        </w:r>
        <w:r w:rsidRPr="008015A2" w:rsidDel="003109BA">
          <w:rPr>
            <w:rFonts w:eastAsia="Arial"/>
            <w:w w:val="102"/>
          </w:rPr>
          <w:delText>16</w:delText>
        </w:r>
        <w:r w:rsidRPr="008015A2" w:rsidDel="003109BA">
          <w:rPr>
            <w:rFonts w:eastAsia="Arial"/>
            <w:spacing w:val="16"/>
          </w:rPr>
          <w:delText xml:space="preserve"> </w:delText>
        </w:r>
        <w:r w:rsidRPr="008015A2" w:rsidDel="003109BA">
          <w:rPr>
            <w:rFonts w:eastAsia="Arial"/>
            <w:w w:val="102"/>
          </w:rPr>
          <w:delText>lipca</w:delText>
        </w:r>
        <w:r w:rsidRPr="008015A2" w:rsidDel="003109BA">
          <w:rPr>
            <w:rFonts w:eastAsia="Arial"/>
            <w:spacing w:val="15"/>
          </w:rPr>
          <w:delText xml:space="preserve"> </w:delText>
        </w:r>
        <w:r w:rsidRPr="008015A2" w:rsidDel="003109BA">
          <w:rPr>
            <w:rFonts w:eastAsia="Arial"/>
            <w:w w:val="102"/>
          </w:rPr>
          <w:delText>2004</w:delText>
        </w:r>
        <w:r w:rsidRPr="008015A2" w:rsidDel="003109BA">
          <w:rPr>
            <w:rFonts w:eastAsia="Arial"/>
            <w:spacing w:val="16"/>
          </w:rPr>
          <w:delText xml:space="preserve"> </w:delText>
        </w:r>
        <w:r w:rsidRPr="008015A2" w:rsidDel="003109BA">
          <w:rPr>
            <w:rFonts w:eastAsia="Arial"/>
            <w:w w:val="102"/>
          </w:rPr>
          <w:delText>roku</w:delText>
        </w:r>
        <w:r w:rsidRPr="008015A2" w:rsidDel="003109BA">
          <w:rPr>
            <w:rFonts w:eastAsia="Arial"/>
            <w:spacing w:val="15"/>
          </w:rPr>
          <w:delText xml:space="preserve"> </w:delText>
        </w:r>
        <w:r w:rsidRPr="008015A2" w:rsidDel="003109BA">
          <w:rPr>
            <w:rFonts w:eastAsia="Arial"/>
            <w:w w:val="102"/>
          </w:rPr>
          <w:delText>–</w:delText>
        </w:r>
        <w:r w:rsidRPr="008015A2" w:rsidDel="003109BA">
          <w:rPr>
            <w:rFonts w:eastAsia="Arial"/>
            <w:spacing w:val="16"/>
          </w:rPr>
          <w:delText xml:space="preserve"> </w:delText>
        </w:r>
        <w:r w:rsidRPr="008015A2" w:rsidDel="003109BA">
          <w:rPr>
            <w:rFonts w:eastAsia="Arial"/>
            <w:w w:val="102"/>
          </w:rPr>
          <w:delText>Prawo</w:delText>
        </w:r>
        <w:r w:rsidRPr="008015A2" w:rsidDel="003109BA">
          <w:rPr>
            <w:rFonts w:eastAsia="Arial"/>
          </w:rPr>
          <w:delText xml:space="preserve"> </w:delText>
        </w:r>
        <w:r w:rsidRPr="008015A2" w:rsidDel="003109BA">
          <w:rPr>
            <w:rFonts w:eastAsia="Arial"/>
            <w:spacing w:val="-12"/>
            <w:w w:val="102"/>
          </w:rPr>
          <w:delText>T</w:delText>
        </w:r>
        <w:r w:rsidRPr="008015A2" w:rsidDel="003109BA">
          <w:rPr>
            <w:rFonts w:eastAsia="Arial"/>
            <w:w w:val="102"/>
          </w:rPr>
          <w:delText xml:space="preserve">elekomunikacyjne), </w:delText>
        </w:r>
        <w:r w:rsidRPr="008015A2" w:rsidDel="003109BA">
          <w:rPr>
            <w:bCs/>
          </w:rPr>
          <w:delText xml:space="preserve"> </w:delText>
        </w:r>
        <w:r w:rsidRPr="008015A2" w:rsidDel="003109BA">
          <w:rPr>
            <w:rFonts w:eastAsia="Arial"/>
            <w:w w:val="102"/>
          </w:rPr>
          <w:delText>nawiązywania</w:delText>
        </w:r>
        <w:r w:rsidRPr="008015A2" w:rsidDel="003109BA">
          <w:rPr>
            <w:rFonts w:eastAsia="Arial"/>
            <w:spacing w:val="-3"/>
          </w:rPr>
          <w:delText xml:space="preserve"> </w:delText>
        </w:r>
        <w:r w:rsidRPr="008015A2" w:rsidDel="003109BA">
          <w:rPr>
            <w:rFonts w:eastAsia="Arial"/>
            <w:w w:val="102"/>
          </w:rPr>
          <w:delText>kontaktu</w:delText>
        </w:r>
        <w:r w:rsidRPr="008015A2" w:rsidDel="003109BA">
          <w:rPr>
            <w:rFonts w:eastAsia="Arial"/>
            <w:spacing w:val="-3"/>
          </w:rPr>
          <w:delText xml:space="preserve"> </w:delText>
        </w:r>
        <w:r w:rsidRPr="008015A2" w:rsidDel="003109BA">
          <w:rPr>
            <w:rFonts w:eastAsia="Arial"/>
            <w:w w:val="102"/>
          </w:rPr>
          <w:delText>drogą</w:delText>
        </w:r>
        <w:r w:rsidRPr="008015A2" w:rsidDel="003109BA">
          <w:rPr>
            <w:rFonts w:eastAsia="Arial"/>
            <w:spacing w:val="-4"/>
          </w:rPr>
          <w:delText xml:space="preserve"> </w:delText>
        </w:r>
        <w:r w:rsidRPr="008015A2" w:rsidDel="003109BA">
          <w:rPr>
            <w:rFonts w:eastAsia="Arial"/>
            <w:w w:val="102"/>
          </w:rPr>
          <w:delText>elektroniczną,</w:delText>
        </w:r>
        <w:r w:rsidRPr="008015A2" w:rsidDel="003109BA">
          <w:rPr>
            <w:rFonts w:eastAsia="Arial"/>
            <w:spacing w:val="-3"/>
          </w:rPr>
          <w:delText xml:space="preserve"> </w:delText>
        </w:r>
        <w:r w:rsidRPr="008015A2" w:rsidDel="003109BA">
          <w:rPr>
            <w:rFonts w:eastAsia="Arial"/>
            <w:w w:val="102"/>
          </w:rPr>
          <w:delText>za</w:delText>
        </w:r>
        <w:r w:rsidRPr="008015A2" w:rsidDel="003109BA">
          <w:rPr>
            <w:rFonts w:eastAsia="Arial"/>
            <w:spacing w:val="-4"/>
          </w:rPr>
          <w:delText xml:space="preserve"> </w:delText>
        </w:r>
        <w:r w:rsidRPr="008015A2" w:rsidDel="003109BA">
          <w:rPr>
            <w:rFonts w:eastAsia="Arial"/>
            <w:w w:val="102"/>
          </w:rPr>
          <w:delText>pośrednictwem</w:delText>
        </w:r>
        <w:r w:rsidRPr="008015A2" w:rsidDel="003109BA">
          <w:rPr>
            <w:rFonts w:eastAsia="Arial"/>
            <w:spacing w:val="-3"/>
          </w:rPr>
          <w:delText xml:space="preserve"> </w:delText>
        </w:r>
        <w:r w:rsidRPr="008015A2" w:rsidDel="003109BA">
          <w:rPr>
            <w:rFonts w:eastAsia="Arial"/>
            <w:w w:val="102"/>
          </w:rPr>
          <w:delText>sms,</w:delText>
        </w:r>
        <w:r w:rsidRPr="008015A2" w:rsidDel="003109BA">
          <w:rPr>
            <w:rFonts w:eastAsia="Arial"/>
            <w:spacing w:val="-3"/>
          </w:rPr>
          <w:delText xml:space="preserve"> </w:delText>
        </w:r>
        <w:r w:rsidRPr="008015A2" w:rsidDel="003109BA">
          <w:rPr>
            <w:rFonts w:eastAsia="Arial"/>
            <w:w w:val="102"/>
          </w:rPr>
          <w:delText>w</w:delText>
        </w:r>
        <w:r w:rsidRPr="008015A2" w:rsidDel="003109BA">
          <w:rPr>
            <w:rFonts w:eastAsia="Arial"/>
            <w:spacing w:val="-3"/>
          </w:rPr>
          <w:delText xml:space="preserve"> </w:delText>
        </w:r>
        <w:r w:rsidRPr="008015A2" w:rsidDel="003109BA">
          <w:rPr>
            <w:rFonts w:eastAsia="Arial"/>
            <w:w w:val="102"/>
          </w:rPr>
          <w:delText>celu</w:delText>
        </w:r>
        <w:r w:rsidRPr="008015A2" w:rsidDel="003109BA">
          <w:rPr>
            <w:rFonts w:eastAsia="Arial"/>
            <w:spacing w:val="-3"/>
          </w:rPr>
          <w:delText xml:space="preserve"> </w:delText>
        </w:r>
        <w:r w:rsidRPr="008015A2" w:rsidDel="003109BA">
          <w:rPr>
            <w:rFonts w:eastAsia="Arial"/>
            <w:w w:val="102"/>
          </w:rPr>
          <w:delText>marketingu</w:delText>
        </w:r>
        <w:r w:rsidRPr="008015A2" w:rsidDel="003109BA">
          <w:rPr>
            <w:rFonts w:eastAsia="Arial"/>
            <w:spacing w:val="-3"/>
          </w:rPr>
          <w:delText xml:space="preserve"> </w:delText>
        </w:r>
        <w:r w:rsidRPr="008015A2" w:rsidDel="003109BA">
          <w:rPr>
            <w:rFonts w:eastAsia="Arial"/>
            <w:w w:val="102"/>
          </w:rPr>
          <w:delText>bez-pośredniego</w:delText>
        </w:r>
        <w:r w:rsidRPr="008015A2" w:rsidDel="003109BA">
          <w:rPr>
            <w:rFonts w:eastAsia="Arial"/>
            <w:spacing w:val="13"/>
          </w:rPr>
          <w:delText xml:space="preserve"> </w:delText>
        </w:r>
        <w:r w:rsidRPr="008015A2" w:rsidDel="003109BA">
          <w:rPr>
            <w:rFonts w:eastAsia="Arial"/>
            <w:w w:val="102"/>
          </w:rPr>
          <w:delText>produktów</w:delText>
        </w:r>
        <w:r w:rsidRPr="008015A2" w:rsidDel="003109BA">
          <w:rPr>
            <w:rFonts w:eastAsia="Arial"/>
            <w:spacing w:val="14"/>
          </w:rPr>
          <w:delText xml:space="preserve"> </w:delText>
        </w:r>
        <w:r w:rsidRPr="008015A2" w:rsidDel="003109BA">
          <w:rPr>
            <w:rFonts w:eastAsia="Arial"/>
            <w:w w:val="102"/>
          </w:rPr>
          <w:delText>i</w:delText>
        </w:r>
        <w:r w:rsidRPr="008015A2" w:rsidDel="003109BA">
          <w:rPr>
            <w:rFonts w:eastAsia="Arial"/>
            <w:spacing w:val="14"/>
          </w:rPr>
          <w:delText xml:space="preserve"> </w:delText>
        </w:r>
        <w:r w:rsidRPr="008015A2" w:rsidDel="003109BA">
          <w:rPr>
            <w:rFonts w:eastAsia="Arial"/>
            <w:w w:val="102"/>
          </w:rPr>
          <w:delText>usług</w:delText>
        </w:r>
        <w:r w:rsidRPr="008015A2" w:rsidDel="003109BA">
          <w:rPr>
            <w:rFonts w:eastAsia="Arial"/>
            <w:spacing w:val="7"/>
          </w:rPr>
          <w:delText xml:space="preserve"> </w:delText>
        </w:r>
        <w:r w:rsidRPr="008015A2" w:rsidDel="003109BA">
          <w:rPr>
            <w:rFonts w:eastAsia="Arial"/>
            <w:w w:val="102"/>
          </w:rPr>
          <w:delText>Capital4You i/lub podmiotów</w:delText>
        </w:r>
        <w:r w:rsidRPr="008015A2" w:rsidDel="003109BA">
          <w:rPr>
            <w:rFonts w:eastAsia="Arial"/>
            <w:spacing w:val="16"/>
          </w:rPr>
          <w:delText xml:space="preserve"> </w:delText>
        </w:r>
        <w:r w:rsidRPr="008015A2" w:rsidDel="003109BA">
          <w:rPr>
            <w:rFonts w:eastAsia="Arial"/>
            <w:w w:val="102"/>
          </w:rPr>
          <w:delText>współpracujących</w:delText>
        </w:r>
        <w:r w:rsidRPr="008015A2" w:rsidDel="003109BA">
          <w:rPr>
            <w:rFonts w:eastAsia="Arial"/>
            <w:spacing w:val="16"/>
          </w:rPr>
          <w:delText xml:space="preserve"> </w:delText>
        </w:r>
        <w:r w:rsidRPr="008015A2" w:rsidDel="003109BA">
          <w:rPr>
            <w:rFonts w:eastAsia="Arial"/>
            <w:w w:val="102"/>
          </w:rPr>
          <w:delText>z</w:delText>
        </w:r>
        <w:r w:rsidRPr="008015A2" w:rsidDel="003109BA">
          <w:rPr>
            <w:rFonts w:eastAsia="Arial"/>
            <w:spacing w:val="10"/>
          </w:rPr>
          <w:delText xml:space="preserve"> </w:delText>
        </w:r>
        <w:r w:rsidRPr="008015A2" w:rsidDel="003109BA">
          <w:rPr>
            <w:rFonts w:eastAsia="Arial"/>
            <w:w w:val="102"/>
          </w:rPr>
          <w:delText>Capital4You (w</w:delText>
        </w:r>
        <w:r w:rsidRPr="008015A2" w:rsidDel="003109BA">
          <w:rPr>
            <w:rFonts w:eastAsia="Arial"/>
            <w:spacing w:val="14"/>
          </w:rPr>
          <w:delText xml:space="preserve"> </w:delText>
        </w:r>
        <w:r w:rsidRPr="008015A2" w:rsidDel="003109BA">
          <w:rPr>
            <w:rFonts w:eastAsia="Arial"/>
            <w:w w:val="102"/>
          </w:rPr>
          <w:delText>rozumieniu</w:delText>
        </w:r>
        <w:r w:rsidRPr="008015A2" w:rsidDel="003109BA">
          <w:rPr>
            <w:rFonts w:eastAsia="Arial"/>
            <w:spacing w:val="13"/>
          </w:rPr>
          <w:delText xml:space="preserve"> </w:delText>
        </w:r>
        <w:r w:rsidRPr="008015A2" w:rsidDel="003109BA">
          <w:rPr>
            <w:rFonts w:eastAsia="Arial"/>
            <w:w w:val="102"/>
          </w:rPr>
          <w:delText>ustawy</w:delText>
        </w:r>
        <w:r w:rsidRPr="008015A2" w:rsidDel="003109BA">
          <w:rPr>
            <w:rFonts w:eastAsia="Arial"/>
            <w:spacing w:val="14"/>
          </w:rPr>
          <w:delText xml:space="preserve"> </w:delText>
        </w:r>
        <w:r w:rsidRPr="008015A2" w:rsidDel="003109BA">
          <w:rPr>
            <w:rFonts w:eastAsia="Arial"/>
            <w:w w:val="102"/>
          </w:rPr>
          <w:delText>o</w:delText>
        </w:r>
        <w:r w:rsidRPr="008015A2" w:rsidDel="003109BA">
          <w:rPr>
            <w:rFonts w:eastAsia="Arial"/>
            <w:spacing w:val="14"/>
          </w:rPr>
          <w:delText xml:space="preserve"> </w:delText>
        </w:r>
        <w:r w:rsidRPr="008015A2" w:rsidDel="003109BA">
          <w:rPr>
            <w:rFonts w:eastAsia="Arial"/>
            <w:w w:val="102"/>
          </w:rPr>
          <w:delText>świadczeniu</w:delText>
        </w:r>
        <w:r w:rsidRPr="008015A2" w:rsidDel="003109BA">
          <w:rPr>
            <w:rFonts w:eastAsia="Arial"/>
            <w:spacing w:val="13"/>
          </w:rPr>
          <w:delText xml:space="preserve"> </w:delText>
        </w:r>
        <w:r w:rsidRPr="008015A2" w:rsidDel="003109BA">
          <w:rPr>
            <w:rFonts w:eastAsia="Arial"/>
            <w:w w:val="102"/>
          </w:rPr>
          <w:delText>usług</w:delText>
        </w:r>
        <w:r w:rsidRPr="008015A2" w:rsidDel="003109BA">
          <w:rPr>
            <w:rFonts w:eastAsia="Arial"/>
          </w:rPr>
          <w:delText xml:space="preserve"> </w:delText>
        </w:r>
        <w:r w:rsidRPr="008015A2" w:rsidDel="003109BA">
          <w:rPr>
            <w:rFonts w:eastAsia="Arial"/>
            <w:w w:val="102"/>
          </w:rPr>
          <w:delText>drogą</w:delText>
        </w:r>
        <w:r w:rsidRPr="008015A2" w:rsidDel="003109BA">
          <w:rPr>
            <w:rFonts w:eastAsia="Arial"/>
          </w:rPr>
          <w:delText xml:space="preserve"> </w:delText>
        </w:r>
        <w:r w:rsidRPr="008015A2" w:rsidDel="003109BA">
          <w:rPr>
            <w:rFonts w:eastAsia="Arial"/>
            <w:w w:val="102"/>
          </w:rPr>
          <w:delText>elektroniczną</w:delText>
        </w:r>
        <w:r w:rsidRPr="008015A2" w:rsidDel="003109BA">
          <w:rPr>
            <w:rFonts w:eastAsia="Arial"/>
          </w:rPr>
          <w:delText xml:space="preserve"> </w:delText>
        </w:r>
        <w:r w:rsidRPr="008015A2" w:rsidDel="003109BA">
          <w:rPr>
            <w:rFonts w:eastAsia="Arial"/>
            <w:w w:val="102"/>
          </w:rPr>
          <w:delText>z</w:delText>
        </w:r>
        <w:r w:rsidRPr="008015A2" w:rsidDel="003109BA">
          <w:rPr>
            <w:rFonts w:eastAsia="Arial"/>
          </w:rPr>
          <w:delText xml:space="preserve"> </w:delText>
        </w:r>
        <w:r w:rsidRPr="008015A2" w:rsidDel="003109BA">
          <w:rPr>
            <w:rFonts w:eastAsia="Arial"/>
            <w:w w:val="102"/>
          </w:rPr>
          <w:delText>dnia</w:delText>
        </w:r>
        <w:r w:rsidRPr="008015A2" w:rsidDel="003109BA">
          <w:rPr>
            <w:rFonts w:eastAsia="Arial"/>
          </w:rPr>
          <w:delText xml:space="preserve"> </w:delText>
        </w:r>
        <w:r w:rsidRPr="008015A2" w:rsidDel="003109BA">
          <w:rPr>
            <w:rFonts w:eastAsia="Arial"/>
            <w:w w:val="102"/>
          </w:rPr>
          <w:delText>z</w:delText>
        </w:r>
        <w:r w:rsidRPr="008015A2" w:rsidDel="003109BA">
          <w:rPr>
            <w:rFonts w:eastAsia="Arial"/>
          </w:rPr>
          <w:delText xml:space="preserve"> </w:delText>
        </w:r>
        <w:r w:rsidRPr="008015A2" w:rsidDel="003109BA">
          <w:rPr>
            <w:rFonts w:eastAsia="Arial"/>
            <w:w w:val="102"/>
          </w:rPr>
          <w:delText>dnia</w:delText>
        </w:r>
        <w:r w:rsidRPr="008015A2" w:rsidDel="003109BA">
          <w:rPr>
            <w:rFonts w:eastAsia="Arial"/>
          </w:rPr>
          <w:delText xml:space="preserve"> </w:delText>
        </w:r>
        <w:r w:rsidRPr="008015A2" w:rsidDel="003109BA">
          <w:rPr>
            <w:rFonts w:eastAsia="Arial"/>
            <w:w w:val="102"/>
          </w:rPr>
          <w:delText>18</w:delText>
        </w:r>
        <w:r w:rsidRPr="008015A2" w:rsidDel="003109BA">
          <w:rPr>
            <w:rFonts w:eastAsia="Arial"/>
            <w:spacing w:val="1"/>
          </w:rPr>
          <w:delText xml:space="preserve"> </w:delText>
        </w:r>
        <w:r w:rsidRPr="008015A2" w:rsidDel="003109BA">
          <w:rPr>
            <w:rFonts w:eastAsia="Arial"/>
            <w:w w:val="102"/>
          </w:rPr>
          <w:delText>lipca</w:delText>
        </w:r>
        <w:r w:rsidRPr="008015A2" w:rsidDel="003109BA">
          <w:rPr>
            <w:rFonts w:eastAsia="Arial"/>
          </w:rPr>
          <w:delText xml:space="preserve"> </w:delText>
        </w:r>
        <w:r w:rsidRPr="008015A2" w:rsidDel="003109BA">
          <w:rPr>
            <w:rFonts w:eastAsia="Arial"/>
            <w:w w:val="102"/>
          </w:rPr>
          <w:delText>2002</w:delText>
        </w:r>
        <w:r w:rsidRPr="008015A2" w:rsidDel="003109BA">
          <w:rPr>
            <w:rFonts w:eastAsia="Arial"/>
          </w:rPr>
          <w:delText xml:space="preserve"> </w:delText>
        </w:r>
        <w:r w:rsidRPr="008015A2" w:rsidDel="003109BA">
          <w:rPr>
            <w:rFonts w:eastAsia="Arial"/>
            <w:spacing w:val="-5"/>
            <w:w w:val="102"/>
          </w:rPr>
          <w:delText>r</w:delText>
        </w:r>
        <w:r w:rsidRPr="008015A2" w:rsidDel="003109BA">
          <w:rPr>
            <w:rFonts w:eastAsia="Arial"/>
            <w:w w:val="102"/>
          </w:rPr>
          <w:delText xml:space="preserve">. </w:delText>
        </w:r>
        <w:r w:rsidRPr="008015A2" w:rsidDel="003109BA">
          <w:rPr>
            <w:bCs/>
          </w:rPr>
          <w:delText xml:space="preserve"> </w:delText>
        </w:r>
        <w:r w:rsidRPr="008015A2" w:rsidDel="003109BA">
          <w:rPr>
            <w:rFonts w:eastAsia="Arial"/>
            <w:w w:val="102"/>
          </w:rPr>
          <w:delText>o</w:delText>
        </w:r>
        <w:r w:rsidRPr="008015A2" w:rsidDel="003109BA">
          <w:rPr>
            <w:rFonts w:eastAsia="Arial"/>
            <w:spacing w:val="14"/>
          </w:rPr>
          <w:delText xml:space="preserve"> </w:delText>
        </w:r>
        <w:r w:rsidRPr="008015A2" w:rsidDel="003109BA">
          <w:rPr>
            <w:rFonts w:eastAsia="Arial"/>
            <w:w w:val="102"/>
          </w:rPr>
          <w:delText>świadczeniu</w:delText>
        </w:r>
        <w:r w:rsidRPr="008015A2" w:rsidDel="003109BA">
          <w:rPr>
            <w:rFonts w:eastAsia="Arial"/>
            <w:spacing w:val="13"/>
          </w:rPr>
          <w:delText xml:space="preserve"> </w:delText>
        </w:r>
        <w:r w:rsidRPr="008015A2" w:rsidDel="003109BA">
          <w:rPr>
            <w:rFonts w:eastAsia="Arial"/>
            <w:w w:val="102"/>
          </w:rPr>
          <w:delText>usług</w:delText>
        </w:r>
        <w:r w:rsidRPr="008015A2" w:rsidDel="003109BA">
          <w:rPr>
            <w:rFonts w:eastAsia="Arial"/>
          </w:rPr>
          <w:delText xml:space="preserve"> </w:delText>
        </w:r>
        <w:r w:rsidRPr="008015A2" w:rsidDel="003109BA">
          <w:rPr>
            <w:rFonts w:eastAsia="Arial"/>
            <w:w w:val="102"/>
          </w:rPr>
          <w:delText>drogą</w:delText>
        </w:r>
        <w:r w:rsidRPr="008015A2" w:rsidDel="003109BA">
          <w:rPr>
            <w:rFonts w:eastAsia="Arial"/>
          </w:rPr>
          <w:delText xml:space="preserve"> </w:delText>
        </w:r>
        <w:r w:rsidRPr="008015A2" w:rsidDel="003109BA">
          <w:rPr>
            <w:rFonts w:eastAsia="Arial"/>
            <w:w w:val="102"/>
          </w:rPr>
          <w:delText>elektroniczną</w:delText>
        </w:r>
        <w:r w:rsidRPr="008015A2" w:rsidDel="003109BA">
          <w:rPr>
            <w:bCs/>
          </w:rPr>
          <w:delText>) – na podstawie art. 6 ust. 1 lit. a) RODO.</w:delText>
        </w:r>
      </w:del>
    </w:p>
    <w:p w14:paraId="791D96AE" w14:textId="0A623773" w:rsidR="00DF57BC" w:rsidRPr="008015A2" w:rsidDel="003109BA" w:rsidRDefault="00DF57BC" w:rsidP="00DF57BC">
      <w:pPr>
        <w:pStyle w:val="Tekstpodstawowy"/>
        <w:kinsoku w:val="0"/>
        <w:overflowPunct w:val="0"/>
        <w:spacing w:line="276" w:lineRule="auto"/>
        <w:jc w:val="both"/>
        <w:rPr>
          <w:del w:id="176" w:author="Marcin Kamiński" w:date="2023-05-28T22:01:00Z"/>
          <w:color w:val="231F20"/>
          <w:spacing w:val="-2"/>
          <w:sz w:val="24"/>
          <w:szCs w:val="24"/>
        </w:rPr>
      </w:pPr>
      <w:del w:id="177" w:author="Marcin Kamiński" w:date="2023-05-28T22:01:00Z">
        <w:r w:rsidRPr="008015A2" w:rsidDel="003109BA">
          <w:rPr>
            <w:color w:val="231F20"/>
            <w:sz w:val="24"/>
            <w:szCs w:val="24"/>
          </w:rPr>
          <w:delText>W</w:delText>
        </w:r>
        <w:r w:rsidRPr="008015A2" w:rsidDel="003109BA">
          <w:rPr>
            <w:color w:val="231F20"/>
            <w:spacing w:val="-5"/>
            <w:sz w:val="24"/>
            <w:szCs w:val="24"/>
          </w:rPr>
          <w:delText xml:space="preserve"> </w:delText>
        </w:r>
        <w:r w:rsidRPr="008015A2" w:rsidDel="003109BA">
          <w:rPr>
            <w:color w:val="231F20"/>
            <w:sz w:val="24"/>
            <w:szCs w:val="24"/>
          </w:rPr>
          <w:delText>zależności</w:delText>
        </w:r>
        <w:r w:rsidRPr="008015A2" w:rsidDel="003109BA">
          <w:rPr>
            <w:color w:val="231F20"/>
            <w:spacing w:val="-5"/>
            <w:sz w:val="24"/>
            <w:szCs w:val="24"/>
          </w:rPr>
          <w:delText xml:space="preserve"> </w:delText>
        </w:r>
        <w:r w:rsidRPr="008015A2" w:rsidDel="003109BA">
          <w:rPr>
            <w:color w:val="231F20"/>
            <w:sz w:val="24"/>
            <w:szCs w:val="24"/>
          </w:rPr>
          <w:delText>od</w:delText>
        </w:r>
        <w:r w:rsidRPr="008015A2" w:rsidDel="003109BA">
          <w:rPr>
            <w:color w:val="231F20"/>
            <w:spacing w:val="-6"/>
            <w:sz w:val="24"/>
            <w:szCs w:val="24"/>
          </w:rPr>
          <w:delText xml:space="preserve"> </w:delText>
        </w:r>
        <w:r w:rsidRPr="008015A2" w:rsidDel="003109BA">
          <w:rPr>
            <w:color w:val="231F20"/>
            <w:sz w:val="24"/>
            <w:szCs w:val="24"/>
          </w:rPr>
          <w:delText>celu</w:delText>
        </w:r>
        <w:r w:rsidRPr="008015A2" w:rsidDel="003109BA">
          <w:rPr>
            <w:color w:val="231F20"/>
            <w:spacing w:val="-5"/>
            <w:sz w:val="24"/>
            <w:szCs w:val="24"/>
          </w:rPr>
          <w:delText xml:space="preserve"> </w:delText>
        </w:r>
        <w:r w:rsidRPr="008015A2" w:rsidDel="003109BA">
          <w:rPr>
            <w:color w:val="231F20"/>
            <w:sz w:val="24"/>
            <w:szCs w:val="24"/>
          </w:rPr>
          <w:delText>przetwarzania</w:delText>
        </w:r>
        <w:r w:rsidRPr="008015A2" w:rsidDel="003109BA">
          <w:rPr>
            <w:color w:val="231F20"/>
            <w:spacing w:val="-6"/>
            <w:sz w:val="24"/>
            <w:szCs w:val="24"/>
          </w:rPr>
          <w:delText xml:space="preserve"> </w:delText>
        </w:r>
        <w:r w:rsidRPr="008015A2" w:rsidDel="003109BA">
          <w:rPr>
            <w:color w:val="231F20"/>
            <w:sz w:val="24"/>
            <w:szCs w:val="24"/>
          </w:rPr>
          <w:delText>dane</w:delText>
        </w:r>
        <w:r w:rsidRPr="008015A2" w:rsidDel="003109BA">
          <w:rPr>
            <w:color w:val="231F20"/>
            <w:spacing w:val="-6"/>
            <w:sz w:val="24"/>
            <w:szCs w:val="24"/>
          </w:rPr>
          <w:delText xml:space="preserve"> </w:delText>
        </w:r>
        <w:r w:rsidRPr="008015A2" w:rsidDel="003109BA">
          <w:rPr>
            <w:color w:val="231F20"/>
            <w:sz w:val="24"/>
            <w:szCs w:val="24"/>
          </w:rPr>
          <w:delText>osobowe</w:delText>
        </w:r>
        <w:r w:rsidRPr="008015A2" w:rsidDel="003109BA">
          <w:rPr>
            <w:color w:val="231F20"/>
            <w:spacing w:val="-6"/>
            <w:sz w:val="24"/>
            <w:szCs w:val="24"/>
          </w:rPr>
          <w:delText xml:space="preserve"> </w:delText>
        </w:r>
        <w:r w:rsidRPr="008015A2" w:rsidDel="003109BA">
          <w:rPr>
            <w:color w:val="231F20"/>
            <w:sz w:val="24"/>
            <w:szCs w:val="24"/>
          </w:rPr>
          <w:delText>mogą</w:delText>
        </w:r>
        <w:r w:rsidRPr="008015A2" w:rsidDel="003109BA">
          <w:rPr>
            <w:color w:val="231F20"/>
            <w:spacing w:val="-5"/>
            <w:sz w:val="24"/>
            <w:szCs w:val="24"/>
          </w:rPr>
          <w:delText xml:space="preserve"> </w:delText>
        </w:r>
        <w:r w:rsidRPr="008015A2" w:rsidDel="003109BA">
          <w:rPr>
            <w:color w:val="231F20"/>
            <w:sz w:val="24"/>
            <w:szCs w:val="24"/>
          </w:rPr>
          <w:delText xml:space="preserve">być </w:delText>
        </w:r>
        <w:r w:rsidRPr="008015A2" w:rsidDel="003109BA">
          <w:rPr>
            <w:color w:val="231F20"/>
            <w:spacing w:val="-2"/>
            <w:sz w:val="24"/>
            <w:szCs w:val="24"/>
          </w:rPr>
          <w:delText>udostępniane:</w:delText>
        </w:r>
      </w:del>
    </w:p>
    <w:p w14:paraId="2076B4F5" w14:textId="48AB3077" w:rsidR="008E108C" w:rsidRPr="008015A2" w:rsidDel="003109BA" w:rsidRDefault="00DF57BC" w:rsidP="008E108C">
      <w:pPr>
        <w:pStyle w:val="Tekstpodstawowy"/>
        <w:numPr>
          <w:ilvl w:val="0"/>
          <w:numId w:val="16"/>
        </w:numPr>
        <w:kinsoku w:val="0"/>
        <w:overflowPunct w:val="0"/>
        <w:spacing w:line="276" w:lineRule="auto"/>
        <w:ind w:left="0" w:firstLine="0"/>
        <w:jc w:val="both"/>
        <w:rPr>
          <w:del w:id="178" w:author="Marcin Kamiński" w:date="2023-05-28T22:01:00Z"/>
          <w:sz w:val="24"/>
          <w:szCs w:val="24"/>
        </w:rPr>
      </w:pPr>
      <w:del w:id="179" w:author="Marcin Kamiński" w:date="2023-05-28T22:01:00Z">
        <w:r w:rsidRPr="008015A2" w:rsidDel="003109BA">
          <w:rPr>
            <w:color w:val="231F20"/>
            <w:sz w:val="24"/>
            <w:szCs w:val="24"/>
          </w:rPr>
          <w:delText>podmiotom</w:delText>
        </w:r>
        <w:r w:rsidR="008E108C" w:rsidRPr="008015A2" w:rsidDel="003109BA">
          <w:rPr>
            <w:rFonts w:eastAsia="Arial"/>
            <w:spacing w:val="-3"/>
            <w:w w:val="102"/>
            <w:sz w:val="24"/>
            <w:szCs w:val="24"/>
          </w:rPr>
          <w:delText xml:space="preserve"> p</w:delText>
        </w:r>
        <w:r w:rsidR="008E108C" w:rsidRPr="008015A2" w:rsidDel="003109BA">
          <w:rPr>
            <w:rFonts w:eastAsia="Arial"/>
            <w:spacing w:val="-4"/>
            <w:w w:val="102"/>
            <w:sz w:val="24"/>
            <w:szCs w:val="24"/>
          </w:rPr>
          <w:delText>r</w:delText>
        </w:r>
        <w:r w:rsidR="008E108C" w:rsidRPr="008015A2" w:rsidDel="003109BA">
          <w:rPr>
            <w:rFonts w:eastAsia="Arial"/>
            <w:spacing w:val="-3"/>
            <w:w w:val="102"/>
            <w:sz w:val="24"/>
            <w:szCs w:val="24"/>
          </w:rPr>
          <w:delText>z</w:delText>
        </w:r>
        <w:r w:rsidR="008E108C" w:rsidRPr="008015A2" w:rsidDel="003109BA">
          <w:rPr>
            <w:rFonts w:eastAsia="Arial"/>
            <w:spacing w:val="-4"/>
            <w:w w:val="102"/>
            <w:sz w:val="24"/>
            <w:szCs w:val="24"/>
          </w:rPr>
          <w:delText>e</w:delText>
        </w:r>
        <w:r w:rsidR="008E108C" w:rsidRPr="008015A2" w:rsidDel="003109BA">
          <w:rPr>
            <w:rFonts w:eastAsia="Arial"/>
            <w:spacing w:val="-3"/>
            <w:w w:val="102"/>
            <w:sz w:val="24"/>
            <w:szCs w:val="24"/>
          </w:rPr>
          <w:delText>tw</w:delText>
        </w:r>
        <w:r w:rsidR="008E108C" w:rsidRPr="008015A2" w:rsidDel="003109BA">
          <w:rPr>
            <w:rFonts w:eastAsia="Arial"/>
            <w:spacing w:val="-4"/>
            <w:w w:val="102"/>
            <w:sz w:val="24"/>
            <w:szCs w:val="24"/>
          </w:rPr>
          <w:delText>a</w:delText>
        </w:r>
        <w:r w:rsidR="008E108C" w:rsidRPr="008015A2" w:rsidDel="003109BA">
          <w:rPr>
            <w:rFonts w:eastAsia="Arial"/>
            <w:spacing w:val="-3"/>
            <w:w w:val="102"/>
            <w:sz w:val="24"/>
            <w:szCs w:val="24"/>
          </w:rPr>
          <w:delText>r</w:delText>
        </w:r>
        <w:r w:rsidR="008E108C" w:rsidRPr="008015A2" w:rsidDel="003109BA">
          <w:rPr>
            <w:rFonts w:eastAsia="Arial"/>
            <w:spacing w:val="-4"/>
            <w:w w:val="102"/>
            <w:sz w:val="24"/>
            <w:szCs w:val="24"/>
          </w:rPr>
          <w:delText>z</w:delText>
        </w:r>
        <w:r w:rsidR="008E108C" w:rsidRPr="008015A2" w:rsidDel="003109BA">
          <w:rPr>
            <w:rFonts w:eastAsia="Arial"/>
            <w:spacing w:val="-3"/>
            <w:w w:val="102"/>
            <w:sz w:val="24"/>
            <w:szCs w:val="24"/>
          </w:rPr>
          <w:delText>a</w:delText>
        </w:r>
        <w:r w:rsidR="008E108C" w:rsidRPr="008015A2" w:rsidDel="003109BA">
          <w:rPr>
            <w:rFonts w:eastAsia="Arial"/>
            <w:spacing w:val="-4"/>
            <w:w w:val="102"/>
            <w:sz w:val="24"/>
            <w:szCs w:val="24"/>
          </w:rPr>
          <w:delText>j</w:delText>
        </w:r>
        <w:r w:rsidR="008E108C" w:rsidRPr="008015A2" w:rsidDel="003109BA">
          <w:rPr>
            <w:rFonts w:eastAsia="Arial"/>
            <w:spacing w:val="-3"/>
            <w:w w:val="102"/>
            <w:sz w:val="24"/>
            <w:szCs w:val="24"/>
          </w:rPr>
          <w:delText>ą</w:delText>
        </w:r>
        <w:r w:rsidR="008E108C" w:rsidRPr="008015A2" w:rsidDel="003109BA">
          <w:rPr>
            <w:rFonts w:eastAsia="Arial"/>
            <w:spacing w:val="-4"/>
            <w:w w:val="102"/>
            <w:sz w:val="24"/>
            <w:szCs w:val="24"/>
          </w:rPr>
          <w:delText>c</w:delText>
        </w:r>
        <w:r w:rsidR="008E108C" w:rsidRPr="008015A2" w:rsidDel="003109BA">
          <w:rPr>
            <w:rFonts w:eastAsia="Arial"/>
            <w:spacing w:val="-3"/>
            <w:w w:val="102"/>
            <w:sz w:val="24"/>
            <w:szCs w:val="24"/>
          </w:rPr>
          <w:delText>y</w:delText>
        </w:r>
        <w:r w:rsidR="008E108C" w:rsidRPr="008015A2" w:rsidDel="003109BA">
          <w:rPr>
            <w:rFonts w:eastAsia="Arial"/>
            <w:w w:val="102"/>
            <w:sz w:val="24"/>
            <w:szCs w:val="24"/>
          </w:rPr>
          <w:delText>m</w:delText>
        </w:r>
        <w:r w:rsidR="008E108C" w:rsidRPr="008015A2" w:rsidDel="003109BA">
          <w:rPr>
            <w:rFonts w:eastAsia="Arial"/>
            <w:sz w:val="24"/>
            <w:szCs w:val="24"/>
          </w:rPr>
          <w:delText xml:space="preserve"> </w:delText>
        </w:r>
        <w:r w:rsidR="008E108C" w:rsidRPr="008015A2" w:rsidDel="003109BA">
          <w:rPr>
            <w:rFonts w:eastAsia="Arial"/>
            <w:spacing w:val="-4"/>
            <w:w w:val="102"/>
            <w:sz w:val="24"/>
            <w:szCs w:val="24"/>
          </w:rPr>
          <w:delText>d</w:delText>
        </w:r>
        <w:r w:rsidR="008E108C" w:rsidRPr="008015A2" w:rsidDel="003109BA">
          <w:rPr>
            <w:rFonts w:eastAsia="Arial"/>
            <w:spacing w:val="-3"/>
            <w:w w:val="102"/>
            <w:sz w:val="24"/>
            <w:szCs w:val="24"/>
          </w:rPr>
          <w:delText>a</w:delText>
        </w:r>
        <w:r w:rsidR="008E108C" w:rsidRPr="008015A2" w:rsidDel="003109BA">
          <w:rPr>
            <w:rFonts w:eastAsia="Arial"/>
            <w:spacing w:val="-4"/>
            <w:w w:val="102"/>
            <w:sz w:val="24"/>
            <w:szCs w:val="24"/>
          </w:rPr>
          <w:delText>n</w:delText>
        </w:r>
        <w:r w:rsidR="008E108C" w:rsidRPr="008015A2" w:rsidDel="003109BA">
          <w:rPr>
            <w:rFonts w:eastAsia="Arial"/>
            <w:w w:val="102"/>
            <w:sz w:val="24"/>
            <w:szCs w:val="24"/>
          </w:rPr>
          <w:delText>e</w:delText>
        </w:r>
        <w:r w:rsidR="008E108C" w:rsidRPr="008015A2" w:rsidDel="003109BA">
          <w:rPr>
            <w:rFonts w:eastAsia="Arial"/>
            <w:sz w:val="24"/>
            <w:szCs w:val="24"/>
          </w:rPr>
          <w:delText xml:space="preserve"> </w:delText>
        </w:r>
        <w:r w:rsidR="008E108C" w:rsidRPr="008015A2" w:rsidDel="003109BA">
          <w:rPr>
            <w:rFonts w:eastAsia="Arial"/>
            <w:w w:val="102"/>
            <w:sz w:val="24"/>
            <w:szCs w:val="24"/>
          </w:rPr>
          <w:delText>w</w:delText>
        </w:r>
        <w:r w:rsidR="008E108C" w:rsidRPr="008015A2" w:rsidDel="003109BA">
          <w:rPr>
            <w:rFonts w:eastAsia="Arial"/>
            <w:sz w:val="24"/>
            <w:szCs w:val="24"/>
          </w:rPr>
          <w:delText xml:space="preserve"> na podstawie umowy, w </w:delText>
        </w:r>
        <w:r w:rsidR="008E108C" w:rsidRPr="008015A2" w:rsidDel="003109BA">
          <w:rPr>
            <w:rFonts w:eastAsia="Arial"/>
            <w:spacing w:val="-3"/>
            <w:w w:val="102"/>
            <w:sz w:val="24"/>
            <w:szCs w:val="24"/>
          </w:rPr>
          <w:delText>i</w:delText>
        </w:r>
        <w:r w:rsidR="008E108C" w:rsidRPr="008015A2" w:rsidDel="003109BA">
          <w:rPr>
            <w:rFonts w:eastAsia="Arial"/>
            <w:spacing w:val="-4"/>
            <w:w w:val="102"/>
            <w:sz w:val="24"/>
            <w:szCs w:val="24"/>
          </w:rPr>
          <w:delText>m</w:delText>
        </w:r>
        <w:r w:rsidR="008E108C" w:rsidRPr="008015A2" w:rsidDel="003109BA">
          <w:rPr>
            <w:rFonts w:eastAsia="Arial"/>
            <w:spacing w:val="-3"/>
            <w:w w:val="102"/>
            <w:sz w:val="24"/>
            <w:szCs w:val="24"/>
          </w:rPr>
          <w:delText>i</w:delText>
        </w:r>
        <w:r w:rsidR="008E108C" w:rsidRPr="008015A2" w:rsidDel="003109BA">
          <w:rPr>
            <w:rFonts w:eastAsia="Arial"/>
            <w:spacing w:val="-4"/>
            <w:w w:val="102"/>
            <w:sz w:val="24"/>
            <w:szCs w:val="24"/>
          </w:rPr>
          <w:delText>e</w:delText>
        </w:r>
        <w:r w:rsidR="008E108C" w:rsidRPr="008015A2" w:rsidDel="003109BA">
          <w:rPr>
            <w:rFonts w:eastAsia="Arial"/>
            <w:spacing w:val="-3"/>
            <w:w w:val="102"/>
            <w:sz w:val="24"/>
            <w:szCs w:val="24"/>
          </w:rPr>
          <w:delText>ni</w:delText>
        </w:r>
        <w:r w:rsidR="008E108C" w:rsidRPr="008015A2" w:rsidDel="003109BA">
          <w:rPr>
            <w:rFonts w:eastAsia="Arial"/>
            <w:w w:val="102"/>
            <w:sz w:val="24"/>
            <w:szCs w:val="24"/>
          </w:rPr>
          <w:delText>u</w:delText>
        </w:r>
        <w:r w:rsidR="008E108C" w:rsidRPr="008015A2" w:rsidDel="003109BA">
          <w:rPr>
            <w:rFonts w:eastAsia="Arial"/>
            <w:spacing w:val="-6"/>
            <w:sz w:val="24"/>
            <w:szCs w:val="24"/>
          </w:rPr>
          <w:delText xml:space="preserve"> </w:delText>
        </w:r>
        <w:r w:rsidR="008E108C" w:rsidRPr="008015A2" w:rsidDel="003109BA">
          <w:rPr>
            <w:rFonts w:eastAsia="Arial"/>
            <w:spacing w:val="-3"/>
            <w:w w:val="102"/>
            <w:sz w:val="24"/>
            <w:szCs w:val="24"/>
          </w:rPr>
          <w:delText>i na zlecenie</w:delText>
        </w:r>
        <w:r w:rsidR="008E108C" w:rsidRPr="008015A2" w:rsidDel="003109BA">
          <w:rPr>
            <w:sz w:val="24"/>
            <w:szCs w:val="24"/>
          </w:rPr>
          <w:delText xml:space="preserve"> Capital4You, świadczącym usługi  niezbędne do udzielenia i obsługi pożyczki (Benefitia Sp. z o.o. ul. Bagno 2/71, 00-112 Warszawa, </w:delText>
        </w:r>
        <w:r w:rsidR="008E108C" w:rsidRPr="008015A2" w:rsidDel="003109BA">
          <w:rPr>
            <w:strike/>
            <w:color w:val="231F20"/>
            <w:sz w:val="24"/>
            <w:szCs w:val="24"/>
          </w:rPr>
          <w:delText>TENKAI Sp. z o.o. Sienkiewicza 16, 41-250 Czeladź,</w:delText>
        </w:r>
        <w:r w:rsidR="008E108C" w:rsidRPr="008015A2" w:rsidDel="003109BA">
          <w:rPr>
            <w:color w:val="231F20"/>
            <w:sz w:val="24"/>
            <w:szCs w:val="24"/>
          </w:rPr>
          <w:delText xml:space="preserve"> oraz Focus Telecom Polska Sp. z o.o., ul. Ostrobramska 101a, 04-041 Warszawa)</w:delText>
        </w:r>
        <w:r w:rsidR="008E108C" w:rsidRPr="008015A2" w:rsidDel="003109BA">
          <w:rPr>
            <w:sz w:val="24"/>
            <w:szCs w:val="24"/>
          </w:rPr>
          <w:delText xml:space="preserve">, w tym </w:delText>
        </w:r>
        <w:r w:rsidR="008E108C" w:rsidRPr="008015A2" w:rsidDel="003109BA">
          <w:rPr>
            <w:rFonts w:eastAsia="Arial"/>
            <w:spacing w:val="-3"/>
            <w:w w:val="102"/>
            <w:sz w:val="24"/>
            <w:szCs w:val="24"/>
          </w:rPr>
          <w:delText>ś</w:delText>
        </w:r>
        <w:r w:rsidR="008E108C" w:rsidRPr="008015A2" w:rsidDel="003109BA">
          <w:rPr>
            <w:rFonts w:eastAsia="Arial"/>
            <w:spacing w:val="-4"/>
            <w:w w:val="102"/>
            <w:sz w:val="24"/>
            <w:szCs w:val="24"/>
          </w:rPr>
          <w:delText>w</w:delText>
        </w:r>
        <w:r w:rsidR="008E108C" w:rsidRPr="008015A2" w:rsidDel="003109BA">
          <w:rPr>
            <w:rFonts w:eastAsia="Arial"/>
            <w:spacing w:val="-3"/>
            <w:w w:val="102"/>
            <w:sz w:val="24"/>
            <w:szCs w:val="24"/>
          </w:rPr>
          <w:delText>i</w:delText>
        </w:r>
        <w:r w:rsidR="008E108C" w:rsidRPr="008015A2" w:rsidDel="003109BA">
          <w:rPr>
            <w:rFonts w:eastAsia="Arial"/>
            <w:spacing w:val="-4"/>
            <w:w w:val="102"/>
            <w:sz w:val="24"/>
            <w:szCs w:val="24"/>
          </w:rPr>
          <w:delText>a</w:delText>
        </w:r>
        <w:r w:rsidR="008E108C" w:rsidRPr="008015A2" w:rsidDel="003109BA">
          <w:rPr>
            <w:rFonts w:eastAsia="Arial"/>
            <w:spacing w:val="-2"/>
            <w:w w:val="102"/>
            <w:sz w:val="24"/>
            <w:szCs w:val="24"/>
          </w:rPr>
          <w:delText>d</w:delText>
        </w:r>
        <w:r w:rsidR="008E108C" w:rsidRPr="008015A2" w:rsidDel="003109BA">
          <w:rPr>
            <w:rFonts w:eastAsia="Arial"/>
            <w:spacing w:val="-3"/>
            <w:w w:val="102"/>
            <w:sz w:val="24"/>
            <w:szCs w:val="24"/>
          </w:rPr>
          <w:delText>cz</w:delText>
        </w:r>
        <w:r w:rsidR="008E108C" w:rsidRPr="008015A2" w:rsidDel="003109BA">
          <w:rPr>
            <w:rFonts w:eastAsia="Arial"/>
            <w:spacing w:val="-4"/>
            <w:w w:val="102"/>
            <w:sz w:val="24"/>
            <w:szCs w:val="24"/>
          </w:rPr>
          <w:delText>ą</w:delText>
        </w:r>
        <w:r w:rsidR="008E108C" w:rsidRPr="008015A2" w:rsidDel="003109BA">
          <w:rPr>
            <w:rFonts w:eastAsia="Arial"/>
            <w:spacing w:val="-3"/>
            <w:w w:val="102"/>
            <w:sz w:val="24"/>
            <w:szCs w:val="24"/>
          </w:rPr>
          <w:delText>c</w:delText>
        </w:r>
        <w:r w:rsidR="008E108C" w:rsidRPr="008015A2" w:rsidDel="003109BA">
          <w:rPr>
            <w:rFonts w:eastAsia="Arial"/>
            <w:spacing w:val="-4"/>
            <w:w w:val="102"/>
            <w:sz w:val="24"/>
            <w:szCs w:val="24"/>
          </w:rPr>
          <w:delText>y</w:delText>
        </w:r>
        <w:r w:rsidR="008E108C" w:rsidRPr="008015A2" w:rsidDel="003109BA">
          <w:rPr>
            <w:rFonts w:eastAsia="Arial"/>
            <w:w w:val="102"/>
            <w:sz w:val="24"/>
            <w:szCs w:val="24"/>
          </w:rPr>
          <w:delText>m</w:delText>
        </w:r>
        <w:r w:rsidR="008E108C" w:rsidRPr="008015A2" w:rsidDel="003109BA">
          <w:rPr>
            <w:rFonts w:eastAsia="Arial"/>
            <w:spacing w:val="-11"/>
            <w:sz w:val="24"/>
            <w:szCs w:val="24"/>
          </w:rPr>
          <w:delText xml:space="preserve"> </w:delText>
        </w:r>
        <w:r w:rsidR="008E108C" w:rsidRPr="008015A2" w:rsidDel="003109BA">
          <w:rPr>
            <w:rFonts w:eastAsia="Arial"/>
            <w:spacing w:val="-3"/>
            <w:w w:val="102"/>
            <w:sz w:val="24"/>
            <w:szCs w:val="24"/>
          </w:rPr>
          <w:delText>usłu</w:delText>
        </w:r>
        <w:r w:rsidR="008E108C" w:rsidRPr="008015A2" w:rsidDel="003109BA">
          <w:rPr>
            <w:rFonts w:eastAsia="Arial"/>
            <w:spacing w:val="-4"/>
            <w:w w:val="102"/>
            <w:sz w:val="24"/>
            <w:szCs w:val="24"/>
          </w:rPr>
          <w:delText>g</w:delText>
        </w:r>
        <w:r w:rsidR="008E108C" w:rsidRPr="008015A2" w:rsidDel="003109BA">
          <w:rPr>
            <w:rFonts w:eastAsia="Arial"/>
            <w:w w:val="102"/>
            <w:sz w:val="24"/>
            <w:szCs w:val="24"/>
          </w:rPr>
          <w:delText>i</w:delText>
        </w:r>
        <w:r w:rsidR="008E108C" w:rsidRPr="008015A2" w:rsidDel="003109BA">
          <w:rPr>
            <w:rFonts w:eastAsia="Arial"/>
            <w:spacing w:val="-11"/>
            <w:sz w:val="24"/>
            <w:szCs w:val="24"/>
          </w:rPr>
          <w:delText xml:space="preserve"> </w:delText>
        </w:r>
        <w:r w:rsidR="008E108C" w:rsidRPr="008015A2" w:rsidDel="003109BA">
          <w:rPr>
            <w:rFonts w:eastAsia="Arial"/>
            <w:spacing w:val="-3"/>
            <w:w w:val="102"/>
            <w:sz w:val="24"/>
            <w:szCs w:val="24"/>
          </w:rPr>
          <w:delText>info</w:delText>
        </w:r>
        <w:r w:rsidR="008E108C" w:rsidRPr="008015A2" w:rsidDel="003109BA">
          <w:rPr>
            <w:rFonts w:eastAsia="Arial"/>
            <w:spacing w:val="-4"/>
            <w:w w:val="102"/>
            <w:sz w:val="24"/>
            <w:szCs w:val="24"/>
          </w:rPr>
          <w:delText>r</w:delText>
        </w:r>
        <w:r w:rsidR="008E108C" w:rsidRPr="008015A2" w:rsidDel="003109BA">
          <w:rPr>
            <w:rFonts w:eastAsia="Arial"/>
            <w:spacing w:val="-3"/>
            <w:w w:val="102"/>
            <w:sz w:val="24"/>
            <w:szCs w:val="24"/>
          </w:rPr>
          <w:delText>m</w:delText>
        </w:r>
        <w:r w:rsidR="008E108C" w:rsidRPr="008015A2" w:rsidDel="003109BA">
          <w:rPr>
            <w:rFonts w:eastAsia="Arial"/>
            <w:spacing w:val="-4"/>
            <w:w w:val="102"/>
            <w:sz w:val="24"/>
            <w:szCs w:val="24"/>
          </w:rPr>
          <w:delText>a</w:delText>
        </w:r>
        <w:r w:rsidR="008E108C" w:rsidRPr="008015A2" w:rsidDel="003109BA">
          <w:rPr>
            <w:rFonts w:eastAsia="Arial"/>
            <w:spacing w:val="-3"/>
            <w:w w:val="102"/>
            <w:sz w:val="24"/>
            <w:szCs w:val="24"/>
          </w:rPr>
          <w:delText>ty</w:delText>
        </w:r>
        <w:r w:rsidR="008E108C" w:rsidRPr="008015A2" w:rsidDel="003109BA">
          <w:rPr>
            <w:rFonts w:eastAsia="Arial"/>
            <w:spacing w:val="-4"/>
            <w:w w:val="102"/>
            <w:sz w:val="24"/>
            <w:szCs w:val="24"/>
          </w:rPr>
          <w:delText>c</w:delText>
        </w:r>
        <w:r w:rsidR="008E108C" w:rsidRPr="008015A2" w:rsidDel="003109BA">
          <w:rPr>
            <w:rFonts w:eastAsia="Arial"/>
            <w:spacing w:val="-3"/>
            <w:w w:val="102"/>
            <w:sz w:val="24"/>
            <w:szCs w:val="24"/>
          </w:rPr>
          <w:delText>z</w:delText>
        </w:r>
        <w:r w:rsidR="008E108C" w:rsidRPr="008015A2" w:rsidDel="003109BA">
          <w:rPr>
            <w:rFonts w:eastAsia="Arial"/>
            <w:spacing w:val="-4"/>
            <w:w w:val="102"/>
            <w:sz w:val="24"/>
            <w:szCs w:val="24"/>
          </w:rPr>
          <w:delText>n</w:delText>
        </w:r>
        <w:r w:rsidR="008E108C" w:rsidRPr="008015A2" w:rsidDel="003109BA">
          <w:rPr>
            <w:rFonts w:eastAsia="Arial"/>
            <w:spacing w:val="-3"/>
            <w:w w:val="102"/>
            <w:sz w:val="24"/>
            <w:szCs w:val="24"/>
          </w:rPr>
          <w:delText>o</w:delText>
        </w:r>
        <w:r w:rsidR="008E108C" w:rsidRPr="008015A2" w:rsidDel="003109BA">
          <w:rPr>
            <w:rFonts w:eastAsia="Arial"/>
            <w:spacing w:val="-4"/>
            <w:w w:val="102"/>
            <w:sz w:val="24"/>
            <w:szCs w:val="24"/>
          </w:rPr>
          <w:delText>–</w:delText>
        </w:r>
        <w:r w:rsidR="008E108C" w:rsidRPr="008015A2" w:rsidDel="003109BA">
          <w:rPr>
            <w:rFonts w:eastAsia="Arial"/>
            <w:spacing w:val="-3"/>
            <w:w w:val="102"/>
            <w:sz w:val="24"/>
            <w:szCs w:val="24"/>
          </w:rPr>
          <w:delText>h</w:delText>
        </w:r>
        <w:r w:rsidR="008E108C" w:rsidRPr="008015A2" w:rsidDel="003109BA">
          <w:rPr>
            <w:rFonts w:eastAsia="Arial"/>
            <w:spacing w:val="-4"/>
            <w:w w:val="102"/>
            <w:sz w:val="24"/>
            <w:szCs w:val="24"/>
          </w:rPr>
          <w:delText>o</w:delText>
        </w:r>
        <w:r w:rsidR="008E108C" w:rsidRPr="008015A2" w:rsidDel="003109BA">
          <w:rPr>
            <w:rFonts w:eastAsia="Arial"/>
            <w:spacing w:val="-3"/>
            <w:w w:val="102"/>
            <w:sz w:val="24"/>
            <w:szCs w:val="24"/>
          </w:rPr>
          <w:delText>s</w:delText>
        </w:r>
        <w:r w:rsidR="008E108C" w:rsidRPr="008015A2" w:rsidDel="003109BA">
          <w:rPr>
            <w:rFonts w:eastAsia="Arial"/>
            <w:spacing w:val="-4"/>
            <w:w w:val="102"/>
            <w:sz w:val="24"/>
            <w:szCs w:val="24"/>
          </w:rPr>
          <w:delText>t</w:delText>
        </w:r>
        <w:r w:rsidR="008E108C" w:rsidRPr="008015A2" w:rsidDel="003109BA">
          <w:rPr>
            <w:rFonts w:eastAsia="Arial"/>
            <w:spacing w:val="-3"/>
            <w:w w:val="102"/>
            <w:sz w:val="24"/>
            <w:szCs w:val="24"/>
          </w:rPr>
          <w:delText>in</w:delText>
        </w:r>
        <w:r w:rsidR="008E108C" w:rsidRPr="008015A2" w:rsidDel="003109BA">
          <w:rPr>
            <w:rFonts w:eastAsia="Arial"/>
            <w:spacing w:val="-4"/>
            <w:w w:val="102"/>
            <w:sz w:val="24"/>
            <w:szCs w:val="24"/>
          </w:rPr>
          <w:delText>g</w:delText>
        </w:r>
        <w:r w:rsidR="008E108C" w:rsidRPr="008015A2" w:rsidDel="003109BA">
          <w:rPr>
            <w:rFonts w:eastAsia="Arial"/>
            <w:spacing w:val="-3"/>
            <w:w w:val="102"/>
            <w:sz w:val="24"/>
            <w:szCs w:val="24"/>
          </w:rPr>
          <w:delText>o</w:delText>
        </w:r>
        <w:r w:rsidR="008E108C" w:rsidRPr="008015A2" w:rsidDel="003109BA">
          <w:rPr>
            <w:rFonts w:eastAsia="Arial"/>
            <w:spacing w:val="-4"/>
            <w:w w:val="102"/>
            <w:sz w:val="24"/>
            <w:szCs w:val="24"/>
          </w:rPr>
          <w:delText>w</w:delText>
        </w:r>
        <w:r w:rsidR="008E108C" w:rsidRPr="008015A2" w:rsidDel="003109BA">
          <w:rPr>
            <w:rFonts w:eastAsia="Arial"/>
            <w:spacing w:val="-3"/>
            <w:w w:val="102"/>
            <w:sz w:val="24"/>
            <w:szCs w:val="24"/>
          </w:rPr>
          <w:delText>e, usługi obsługi prawnej, usługi windykacyjne, pocztowe;</w:delText>
        </w:r>
      </w:del>
    </w:p>
    <w:p w14:paraId="1BCF2739" w14:textId="0F5A6CA7" w:rsidR="00DF57BC" w:rsidRPr="008015A2" w:rsidDel="003109BA" w:rsidRDefault="00DF57BC" w:rsidP="00DF57BC">
      <w:pPr>
        <w:pStyle w:val="Tekstpodstawowy"/>
        <w:numPr>
          <w:ilvl w:val="0"/>
          <w:numId w:val="16"/>
        </w:numPr>
        <w:kinsoku w:val="0"/>
        <w:overflowPunct w:val="0"/>
        <w:spacing w:line="276" w:lineRule="auto"/>
        <w:ind w:left="0" w:firstLine="0"/>
        <w:jc w:val="both"/>
        <w:rPr>
          <w:del w:id="180" w:author="Marcin Kamiński" w:date="2023-05-28T22:01:00Z"/>
          <w:sz w:val="24"/>
          <w:szCs w:val="24"/>
        </w:rPr>
      </w:pPr>
      <w:del w:id="181" w:author="Marcin Kamiński" w:date="2023-05-28T22:01:00Z">
        <w:r w:rsidRPr="008015A2" w:rsidDel="003109BA">
          <w:rPr>
            <w:rFonts w:eastAsia="Arial"/>
            <w:sz w:val="24"/>
            <w:szCs w:val="24"/>
          </w:rPr>
          <w:delText xml:space="preserve">podmiotom </w:delText>
        </w:r>
        <w:r w:rsidRPr="008015A2" w:rsidDel="003109BA">
          <w:rPr>
            <w:sz w:val="24"/>
            <w:szCs w:val="24"/>
          </w:rPr>
          <w:delText>uprawnionym na podstawie przepisów obowiązującego prawa, w tym m.in. organom wymiaru sprawiedliwości lub Prezesowi Urzędu Ochrony Danych Osobowych, a także innym organom władzy publicznej w zakresie realizowanych przez nie uprawnień,</w:delText>
        </w:r>
      </w:del>
    </w:p>
    <w:p w14:paraId="2CBC550B" w14:textId="58B902A0" w:rsidR="00D37D6A" w:rsidRPr="008015A2" w:rsidDel="003109BA" w:rsidRDefault="00D37D6A" w:rsidP="00D37D6A">
      <w:pPr>
        <w:pStyle w:val="Tekstpodstawowy"/>
        <w:numPr>
          <w:ilvl w:val="0"/>
          <w:numId w:val="16"/>
        </w:numPr>
        <w:kinsoku w:val="0"/>
        <w:overflowPunct w:val="0"/>
        <w:spacing w:line="276" w:lineRule="auto"/>
        <w:ind w:left="0" w:firstLine="0"/>
        <w:jc w:val="both"/>
        <w:rPr>
          <w:del w:id="182" w:author="Marcin Kamiński" w:date="2023-05-28T22:01:00Z"/>
          <w:sz w:val="24"/>
          <w:szCs w:val="24"/>
        </w:rPr>
      </w:pPr>
      <w:del w:id="183" w:author="Marcin Kamiński" w:date="2023-05-28T22:01:00Z">
        <w:r w:rsidRPr="008015A2" w:rsidDel="003109BA">
          <w:rPr>
            <w:sz w:val="24"/>
            <w:szCs w:val="24"/>
          </w:rPr>
          <w:delText xml:space="preserve">biurom informacji gospodarczej </w:delText>
        </w:r>
        <w:r w:rsidR="00992255" w:rsidRPr="008015A2" w:rsidDel="003109BA">
          <w:rPr>
            <w:sz w:val="24"/>
            <w:szCs w:val="24"/>
          </w:rPr>
          <w:delText>(Krajowy Rejestr Długów Biuro Informacji Gospodarczej S.A. z siedzibą we Wrocławiu - KRS: 0000169851, ERIF Biuro Informacji Gospodarczej S.A. z siedzibą w Warszawie – KRS: 0000182408),</w:delText>
        </w:r>
        <w:r w:rsidR="00992255" w:rsidRPr="008015A2" w:rsidDel="003109BA">
          <w:rPr>
            <w:color w:val="333333"/>
            <w:sz w:val="24"/>
            <w:szCs w:val="24"/>
          </w:rPr>
          <w:delText xml:space="preserve"> </w:delText>
        </w:r>
        <w:r w:rsidRPr="008015A2" w:rsidDel="003109BA">
          <w:rPr>
            <w:sz w:val="24"/>
            <w:szCs w:val="24"/>
          </w:rPr>
          <w:delText>oraz do Biura Informacji Kredytowej S.A. z siedzibą w Warszawie oraz instytucjom</w:delText>
        </w:r>
        <w:r w:rsidRPr="008015A2" w:rsidDel="003109BA">
          <w:rPr>
            <w:color w:val="333333"/>
            <w:sz w:val="24"/>
            <w:szCs w:val="24"/>
          </w:rPr>
          <w:delText>, o których mowa w art. 105 ust. 4 ustawy z dnia 29 sierpnia 1997 r. - Prawo bankowe</w:delText>
        </w:r>
        <w:r w:rsidRPr="008015A2" w:rsidDel="003109BA">
          <w:rPr>
            <w:sz w:val="24"/>
            <w:szCs w:val="24"/>
          </w:rPr>
          <w:delText xml:space="preserve"> oraz do Biura Informacji Kredytowej S.A. z siedzibą w Warszawie, na podstawie Pani/Pana zgody. Dane mogą być udostępniane bez Pani/Pana zgody, na podstawie i w zakresie dozwolonym przepisami prawa, w tym ustawy o udostępnianiu informacji gospodarczych i wymianie danych gospodarczych oraz ustawy Prawo bankowe;</w:delText>
        </w:r>
      </w:del>
    </w:p>
    <w:p w14:paraId="439F3791" w14:textId="3024C5ED" w:rsidR="00DF57BC" w:rsidRPr="008015A2" w:rsidDel="003109BA" w:rsidRDefault="00DF57BC" w:rsidP="00DF57BC">
      <w:pPr>
        <w:spacing w:line="276" w:lineRule="auto"/>
        <w:ind w:right="119"/>
        <w:jc w:val="both"/>
        <w:rPr>
          <w:del w:id="184" w:author="Marcin Kamiński" w:date="2023-05-28T22:01:00Z"/>
          <w:rFonts w:eastAsia="Arial"/>
          <w:sz w:val="24"/>
          <w:szCs w:val="24"/>
        </w:rPr>
      </w:pPr>
      <w:del w:id="185" w:author="Marcin Kamiński" w:date="2023-05-28T22:01:00Z">
        <w:r w:rsidRPr="008015A2" w:rsidDel="003109BA">
          <w:rPr>
            <w:rFonts w:eastAsia="Arial"/>
            <w:sz w:val="24"/>
            <w:szCs w:val="24"/>
          </w:rPr>
          <w:delText>Pani/Pana dane osobowe nie będą przekazywane poza obszar EOG.</w:delText>
        </w:r>
      </w:del>
    </w:p>
    <w:p w14:paraId="4E23974F" w14:textId="3A2184F8" w:rsidR="00DF57BC" w:rsidRPr="008015A2" w:rsidDel="003109BA" w:rsidRDefault="00DF57BC" w:rsidP="00DF57BC">
      <w:pPr>
        <w:spacing w:line="276" w:lineRule="auto"/>
        <w:ind w:right="119"/>
        <w:jc w:val="both"/>
        <w:rPr>
          <w:del w:id="186" w:author="Marcin Kamiński" w:date="2023-05-28T22:01:00Z"/>
          <w:sz w:val="24"/>
          <w:szCs w:val="24"/>
        </w:rPr>
      </w:pPr>
      <w:del w:id="187" w:author="Marcin Kamiński" w:date="2023-05-28T22:01:00Z">
        <w:r w:rsidRPr="008015A2" w:rsidDel="003109BA">
          <w:rPr>
            <w:color w:val="231F20"/>
            <w:sz w:val="24"/>
            <w:szCs w:val="24"/>
          </w:rPr>
          <w:delText>Dane osobowe przetwarzane w celach związanych z zawarciem</w:delText>
        </w:r>
        <w:r w:rsidRPr="008015A2" w:rsidDel="003109BA">
          <w:rPr>
            <w:color w:val="231F20"/>
            <w:spacing w:val="-3"/>
            <w:sz w:val="24"/>
            <w:szCs w:val="24"/>
          </w:rPr>
          <w:delText xml:space="preserve"> </w:delText>
        </w:r>
        <w:r w:rsidRPr="008015A2" w:rsidDel="003109BA">
          <w:rPr>
            <w:color w:val="231F20"/>
            <w:sz w:val="24"/>
            <w:szCs w:val="24"/>
          </w:rPr>
          <w:delText>Umowy</w:delText>
        </w:r>
        <w:r w:rsidRPr="008015A2" w:rsidDel="003109BA">
          <w:rPr>
            <w:color w:val="231F20"/>
            <w:spacing w:val="-4"/>
            <w:sz w:val="24"/>
            <w:szCs w:val="24"/>
          </w:rPr>
          <w:delText xml:space="preserve"> </w:delText>
        </w:r>
        <w:r w:rsidRPr="008015A2" w:rsidDel="003109BA">
          <w:rPr>
            <w:color w:val="231F20"/>
            <w:sz w:val="24"/>
            <w:szCs w:val="24"/>
          </w:rPr>
          <w:delText>będą</w:delText>
        </w:r>
        <w:r w:rsidRPr="008015A2" w:rsidDel="003109BA">
          <w:rPr>
            <w:color w:val="231F20"/>
            <w:spacing w:val="-4"/>
            <w:sz w:val="24"/>
            <w:szCs w:val="24"/>
          </w:rPr>
          <w:delText xml:space="preserve"> </w:delText>
        </w:r>
        <w:r w:rsidRPr="008015A2" w:rsidDel="003109BA">
          <w:rPr>
            <w:color w:val="231F20"/>
            <w:sz w:val="24"/>
            <w:szCs w:val="24"/>
          </w:rPr>
          <w:delText>przetwarzane</w:delText>
        </w:r>
        <w:r w:rsidRPr="008015A2" w:rsidDel="003109BA">
          <w:rPr>
            <w:color w:val="231F20"/>
            <w:spacing w:val="-4"/>
            <w:sz w:val="24"/>
            <w:szCs w:val="24"/>
          </w:rPr>
          <w:delText xml:space="preserve"> </w:delText>
        </w:r>
        <w:r w:rsidRPr="008015A2" w:rsidDel="003109BA">
          <w:rPr>
            <w:color w:val="231F20"/>
            <w:sz w:val="24"/>
            <w:szCs w:val="24"/>
          </w:rPr>
          <w:delText>przez</w:delText>
        </w:r>
        <w:r w:rsidRPr="008015A2" w:rsidDel="003109BA">
          <w:rPr>
            <w:color w:val="231F20"/>
            <w:spacing w:val="-4"/>
            <w:sz w:val="24"/>
            <w:szCs w:val="24"/>
          </w:rPr>
          <w:delText xml:space="preserve"> </w:delText>
        </w:r>
        <w:r w:rsidRPr="008015A2" w:rsidDel="003109BA">
          <w:rPr>
            <w:color w:val="231F20"/>
            <w:sz w:val="24"/>
            <w:szCs w:val="24"/>
          </w:rPr>
          <w:delText>okres</w:delText>
        </w:r>
        <w:r w:rsidRPr="008015A2" w:rsidDel="003109BA">
          <w:rPr>
            <w:color w:val="231F20"/>
            <w:spacing w:val="-4"/>
            <w:sz w:val="24"/>
            <w:szCs w:val="24"/>
          </w:rPr>
          <w:delText xml:space="preserve"> </w:delText>
        </w:r>
        <w:r w:rsidRPr="008015A2" w:rsidDel="003109BA">
          <w:rPr>
            <w:color w:val="231F20"/>
            <w:sz w:val="24"/>
            <w:szCs w:val="24"/>
          </w:rPr>
          <w:delText>realizacji</w:delText>
        </w:r>
        <w:r w:rsidRPr="008015A2" w:rsidDel="003109BA">
          <w:rPr>
            <w:color w:val="231F20"/>
            <w:spacing w:val="-3"/>
            <w:sz w:val="24"/>
            <w:szCs w:val="24"/>
          </w:rPr>
          <w:delText xml:space="preserve"> </w:delText>
        </w:r>
        <w:r w:rsidRPr="008015A2" w:rsidDel="003109BA">
          <w:rPr>
            <w:color w:val="231F20"/>
            <w:sz w:val="24"/>
            <w:szCs w:val="24"/>
          </w:rPr>
          <w:delText xml:space="preserve">Umowy, a po zakończeniu Umowy: przez okres właściwy dla </w:delText>
        </w:r>
        <w:r w:rsidRPr="008015A2" w:rsidDel="003109BA">
          <w:rPr>
            <w:sz w:val="24"/>
            <w:szCs w:val="24"/>
          </w:rPr>
          <w:delText>przedawnienia ewentualnych roszczeń wynikających z zawartej umowy pożyczki</w:delText>
        </w:r>
        <w:r w:rsidRPr="008015A2" w:rsidDel="003109BA">
          <w:rPr>
            <w:color w:val="231F20"/>
            <w:sz w:val="24"/>
            <w:szCs w:val="24"/>
          </w:rPr>
          <w:delText>,</w:delText>
        </w:r>
        <w:r w:rsidRPr="008015A2" w:rsidDel="003109BA">
          <w:rPr>
            <w:color w:val="231F20"/>
            <w:spacing w:val="40"/>
            <w:sz w:val="24"/>
            <w:szCs w:val="24"/>
          </w:rPr>
          <w:delText xml:space="preserve"> </w:delText>
        </w:r>
        <w:r w:rsidRPr="008015A2" w:rsidDel="003109BA">
          <w:rPr>
            <w:color w:val="231F20"/>
            <w:sz w:val="24"/>
            <w:szCs w:val="24"/>
          </w:rPr>
          <w:delText>przez okres do chwili wygaśnięcia obowiązków przechowywania danych wynikających z przepisów prawa, w szczególności przepisów</w:delText>
        </w:r>
        <w:r w:rsidRPr="008015A2" w:rsidDel="003109BA">
          <w:rPr>
            <w:color w:val="231F20"/>
            <w:spacing w:val="-5"/>
            <w:sz w:val="24"/>
            <w:szCs w:val="24"/>
          </w:rPr>
          <w:delText xml:space="preserve"> </w:delText>
        </w:r>
        <w:r w:rsidRPr="008015A2" w:rsidDel="003109BA">
          <w:rPr>
            <w:color w:val="231F20"/>
            <w:sz w:val="24"/>
            <w:szCs w:val="24"/>
          </w:rPr>
          <w:delText>o</w:delText>
        </w:r>
        <w:r w:rsidRPr="008015A2" w:rsidDel="003109BA">
          <w:rPr>
            <w:color w:val="231F20"/>
            <w:spacing w:val="-5"/>
            <w:sz w:val="24"/>
            <w:szCs w:val="24"/>
          </w:rPr>
          <w:delText xml:space="preserve"> </w:delText>
        </w:r>
        <w:r w:rsidRPr="008015A2" w:rsidDel="003109BA">
          <w:rPr>
            <w:color w:val="231F20"/>
            <w:sz w:val="24"/>
            <w:szCs w:val="24"/>
          </w:rPr>
          <w:delText>praniu</w:delText>
        </w:r>
        <w:r w:rsidRPr="008015A2" w:rsidDel="003109BA">
          <w:rPr>
            <w:color w:val="231F20"/>
            <w:spacing w:val="-5"/>
            <w:sz w:val="24"/>
            <w:szCs w:val="24"/>
          </w:rPr>
          <w:delText xml:space="preserve"> </w:delText>
        </w:r>
        <w:r w:rsidRPr="008015A2" w:rsidDel="003109BA">
          <w:rPr>
            <w:color w:val="231F20"/>
            <w:sz w:val="24"/>
            <w:szCs w:val="24"/>
          </w:rPr>
          <w:delText>brudnych</w:delText>
        </w:r>
        <w:r w:rsidRPr="008015A2" w:rsidDel="003109BA">
          <w:rPr>
            <w:color w:val="231F20"/>
            <w:spacing w:val="-5"/>
            <w:sz w:val="24"/>
            <w:szCs w:val="24"/>
          </w:rPr>
          <w:delText xml:space="preserve"> </w:delText>
        </w:r>
        <w:r w:rsidRPr="008015A2" w:rsidDel="003109BA">
          <w:rPr>
            <w:color w:val="231F20"/>
            <w:sz w:val="24"/>
            <w:szCs w:val="24"/>
          </w:rPr>
          <w:delText>pieniędzy</w:delText>
        </w:r>
        <w:r w:rsidRPr="008015A2" w:rsidDel="003109BA">
          <w:rPr>
            <w:color w:val="231F20"/>
            <w:spacing w:val="-5"/>
            <w:sz w:val="24"/>
            <w:szCs w:val="24"/>
          </w:rPr>
          <w:delText xml:space="preserve"> </w:delText>
        </w:r>
        <w:r w:rsidRPr="008015A2" w:rsidDel="003109BA">
          <w:rPr>
            <w:color w:val="231F20"/>
            <w:sz w:val="24"/>
            <w:szCs w:val="24"/>
          </w:rPr>
          <w:delText>i</w:delText>
        </w:r>
        <w:r w:rsidRPr="008015A2" w:rsidDel="003109BA">
          <w:rPr>
            <w:color w:val="231F20"/>
            <w:spacing w:val="-5"/>
            <w:sz w:val="24"/>
            <w:szCs w:val="24"/>
          </w:rPr>
          <w:delText xml:space="preserve"> </w:delText>
        </w:r>
        <w:r w:rsidRPr="008015A2" w:rsidDel="003109BA">
          <w:rPr>
            <w:color w:val="231F20"/>
            <w:sz w:val="24"/>
            <w:szCs w:val="24"/>
          </w:rPr>
          <w:delText>przeciwdziałania</w:delText>
        </w:r>
        <w:r w:rsidRPr="008015A2" w:rsidDel="003109BA">
          <w:rPr>
            <w:color w:val="231F20"/>
            <w:spacing w:val="-5"/>
            <w:sz w:val="24"/>
            <w:szCs w:val="24"/>
          </w:rPr>
          <w:delText xml:space="preserve"> </w:delText>
        </w:r>
        <w:r w:rsidRPr="008015A2" w:rsidDel="003109BA">
          <w:rPr>
            <w:color w:val="231F20"/>
            <w:sz w:val="24"/>
            <w:szCs w:val="24"/>
          </w:rPr>
          <w:delText>terroryzmowi, przepisów</w:delText>
        </w:r>
        <w:r w:rsidRPr="008015A2" w:rsidDel="003109BA">
          <w:rPr>
            <w:color w:val="231F20"/>
            <w:spacing w:val="-1"/>
            <w:sz w:val="24"/>
            <w:szCs w:val="24"/>
          </w:rPr>
          <w:delText xml:space="preserve"> </w:delText>
        </w:r>
        <w:r w:rsidRPr="008015A2" w:rsidDel="003109BA">
          <w:rPr>
            <w:color w:val="231F20"/>
            <w:sz w:val="24"/>
            <w:szCs w:val="24"/>
          </w:rPr>
          <w:delText>podatkowych.</w:delText>
        </w:r>
        <w:r w:rsidRPr="008015A2" w:rsidDel="003109BA">
          <w:rPr>
            <w:color w:val="231F20"/>
            <w:spacing w:val="-1"/>
            <w:sz w:val="24"/>
            <w:szCs w:val="24"/>
          </w:rPr>
          <w:delText xml:space="preserve"> </w:delText>
        </w:r>
        <w:r w:rsidRPr="008015A2" w:rsidDel="003109BA">
          <w:rPr>
            <w:color w:val="231F20"/>
            <w:sz w:val="24"/>
            <w:szCs w:val="24"/>
          </w:rPr>
          <w:delText>W zakresie danych, które przetwarzane są na podstawie Pana/Pani zgody, dane osobowe będą przetwarzane przez</w:delText>
        </w:r>
        <w:r w:rsidRPr="008015A2" w:rsidDel="003109BA">
          <w:rPr>
            <w:color w:val="231F20"/>
            <w:spacing w:val="-1"/>
            <w:sz w:val="24"/>
            <w:szCs w:val="24"/>
          </w:rPr>
          <w:delText xml:space="preserve"> </w:delText>
        </w:r>
        <w:r w:rsidRPr="008015A2" w:rsidDel="003109BA">
          <w:rPr>
            <w:color w:val="231F20"/>
            <w:sz w:val="24"/>
            <w:szCs w:val="24"/>
          </w:rPr>
          <w:delText>czas udzielenia</w:delText>
        </w:r>
        <w:r w:rsidRPr="008015A2" w:rsidDel="003109BA">
          <w:rPr>
            <w:color w:val="231F20"/>
            <w:spacing w:val="-1"/>
            <w:sz w:val="24"/>
            <w:szCs w:val="24"/>
          </w:rPr>
          <w:delText xml:space="preserve"> </w:delText>
        </w:r>
        <w:r w:rsidRPr="008015A2" w:rsidDel="003109BA">
          <w:rPr>
            <w:color w:val="231F20"/>
            <w:sz w:val="24"/>
            <w:szCs w:val="24"/>
          </w:rPr>
          <w:delText xml:space="preserve">zgody lub do czasu jej wycofania bądź wygaśnięcia </w:delText>
        </w:r>
        <w:r w:rsidRPr="008015A2" w:rsidDel="003109BA">
          <w:rPr>
            <w:sz w:val="24"/>
            <w:szCs w:val="24"/>
          </w:rPr>
          <w:delText>(w przypadku, jeśli zgoda ograniczona została terminem).</w:delText>
        </w:r>
      </w:del>
    </w:p>
    <w:p w14:paraId="46707F2D" w14:textId="47F1393A" w:rsidR="00DF57BC" w:rsidRPr="008015A2" w:rsidDel="003109BA" w:rsidRDefault="00DF57BC" w:rsidP="00DF57BC">
      <w:pPr>
        <w:spacing w:line="276" w:lineRule="auto"/>
        <w:ind w:right="119"/>
        <w:jc w:val="both"/>
        <w:rPr>
          <w:del w:id="188" w:author="Marcin Kamiński" w:date="2023-05-28T22:01:00Z"/>
          <w:rFonts w:eastAsia="Arial"/>
          <w:w w:val="102"/>
          <w:sz w:val="24"/>
          <w:szCs w:val="24"/>
        </w:rPr>
      </w:pPr>
      <w:del w:id="189" w:author="Marcin Kamiński" w:date="2023-05-28T22:01:00Z">
        <w:r w:rsidRPr="008015A2" w:rsidDel="003109BA">
          <w:rPr>
            <w:sz w:val="24"/>
            <w:szCs w:val="24"/>
          </w:rPr>
          <w:delText>Dane przetwarzane dla celów przesyłania informacji handlowych dotyczących produktów Capital4You oraz partnerów Capiatl4You, będą przetwarzane do czasu złożenia przez Panią/Pana sprzeciwu wobec ich przetwarzania.</w:delText>
        </w:r>
      </w:del>
    </w:p>
    <w:p w14:paraId="64CBB424" w14:textId="72B3A12D" w:rsidR="00DF57BC" w:rsidRPr="008015A2" w:rsidDel="003109BA" w:rsidRDefault="00DF57BC" w:rsidP="00DF57BC">
      <w:pPr>
        <w:shd w:val="clear" w:color="auto" w:fill="FFFFFF"/>
        <w:suppressAutoHyphens/>
        <w:spacing w:line="276" w:lineRule="auto"/>
        <w:jc w:val="both"/>
        <w:textAlignment w:val="baseline"/>
        <w:rPr>
          <w:del w:id="190" w:author="Marcin Kamiński" w:date="2023-05-28T22:01:00Z"/>
          <w:sz w:val="24"/>
          <w:szCs w:val="24"/>
        </w:rPr>
      </w:pPr>
      <w:del w:id="191" w:author="Marcin Kamiński" w:date="2023-05-28T22:01:00Z">
        <w:r w:rsidRPr="008015A2" w:rsidDel="003109BA">
          <w:rPr>
            <w:sz w:val="24"/>
            <w:szCs w:val="24"/>
          </w:rPr>
          <w:delText>Dane osobowe, przekazane przez Panią/Pana będą przetwarzane w sposób zautomatyzowany, w tym profilowane, dla potrzeb oceny zdolności kredytowej oraz analizy ryzyka kredytowego. Przysługuje Pani/Panu prawo odwołania od decyzji podjętej w sposób zautomatyzowany do Capital4You i uzyskania interwencji ze strony pracownika, jak również prawo do wyrażenia własnego stanowiska i zakwestionowania decyzji opartej na zautomatyzowanym przetwarzaniu danych.</w:delText>
        </w:r>
      </w:del>
    </w:p>
    <w:p w14:paraId="75CABE43" w14:textId="055F251E" w:rsidR="00DF57BC" w:rsidRPr="008015A2" w:rsidDel="003109BA" w:rsidRDefault="00DF57BC" w:rsidP="00DF57BC">
      <w:pPr>
        <w:pStyle w:val="Tekstpodstawowy"/>
        <w:kinsoku w:val="0"/>
        <w:overflowPunct w:val="0"/>
        <w:spacing w:line="276" w:lineRule="auto"/>
        <w:jc w:val="both"/>
        <w:rPr>
          <w:del w:id="192" w:author="Marcin Kamiński" w:date="2023-05-28T22:01:00Z"/>
          <w:color w:val="231F20"/>
          <w:sz w:val="24"/>
          <w:szCs w:val="24"/>
        </w:rPr>
      </w:pPr>
      <w:del w:id="193" w:author="Marcin Kamiński" w:date="2023-05-28T22:01:00Z">
        <w:r w:rsidRPr="008015A2" w:rsidDel="003109BA">
          <w:rPr>
            <w:color w:val="231F20"/>
            <w:sz w:val="24"/>
            <w:szCs w:val="24"/>
          </w:rPr>
          <w:delText>Ma Pan/Pani prawo dostępu do treści swoich danych osobowych oraz prawo ich sprostowania, usunięcia, ograniczenia przetwarzania, prawo do przenoszenia danych, prawo wniesienia sprzeciwu, prawo do cofnięcia zgody w dowolnym momencie bez wpływu na zgodność z prawem przetwarzania, którego dokonano na podstawie zgody przed jej cofnięciem. W przypadku stwierdzenia, że przetwarzanie danych osobowych na- rusza przepisy RODO,</w:delText>
        </w:r>
        <w:r w:rsidRPr="008015A2" w:rsidDel="003109BA">
          <w:rPr>
            <w:color w:val="231F20"/>
            <w:spacing w:val="40"/>
            <w:sz w:val="24"/>
            <w:szCs w:val="24"/>
          </w:rPr>
          <w:delText xml:space="preserve"> </w:delText>
        </w:r>
        <w:r w:rsidRPr="008015A2" w:rsidDel="003109BA">
          <w:rPr>
            <w:color w:val="231F20"/>
            <w:sz w:val="24"/>
            <w:szCs w:val="24"/>
          </w:rPr>
          <w:delText>ma Pan/Pani prawo wnieść skargę do Prezesa</w:delText>
        </w:r>
        <w:r w:rsidRPr="008015A2" w:rsidDel="003109BA">
          <w:rPr>
            <w:color w:val="231F20"/>
            <w:spacing w:val="-6"/>
            <w:sz w:val="24"/>
            <w:szCs w:val="24"/>
          </w:rPr>
          <w:delText xml:space="preserve"> </w:delText>
        </w:r>
        <w:r w:rsidRPr="008015A2" w:rsidDel="003109BA">
          <w:rPr>
            <w:color w:val="231F20"/>
            <w:sz w:val="24"/>
            <w:szCs w:val="24"/>
          </w:rPr>
          <w:delText>Urzędu</w:delText>
        </w:r>
        <w:r w:rsidRPr="008015A2" w:rsidDel="003109BA">
          <w:rPr>
            <w:color w:val="231F20"/>
            <w:spacing w:val="-7"/>
            <w:sz w:val="24"/>
            <w:szCs w:val="24"/>
          </w:rPr>
          <w:delText xml:space="preserve"> </w:delText>
        </w:r>
        <w:r w:rsidRPr="008015A2" w:rsidDel="003109BA">
          <w:rPr>
            <w:color w:val="231F20"/>
            <w:sz w:val="24"/>
            <w:szCs w:val="24"/>
          </w:rPr>
          <w:delText>Ochrony</w:delText>
        </w:r>
        <w:r w:rsidRPr="008015A2" w:rsidDel="003109BA">
          <w:rPr>
            <w:color w:val="231F20"/>
            <w:spacing w:val="-6"/>
            <w:sz w:val="24"/>
            <w:szCs w:val="24"/>
          </w:rPr>
          <w:delText xml:space="preserve"> </w:delText>
        </w:r>
        <w:r w:rsidRPr="008015A2" w:rsidDel="003109BA">
          <w:rPr>
            <w:color w:val="231F20"/>
            <w:sz w:val="24"/>
            <w:szCs w:val="24"/>
          </w:rPr>
          <w:delText>Danych</w:delText>
        </w:r>
        <w:r w:rsidRPr="008015A2" w:rsidDel="003109BA">
          <w:rPr>
            <w:color w:val="231F20"/>
            <w:spacing w:val="-7"/>
            <w:sz w:val="24"/>
            <w:szCs w:val="24"/>
          </w:rPr>
          <w:delText xml:space="preserve"> </w:delText>
        </w:r>
        <w:r w:rsidRPr="008015A2" w:rsidDel="003109BA">
          <w:rPr>
            <w:color w:val="231F20"/>
            <w:sz w:val="24"/>
            <w:szCs w:val="24"/>
          </w:rPr>
          <w:delText>Osobowych.</w:delText>
        </w:r>
        <w:r w:rsidRPr="008015A2" w:rsidDel="003109BA">
          <w:rPr>
            <w:color w:val="231F20"/>
            <w:spacing w:val="-6"/>
            <w:sz w:val="24"/>
            <w:szCs w:val="24"/>
          </w:rPr>
          <w:delText xml:space="preserve"> </w:delText>
        </w:r>
      </w:del>
    </w:p>
    <w:p w14:paraId="7DF213D6" w14:textId="28C4730B" w:rsidR="00DF57BC" w:rsidRPr="008015A2" w:rsidDel="003109BA" w:rsidRDefault="00DF57BC" w:rsidP="00DF57BC">
      <w:pPr>
        <w:shd w:val="clear" w:color="auto" w:fill="FFFFFF"/>
        <w:suppressAutoHyphens/>
        <w:spacing w:line="276" w:lineRule="auto"/>
        <w:jc w:val="both"/>
        <w:textAlignment w:val="baseline"/>
        <w:rPr>
          <w:del w:id="194" w:author="Marcin Kamiński" w:date="2023-05-28T22:01:00Z"/>
          <w:sz w:val="24"/>
          <w:szCs w:val="24"/>
        </w:rPr>
      </w:pPr>
      <w:del w:id="195" w:author="Marcin Kamiński" w:date="2023-05-28T22:01:00Z">
        <w:r w:rsidRPr="008015A2" w:rsidDel="003109BA">
          <w:rPr>
            <w:sz w:val="24"/>
            <w:szCs w:val="24"/>
          </w:rPr>
          <w:delText>Podanie danych osobowych przez Panią/Pana jest dobrowolne, ale niezbędne do rozpatrzenia wniosku o pożyczkę i zawarcia umowy pożyczki.</w:delText>
        </w:r>
      </w:del>
    </w:p>
    <w:p w14:paraId="4AEFF08D" w14:textId="0BC6AD9C" w:rsidR="00DF57BC" w:rsidRPr="008015A2" w:rsidDel="003109BA" w:rsidRDefault="00DF57BC" w:rsidP="00DF57BC">
      <w:pPr>
        <w:shd w:val="clear" w:color="auto" w:fill="FFFFFF"/>
        <w:suppressAutoHyphens/>
        <w:spacing w:line="276" w:lineRule="auto"/>
        <w:jc w:val="both"/>
        <w:textAlignment w:val="baseline"/>
        <w:rPr>
          <w:del w:id="196" w:author="Marcin Kamiński" w:date="2023-05-28T22:01:00Z"/>
          <w:sz w:val="24"/>
          <w:szCs w:val="24"/>
        </w:rPr>
      </w:pPr>
      <w:del w:id="197" w:author="Marcin Kamiński" w:date="2023-05-28T22:01:00Z">
        <w:r w:rsidRPr="008015A2" w:rsidDel="003109BA">
          <w:rPr>
            <w:sz w:val="24"/>
            <w:szCs w:val="24"/>
          </w:rPr>
          <w:delText>Dane osobowe, przekazane przez Panią/Pana będą przetwarzane w sposób zautomatyzowany, w tym profilowane, dla potrzeb oceny zdolności kredytowej oraz analizy ryzyka kredytowego. Przysługuje Pani/Panu prawo odwołania od decyzji podjętej w sposób zautomatyzowany do Capital4You i uzyskania interwencji ze strony pracownika, jak również prawo do wyrażenia własnego stanowiska i zakwestionowania decyzji opartej na zautomatyzowanym przetwarzaniu danych.</w:delText>
        </w:r>
      </w:del>
    </w:p>
    <w:p w14:paraId="71EC3C25" w14:textId="77777777" w:rsidR="00DF57BC" w:rsidRPr="008015A2" w:rsidRDefault="00DF57BC" w:rsidP="00DF57BC">
      <w:pPr>
        <w:shd w:val="clear" w:color="auto" w:fill="FFFFFF"/>
        <w:suppressAutoHyphens/>
        <w:spacing w:line="276" w:lineRule="auto"/>
        <w:jc w:val="both"/>
        <w:textAlignment w:val="baseline"/>
        <w:rPr>
          <w:sz w:val="24"/>
          <w:szCs w:val="24"/>
        </w:rPr>
      </w:pPr>
    </w:p>
    <w:bookmarkEnd w:id="152"/>
    <w:p w14:paraId="395BD838" w14:textId="17EC441A" w:rsidR="00241C87" w:rsidRPr="008015A2" w:rsidRDefault="00241C87" w:rsidP="00241C87">
      <w:pPr>
        <w:pStyle w:val="Tekstpodstawowy"/>
        <w:kinsoku w:val="0"/>
        <w:overflowPunct w:val="0"/>
        <w:spacing w:before="100" w:line="232" w:lineRule="auto"/>
        <w:ind w:left="277" w:right="298"/>
        <w:jc w:val="both"/>
        <w:rPr>
          <w:color w:val="231F20"/>
          <w:spacing w:val="-6"/>
          <w:sz w:val="24"/>
          <w:szCs w:val="24"/>
        </w:rPr>
      </w:pPr>
      <w:r w:rsidRPr="008015A2">
        <w:rPr>
          <w:color w:val="231F20"/>
          <w:spacing w:val="-8"/>
          <w:sz w:val="24"/>
          <w:szCs w:val="24"/>
        </w:rPr>
        <w:t>Potwierdzam,</w:t>
      </w:r>
      <w:r w:rsidRPr="008015A2">
        <w:rPr>
          <w:color w:val="231F20"/>
          <w:spacing w:val="-5"/>
          <w:sz w:val="24"/>
          <w:szCs w:val="24"/>
        </w:rPr>
        <w:t xml:space="preserve"> </w:t>
      </w:r>
      <w:r w:rsidRPr="008015A2">
        <w:rPr>
          <w:color w:val="231F20"/>
          <w:spacing w:val="-8"/>
          <w:sz w:val="24"/>
          <w:szCs w:val="24"/>
        </w:rPr>
        <w:t>że</w:t>
      </w:r>
      <w:r w:rsidRPr="008015A2">
        <w:rPr>
          <w:color w:val="231F20"/>
          <w:spacing w:val="-4"/>
          <w:sz w:val="24"/>
          <w:szCs w:val="24"/>
        </w:rPr>
        <w:t xml:space="preserve"> </w:t>
      </w:r>
      <w:r w:rsidRPr="008015A2">
        <w:rPr>
          <w:color w:val="231F20"/>
          <w:spacing w:val="-8"/>
          <w:sz w:val="24"/>
          <w:szCs w:val="24"/>
        </w:rPr>
        <w:t>decyzję</w:t>
      </w:r>
      <w:r w:rsidRPr="008015A2">
        <w:rPr>
          <w:color w:val="231F20"/>
          <w:spacing w:val="-5"/>
          <w:sz w:val="24"/>
          <w:szCs w:val="24"/>
        </w:rPr>
        <w:t xml:space="preserve"> </w:t>
      </w:r>
      <w:r w:rsidRPr="008015A2">
        <w:rPr>
          <w:color w:val="231F20"/>
          <w:spacing w:val="-8"/>
          <w:sz w:val="24"/>
          <w:szCs w:val="24"/>
        </w:rPr>
        <w:t>o</w:t>
      </w:r>
      <w:r w:rsidRPr="008015A2">
        <w:rPr>
          <w:color w:val="231F20"/>
          <w:spacing w:val="-4"/>
          <w:sz w:val="24"/>
          <w:szCs w:val="24"/>
        </w:rPr>
        <w:t xml:space="preserve"> </w:t>
      </w:r>
      <w:r w:rsidRPr="008015A2">
        <w:rPr>
          <w:color w:val="231F20"/>
          <w:spacing w:val="-8"/>
          <w:sz w:val="24"/>
          <w:szCs w:val="24"/>
        </w:rPr>
        <w:t>zawarciu</w:t>
      </w:r>
      <w:r w:rsidRPr="008015A2">
        <w:rPr>
          <w:color w:val="231F20"/>
          <w:spacing w:val="-5"/>
          <w:sz w:val="24"/>
          <w:szCs w:val="24"/>
        </w:rPr>
        <w:t xml:space="preserve"> </w:t>
      </w:r>
      <w:r w:rsidRPr="008015A2">
        <w:rPr>
          <w:color w:val="231F20"/>
          <w:spacing w:val="-8"/>
          <w:sz w:val="24"/>
          <w:szCs w:val="24"/>
        </w:rPr>
        <w:t>Umowy</w:t>
      </w:r>
      <w:r w:rsidRPr="008015A2">
        <w:rPr>
          <w:color w:val="231F20"/>
          <w:spacing w:val="-5"/>
          <w:sz w:val="24"/>
          <w:szCs w:val="24"/>
        </w:rPr>
        <w:t xml:space="preserve"> </w:t>
      </w:r>
      <w:r w:rsidRPr="008015A2">
        <w:rPr>
          <w:color w:val="231F20"/>
          <w:spacing w:val="-8"/>
          <w:sz w:val="24"/>
          <w:szCs w:val="24"/>
        </w:rPr>
        <w:t>Pożyczki,</w:t>
      </w:r>
      <w:r w:rsidRPr="008015A2">
        <w:rPr>
          <w:color w:val="231F20"/>
          <w:spacing w:val="-4"/>
          <w:sz w:val="24"/>
          <w:szCs w:val="24"/>
        </w:rPr>
        <w:t xml:space="preserve"> </w:t>
      </w:r>
      <w:r w:rsidRPr="008015A2">
        <w:rPr>
          <w:color w:val="231F20"/>
          <w:spacing w:val="-8"/>
          <w:sz w:val="24"/>
          <w:szCs w:val="24"/>
        </w:rPr>
        <w:t>w</w:t>
      </w:r>
      <w:r w:rsidRPr="008015A2">
        <w:rPr>
          <w:color w:val="231F20"/>
          <w:spacing w:val="-5"/>
          <w:sz w:val="24"/>
          <w:szCs w:val="24"/>
        </w:rPr>
        <w:t xml:space="preserve"> </w:t>
      </w:r>
      <w:r w:rsidRPr="008015A2">
        <w:rPr>
          <w:color w:val="231F20"/>
          <w:spacing w:val="-8"/>
          <w:sz w:val="24"/>
          <w:szCs w:val="24"/>
        </w:rPr>
        <w:t>tym</w:t>
      </w:r>
      <w:r w:rsidRPr="008015A2">
        <w:rPr>
          <w:color w:val="231F20"/>
          <w:spacing w:val="-4"/>
          <w:sz w:val="24"/>
          <w:szCs w:val="24"/>
        </w:rPr>
        <w:t xml:space="preserve"> </w:t>
      </w:r>
      <w:r w:rsidRPr="008015A2">
        <w:rPr>
          <w:color w:val="231F20"/>
          <w:spacing w:val="-8"/>
          <w:sz w:val="24"/>
          <w:szCs w:val="24"/>
        </w:rPr>
        <w:t>co</w:t>
      </w:r>
      <w:r w:rsidRPr="008015A2">
        <w:rPr>
          <w:color w:val="231F20"/>
          <w:spacing w:val="-5"/>
          <w:sz w:val="24"/>
          <w:szCs w:val="24"/>
        </w:rPr>
        <w:t xml:space="preserve"> </w:t>
      </w:r>
      <w:r w:rsidRPr="008015A2">
        <w:rPr>
          <w:color w:val="231F20"/>
          <w:spacing w:val="-8"/>
          <w:sz w:val="24"/>
          <w:szCs w:val="24"/>
        </w:rPr>
        <w:t>do</w:t>
      </w:r>
      <w:r w:rsidRPr="008015A2">
        <w:rPr>
          <w:color w:val="231F20"/>
          <w:spacing w:val="-4"/>
          <w:sz w:val="24"/>
          <w:szCs w:val="24"/>
        </w:rPr>
        <w:t xml:space="preserve"> </w:t>
      </w:r>
      <w:r w:rsidRPr="008015A2">
        <w:rPr>
          <w:color w:val="231F20"/>
          <w:spacing w:val="-8"/>
          <w:sz w:val="24"/>
          <w:szCs w:val="24"/>
        </w:rPr>
        <w:t>oświadczeń</w:t>
      </w:r>
      <w:r w:rsidRPr="008015A2">
        <w:rPr>
          <w:color w:val="231F20"/>
          <w:spacing w:val="-5"/>
          <w:sz w:val="24"/>
          <w:szCs w:val="24"/>
        </w:rPr>
        <w:t xml:space="preserve"> </w:t>
      </w:r>
      <w:r w:rsidRPr="008015A2">
        <w:rPr>
          <w:color w:val="231F20"/>
          <w:spacing w:val="-8"/>
          <w:sz w:val="24"/>
          <w:szCs w:val="24"/>
        </w:rPr>
        <w:t>zawartych</w:t>
      </w:r>
      <w:r w:rsidRPr="008015A2">
        <w:rPr>
          <w:color w:val="231F20"/>
          <w:spacing w:val="-4"/>
          <w:sz w:val="24"/>
          <w:szCs w:val="24"/>
        </w:rPr>
        <w:t xml:space="preserve"> </w:t>
      </w:r>
      <w:r w:rsidRPr="008015A2">
        <w:rPr>
          <w:color w:val="231F20"/>
          <w:spacing w:val="-8"/>
          <w:sz w:val="24"/>
          <w:szCs w:val="24"/>
        </w:rPr>
        <w:t>w</w:t>
      </w:r>
      <w:r w:rsidRPr="008015A2">
        <w:rPr>
          <w:color w:val="231F20"/>
          <w:spacing w:val="-5"/>
          <w:sz w:val="24"/>
          <w:szCs w:val="24"/>
        </w:rPr>
        <w:t xml:space="preserve"> </w:t>
      </w:r>
      <w:r w:rsidRPr="008015A2">
        <w:rPr>
          <w:color w:val="231F20"/>
          <w:spacing w:val="-8"/>
          <w:sz w:val="24"/>
          <w:szCs w:val="24"/>
        </w:rPr>
        <w:t>pkt</w:t>
      </w:r>
      <w:r w:rsidRPr="008015A2">
        <w:rPr>
          <w:color w:val="231F20"/>
          <w:spacing w:val="-4"/>
          <w:sz w:val="24"/>
          <w:szCs w:val="24"/>
        </w:rPr>
        <w:t xml:space="preserve"> </w:t>
      </w:r>
      <w:r w:rsidRPr="008015A2">
        <w:rPr>
          <w:color w:val="231F20"/>
          <w:spacing w:val="-8"/>
          <w:sz w:val="24"/>
          <w:szCs w:val="24"/>
        </w:rPr>
        <w:t>28</w:t>
      </w:r>
      <w:r w:rsidRPr="008015A2">
        <w:rPr>
          <w:color w:val="231F20"/>
          <w:spacing w:val="-5"/>
          <w:sz w:val="24"/>
          <w:szCs w:val="24"/>
        </w:rPr>
        <w:t xml:space="preserve"> </w:t>
      </w:r>
      <w:r w:rsidRPr="008015A2">
        <w:rPr>
          <w:color w:val="231F20"/>
          <w:spacing w:val="-8"/>
          <w:sz w:val="24"/>
          <w:szCs w:val="24"/>
        </w:rPr>
        <w:t>Umowy,</w:t>
      </w:r>
      <w:r w:rsidRPr="008015A2">
        <w:rPr>
          <w:color w:val="231F20"/>
          <w:spacing w:val="-4"/>
          <w:sz w:val="24"/>
          <w:szCs w:val="24"/>
        </w:rPr>
        <w:t xml:space="preserve"> </w:t>
      </w:r>
      <w:r w:rsidRPr="008015A2">
        <w:rPr>
          <w:color w:val="231F20"/>
          <w:spacing w:val="-8"/>
          <w:sz w:val="24"/>
          <w:szCs w:val="24"/>
        </w:rPr>
        <w:t>podjąłem</w:t>
      </w:r>
      <w:r w:rsidRPr="008015A2">
        <w:rPr>
          <w:color w:val="231F20"/>
          <w:spacing w:val="-5"/>
          <w:sz w:val="24"/>
          <w:szCs w:val="24"/>
        </w:rPr>
        <w:t xml:space="preserve"> </w:t>
      </w:r>
      <w:r w:rsidRPr="008015A2">
        <w:rPr>
          <w:color w:val="231F20"/>
          <w:spacing w:val="-8"/>
          <w:sz w:val="24"/>
          <w:szCs w:val="24"/>
        </w:rPr>
        <w:t>świadomie</w:t>
      </w:r>
      <w:r w:rsidRPr="008015A2">
        <w:rPr>
          <w:color w:val="231F20"/>
          <w:spacing w:val="-4"/>
          <w:sz w:val="24"/>
          <w:szCs w:val="24"/>
        </w:rPr>
        <w:t xml:space="preserve"> </w:t>
      </w:r>
      <w:r w:rsidRPr="008015A2">
        <w:rPr>
          <w:color w:val="231F20"/>
          <w:spacing w:val="-8"/>
          <w:sz w:val="24"/>
          <w:szCs w:val="24"/>
        </w:rPr>
        <w:t>i</w:t>
      </w:r>
      <w:r w:rsidRPr="008015A2">
        <w:rPr>
          <w:color w:val="231F20"/>
          <w:spacing w:val="-5"/>
          <w:sz w:val="24"/>
          <w:szCs w:val="24"/>
        </w:rPr>
        <w:t xml:space="preserve"> </w:t>
      </w:r>
      <w:r w:rsidRPr="008015A2">
        <w:rPr>
          <w:color w:val="231F20"/>
          <w:spacing w:val="-8"/>
          <w:sz w:val="24"/>
          <w:szCs w:val="24"/>
        </w:rPr>
        <w:t>swobodnie,</w:t>
      </w:r>
      <w:r w:rsidRPr="008015A2">
        <w:rPr>
          <w:color w:val="231F20"/>
          <w:spacing w:val="-4"/>
          <w:sz w:val="24"/>
          <w:szCs w:val="24"/>
        </w:rPr>
        <w:t xml:space="preserve"> </w:t>
      </w:r>
      <w:r w:rsidRPr="008015A2">
        <w:rPr>
          <w:color w:val="231F20"/>
          <w:spacing w:val="-8"/>
          <w:sz w:val="24"/>
          <w:szCs w:val="24"/>
        </w:rPr>
        <w:t>oraz że</w:t>
      </w:r>
      <w:r w:rsidRPr="008015A2">
        <w:rPr>
          <w:color w:val="231F20"/>
          <w:sz w:val="24"/>
          <w:szCs w:val="24"/>
        </w:rPr>
        <w:t xml:space="preserve"> </w:t>
      </w:r>
      <w:r w:rsidRPr="008015A2">
        <w:rPr>
          <w:color w:val="231F20"/>
          <w:spacing w:val="-8"/>
          <w:sz w:val="24"/>
          <w:szCs w:val="24"/>
        </w:rPr>
        <w:t>podejmując</w:t>
      </w:r>
      <w:r w:rsidRPr="008015A2">
        <w:rPr>
          <w:color w:val="231F20"/>
          <w:sz w:val="24"/>
          <w:szCs w:val="24"/>
        </w:rPr>
        <w:t xml:space="preserve"> </w:t>
      </w:r>
      <w:r w:rsidRPr="008015A2">
        <w:rPr>
          <w:color w:val="231F20"/>
          <w:spacing w:val="-8"/>
          <w:sz w:val="24"/>
          <w:szCs w:val="24"/>
        </w:rPr>
        <w:t>tę</w:t>
      </w:r>
      <w:r w:rsidRPr="008015A2">
        <w:rPr>
          <w:color w:val="231F20"/>
          <w:sz w:val="24"/>
          <w:szCs w:val="24"/>
        </w:rPr>
        <w:t xml:space="preserve"> </w:t>
      </w:r>
      <w:r w:rsidRPr="008015A2">
        <w:rPr>
          <w:color w:val="231F20"/>
          <w:spacing w:val="-8"/>
          <w:sz w:val="24"/>
          <w:szCs w:val="24"/>
        </w:rPr>
        <w:t>decyzję</w:t>
      </w:r>
      <w:r w:rsidRPr="008015A2">
        <w:rPr>
          <w:color w:val="231F20"/>
          <w:sz w:val="24"/>
          <w:szCs w:val="24"/>
        </w:rPr>
        <w:t xml:space="preserve"> </w:t>
      </w:r>
      <w:r w:rsidRPr="008015A2">
        <w:rPr>
          <w:color w:val="231F20"/>
          <w:spacing w:val="-8"/>
          <w:sz w:val="24"/>
          <w:szCs w:val="24"/>
        </w:rPr>
        <w:t>nie</w:t>
      </w:r>
      <w:r w:rsidRPr="008015A2">
        <w:rPr>
          <w:color w:val="231F20"/>
          <w:sz w:val="24"/>
          <w:szCs w:val="24"/>
        </w:rPr>
        <w:t xml:space="preserve"> </w:t>
      </w:r>
      <w:r w:rsidRPr="008015A2">
        <w:rPr>
          <w:color w:val="231F20"/>
          <w:spacing w:val="-8"/>
          <w:sz w:val="24"/>
          <w:szCs w:val="24"/>
        </w:rPr>
        <w:t>znajdowałem</w:t>
      </w:r>
      <w:r w:rsidRPr="008015A2">
        <w:rPr>
          <w:color w:val="231F20"/>
          <w:sz w:val="24"/>
          <w:szCs w:val="24"/>
        </w:rPr>
        <w:t xml:space="preserve"> </w:t>
      </w:r>
      <w:r w:rsidRPr="008015A2">
        <w:rPr>
          <w:color w:val="231F20"/>
          <w:spacing w:val="-8"/>
          <w:sz w:val="24"/>
          <w:szCs w:val="24"/>
        </w:rPr>
        <w:t>się</w:t>
      </w:r>
      <w:r w:rsidRPr="008015A2">
        <w:rPr>
          <w:color w:val="231F20"/>
          <w:sz w:val="24"/>
          <w:szCs w:val="24"/>
        </w:rPr>
        <w:t xml:space="preserve"> </w:t>
      </w:r>
      <w:r w:rsidRPr="008015A2">
        <w:rPr>
          <w:color w:val="231F20"/>
          <w:spacing w:val="-8"/>
          <w:sz w:val="24"/>
          <w:szCs w:val="24"/>
        </w:rPr>
        <w:t>w</w:t>
      </w:r>
      <w:r w:rsidRPr="008015A2">
        <w:rPr>
          <w:color w:val="231F20"/>
          <w:sz w:val="24"/>
          <w:szCs w:val="24"/>
        </w:rPr>
        <w:t xml:space="preserve"> </w:t>
      </w:r>
      <w:r w:rsidRPr="008015A2">
        <w:rPr>
          <w:color w:val="231F20"/>
          <w:spacing w:val="-8"/>
          <w:sz w:val="24"/>
          <w:szCs w:val="24"/>
        </w:rPr>
        <w:t>położeniu</w:t>
      </w:r>
      <w:r w:rsidRPr="008015A2">
        <w:rPr>
          <w:color w:val="231F20"/>
          <w:sz w:val="24"/>
          <w:szCs w:val="24"/>
        </w:rPr>
        <w:t xml:space="preserve"> </w:t>
      </w:r>
      <w:r w:rsidRPr="008015A2">
        <w:rPr>
          <w:color w:val="231F20"/>
          <w:spacing w:val="-8"/>
          <w:sz w:val="24"/>
          <w:szCs w:val="24"/>
        </w:rPr>
        <w:t>przymusowym,</w:t>
      </w:r>
      <w:r w:rsidRPr="008015A2">
        <w:rPr>
          <w:color w:val="231F20"/>
          <w:sz w:val="24"/>
          <w:szCs w:val="24"/>
        </w:rPr>
        <w:t xml:space="preserve"> </w:t>
      </w:r>
      <w:r w:rsidRPr="008015A2">
        <w:rPr>
          <w:color w:val="231F20"/>
          <w:spacing w:val="-8"/>
          <w:sz w:val="24"/>
          <w:szCs w:val="24"/>
        </w:rPr>
        <w:t>nie</w:t>
      </w:r>
      <w:r w:rsidRPr="008015A2">
        <w:rPr>
          <w:color w:val="231F20"/>
          <w:sz w:val="24"/>
          <w:szCs w:val="24"/>
        </w:rPr>
        <w:t xml:space="preserve"> </w:t>
      </w:r>
      <w:r w:rsidRPr="008015A2">
        <w:rPr>
          <w:color w:val="231F20"/>
          <w:spacing w:val="-8"/>
          <w:sz w:val="24"/>
          <w:szCs w:val="24"/>
        </w:rPr>
        <w:t>działałem</w:t>
      </w:r>
      <w:r w:rsidRPr="008015A2">
        <w:rPr>
          <w:color w:val="231F20"/>
          <w:sz w:val="24"/>
          <w:szCs w:val="24"/>
        </w:rPr>
        <w:t xml:space="preserve"> </w:t>
      </w:r>
      <w:r w:rsidRPr="008015A2">
        <w:rPr>
          <w:color w:val="231F20"/>
          <w:spacing w:val="-8"/>
          <w:sz w:val="24"/>
          <w:szCs w:val="24"/>
        </w:rPr>
        <w:t>pod</w:t>
      </w:r>
      <w:r w:rsidRPr="008015A2">
        <w:rPr>
          <w:color w:val="231F20"/>
          <w:sz w:val="24"/>
          <w:szCs w:val="24"/>
        </w:rPr>
        <w:t xml:space="preserve"> </w:t>
      </w:r>
      <w:r w:rsidRPr="008015A2">
        <w:rPr>
          <w:color w:val="231F20"/>
          <w:spacing w:val="-8"/>
          <w:sz w:val="24"/>
          <w:szCs w:val="24"/>
        </w:rPr>
        <w:t>wpływem</w:t>
      </w:r>
      <w:r w:rsidRPr="008015A2">
        <w:rPr>
          <w:color w:val="231F20"/>
          <w:sz w:val="24"/>
          <w:szCs w:val="24"/>
        </w:rPr>
        <w:t xml:space="preserve"> </w:t>
      </w:r>
      <w:r w:rsidRPr="008015A2">
        <w:rPr>
          <w:color w:val="231F20"/>
          <w:spacing w:val="-8"/>
          <w:sz w:val="24"/>
          <w:szCs w:val="24"/>
        </w:rPr>
        <w:t>nacisku</w:t>
      </w:r>
      <w:r w:rsidRPr="008015A2">
        <w:rPr>
          <w:color w:val="231F20"/>
          <w:sz w:val="24"/>
          <w:szCs w:val="24"/>
        </w:rPr>
        <w:t xml:space="preserve"> </w:t>
      </w:r>
      <w:r w:rsidRPr="008015A2">
        <w:rPr>
          <w:color w:val="231F20"/>
          <w:spacing w:val="-8"/>
          <w:sz w:val="24"/>
          <w:szCs w:val="24"/>
        </w:rPr>
        <w:t>lub</w:t>
      </w:r>
      <w:r w:rsidRPr="008015A2">
        <w:rPr>
          <w:color w:val="231F20"/>
          <w:sz w:val="24"/>
          <w:szCs w:val="24"/>
        </w:rPr>
        <w:t xml:space="preserve"> </w:t>
      </w:r>
      <w:r w:rsidRPr="008015A2">
        <w:rPr>
          <w:color w:val="231F20"/>
          <w:spacing w:val="-8"/>
          <w:sz w:val="24"/>
          <w:szCs w:val="24"/>
        </w:rPr>
        <w:t>innych</w:t>
      </w:r>
      <w:r w:rsidRPr="008015A2">
        <w:rPr>
          <w:color w:val="231F20"/>
          <w:sz w:val="24"/>
          <w:szCs w:val="24"/>
        </w:rPr>
        <w:t xml:space="preserve"> </w:t>
      </w:r>
      <w:r w:rsidRPr="008015A2">
        <w:rPr>
          <w:color w:val="231F20"/>
          <w:spacing w:val="-8"/>
          <w:sz w:val="24"/>
          <w:szCs w:val="24"/>
        </w:rPr>
        <w:t>niekorzystnych</w:t>
      </w:r>
      <w:r w:rsidRPr="008015A2">
        <w:rPr>
          <w:color w:val="231F20"/>
          <w:sz w:val="24"/>
          <w:szCs w:val="24"/>
        </w:rPr>
        <w:t xml:space="preserve"> </w:t>
      </w:r>
      <w:r w:rsidRPr="008015A2">
        <w:rPr>
          <w:color w:val="231F20"/>
          <w:spacing w:val="-8"/>
          <w:sz w:val="24"/>
          <w:szCs w:val="24"/>
        </w:rPr>
        <w:t>okoliczności,</w:t>
      </w:r>
      <w:r w:rsidRPr="008015A2">
        <w:rPr>
          <w:color w:val="231F20"/>
          <w:sz w:val="24"/>
          <w:szCs w:val="24"/>
        </w:rPr>
        <w:t xml:space="preserve"> </w:t>
      </w:r>
      <w:r w:rsidRPr="008015A2">
        <w:rPr>
          <w:color w:val="231F20"/>
          <w:spacing w:val="-8"/>
          <w:sz w:val="24"/>
          <w:szCs w:val="24"/>
        </w:rPr>
        <w:t>oraz</w:t>
      </w:r>
      <w:r w:rsidRPr="008015A2">
        <w:rPr>
          <w:color w:val="231F20"/>
          <w:sz w:val="24"/>
          <w:szCs w:val="24"/>
        </w:rPr>
        <w:t xml:space="preserve"> </w:t>
      </w:r>
      <w:r w:rsidRPr="008015A2">
        <w:rPr>
          <w:color w:val="231F20"/>
          <w:spacing w:val="-8"/>
          <w:sz w:val="24"/>
          <w:szCs w:val="24"/>
        </w:rPr>
        <w:t>że</w:t>
      </w:r>
      <w:r w:rsidRPr="008015A2">
        <w:rPr>
          <w:color w:val="231F20"/>
          <w:sz w:val="24"/>
          <w:szCs w:val="24"/>
        </w:rPr>
        <w:t xml:space="preserve"> </w:t>
      </w:r>
      <w:r w:rsidRPr="008015A2">
        <w:rPr>
          <w:color w:val="231F20"/>
          <w:spacing w:val="-8"/>
          <w:sz w:val="24"/>
          <w:szCs w:val="24"/>
        </w:rPr>
        <w:t>moje</w:t>
      </w:r>
      <w:r w:rsidRPr="008015A2">
        <w:rPr>
          <w:color w:val="231F20"/>
          <w:sz w:val="24"/>
          <w:szCs w:val="24"/>
        </w:rPr>
        <w:t xml:space="preserve"> </w:t>
      </w:r>
      <w:r w:rsidRPr="008015A2">
        <w:rPr>
          <w:color w:val="231F20"/>
          <w:spacing w:val="-8"/>
          <w:sz w:val="24"/>
          <w:szCs w:val="24"/>
        </w:rPr>
        <w:t>dochody</w:t>
      </w:r>
      <w:r w:rsidRPr="008015A2">
        <w:rPr>
          <w:color w:val="231F20"/>
          <w:sz w:val="24"/>
          <w:szCs w:val="24"/>
        </w:rPr>
        <w:t xml:space="preserve"> </w:t>
      </w:r>
      <w:r w:rsidRPr="008015A2">
        <w:rPr>
          <w:color w:val="231F20"/>
          <w:spacing w:val="-8"/>
          <w:sz w:val="24"/>
          <w:szCs w:val="24"/>
        </w:rPr>
        <w:t>pozwolą</w:t>
      </w:r>
      <w:r w:rsidRPr="008015A2">
        <w:rPr>
          <w:color w:val="231F20"/>
          <w:sz w:val="24"/>
          <w:szCs w:val="24"/>
        </w:rPr>
        <w:t xml:space="preserve"> </w:t>
      </w:r>
      <w:r w:rsidRPr="008015A2">
        <w:rPr>
          <w:color w:val="231F20"/>
          <w:spacing w:val="-8"/>
          <w:sz w:val="24"/>
          <w:szCs w:val="24"/>
        </w:rPr>
        <w:t>mi</w:t>
      </w:r>
      <w:r w:rsidRPr="008015A2">
        <w:rPr>
          <w:color w:val="231F20"/>
          <w:sz w:val="24"/>
          <w:szCs w:val="24"/>
        </w:rPr>
        <w:t xml:space="preserve"> </w:t>
      </w:r>
      <w:r w:rsidRPr="008015A2">
        <w:rPr>
          <w:color w:val="231F20"/>
          <w:spacing w:val="-8"/>
          <w:sz w:val="24"/>
          <w:szCs w:val="24"/>
        </w:rPr>
        <w:t>spłacić</w:t>
      </w:r>
      <w:r w:rsidRPr="008015A2">
        <w:rPr>
          <w:color w:val="231F20"/>
          <w:sz w:val="24"/>
          <w:szCs w:val="24"/>
        </w:rPr>
        <w:t xml:space="preserve"> </w:t>
      </w:r>
      <w:r w:rsidRPr="008015A2">
        <w:rPr>
          <w:color w:val="231F20"/>
          <w:spacing w:val="-8"/>
          <w:sz w:val="24"/>
          <w:szCs w:val="24"/>
        </w:rPr>
        <w:t>łączne</w:t>
      </w:r>
      <w:r w:rsidRPr="008015A2">
        <w:rPr>
          <w:color w:val="231F20"/>
          <w:sz w:val="24"/>
          <w:szCs w:val="24"/>
        </w:rPr>
        <w:t xml:space="preserve"> </w:t>
      </w:r>
      <w:r w:rsidRPr="008015A2">
        <w:rPr>
          <w:color w:val="231F20"/>
          <w:spacing w:val="-8"/>
          <w:sz w:val="24"/>
          <w:szCs w:val="24"/>
        </w:rPr>
        <w:t>zobowiązanie</w:t>
      </w:r>
      <w:r w:rsidRPr="008015A2">
        <w:rPr>
          <w:color w:val="231F20"/>
          <w:sz w:val="24"/>
          <w:szCs w:val="24"/>
        </w:rPr>
        <w:t xml:space="preserve"> </w:t>
      </w:r>
      <w:r w:rsidRPr="008015A2">
        <w:rPr>
          <w:color w:val="231F20"/>
          <w:spacing w:val="-8"/>
          <w:sz w:val="24"/>
          <w:szCs w:val="24"/>
        </w:rPr>
        <w:t>wynikające</w:t>
      </w:r>
      <w:r w:rsidRPr="008015A2">
        <w:rPr>
          <w:color w:val="231F20"/>
          <w:sz w:val="24"/>
          <w:szCs w:val="24"/>
        </w:rPr>
        <w:t xml:space="preserve"> </w:t>
      </w:r>
      <w:r w:rsidRPr="008015A2">
        <w:rPr>
          <w:color w:val="231F20"/>
          <w:spacing w:val="-8"/>
          <w:sz w:val="24"/>
          <w:szCs w:val="24"/>
        </w:rPr>
        <w:t>z</w:t>
      </w:r>
      <w:r w:rsidRPr="008015A2">
        <w:rPr>
          <w:color w:val="231F20"/>
          <w:sz w:val="24"/>
          <w:szCs w:val="24"/>
        </w:rPr>
        <w:t xml:space="preserve"> </w:t>
      </w:r>
      <w:r w:rsidRPr="008015A2">
        <w:rPr>
          <w:color w:val="231F20"/>
          <w:spacing w:val="-8"/>
          <w:sz w:val="24"/>
          <w:szCs w:val="24"/>
        </w:rPr>
        <w:t>Umowy</w:t>
      </w:r>
      <w:r w:rsidRPr="008015A2">
        <w:rPr>
          <w:color w:val="231F20"/>
          <w:sz w:val="24"/>
          <w:szCs w:val="24"/>
        </w:rPr>
        <w:t xml:space="preserve"> </w:t>
      </w:r>
      <w:r w:rsidRPr="008015A2">
        <w:rPr>
          <w:color w:val="231F20"/>
          <w:spacing w:val="-8"/>
          <w:sz w:val="24"/>
          <w:szCs w:val="24"/>
        </w:rPr>
        <w:t>Pożyczki.</w:t>
      </w:r>
      <w:r w:rsidRPr="008015A2">
        <w:rPr>
          <w:color w:val="231F20"/>
          <w:sz w:val="24"/>
          <w:szCs w:val="24"/>
        </w:rPr>
        <w:t xml:space="preserve"> </w:t>
      </w:r>
      <w:r w:rsidRPr="008015A2">
        <w:rPr>
          <w:color w:val="231F20"/>
          <w:spacing w:val="-8"/>
          <w:sz w:val="24"/>
          <w:szCs w:val="24"/>
        </w:rPr>
        <w:t>Potwierdzam</w:t>
      </w:r>
      <w:r w:rsidRPr="008015A2">
        <w:rPr>
          <w:color w:val="231F20"/>
          <w:sz w:val="24"/>
          <w:szCs w:val="24"/>
        </w:rPr>
        <w:t xml:space="preserve"> </w:t>
      </w:r>
      <w:r w:rsidRPr="008015A2">
        <w:rPr>
          <w:color w:val="231F20"/>
          <w:spacing w:val="-8"/>
          <w:sz w:val="24"/>
          <w:szCs w:val="24"/>
        </w:rPr>
        <w:t>również,</w:t>
      </w:r>
      <w:r w:rsidRPr="008015A2">
        <w:rPr>
          <w:color w:val="231F20"/>
          <w:sz w:val="24"/>
          <w:szCs w:val="24"/>
        </w:rPr>
        <w:t xml:space="preserve"> </w:t>
      </w:r>
      <w:r w:rsidRPr="008015A2">
        <w:rPr>
          <w:color w:val="231F20"/>
          <w:spacing w:val="-8"/>
          <w:sz w:val="24"/>
          <w:szCs w:val="24"/>
        </w:rPr>
        <w:t>że</w:t>
      </w:r>
      <w:r w:rsidRPr="008015A2">
        <w:rPr>
          <w:color w:val="231F20"/>
          <w:sz w:val="24"/>
          <w:szCs w:val="24"/>
        </w:rPr>
        <w:t xml:space="preserve"> </w:t>
      </w:r>
      <w:r w:rsidRPr="008015A2">
        <w:rPr>
          <w:color w:val="231F20"/>
          <w:spacing w:val="-8"/>
          <w:sz w:val="24"/>
          <w:szCs w:val="24"/>
        </w:rPr>
        <w:t>otrzymałem</w:t>
      </w:r>
      <w:r w:rsidRPr="008015A2">
        <w:rPr>
          <w:color w:val="231F20"/>
          <w:sz w:val="24"/>
          <w:szCs w:val="24"/>
        </w:rPr>
        <w:t xml:space="preserve"> </w:t>
      </w:r>
      <w:r w:rsidRPr="008015A2">
        <w:rPr>
          <w:color w:val="231F20"/>
          <w:spacing w:val="-8"/>
          <w:sz w:val="24"/>
          <w:szCs w:val="24"/>
        </w:rPr>
        <w:t>Całko- witą</w:t>
      </w:r>
      <w:r w:rsidRPr="008015A2">
        <w:rPr>
          <w:color w:val="231F20"/>
          <w:sz w:val="24"/>
          <w:szCs w:val="24"/>
        </w:rPr>
        <w:t xml:space="preserve"> </w:t>
      </w:r>
      <w:r w:rsidRPr="008015A2">
        <w:rPr>
          <w:color w:val="231F20"/>
          <w:spacing w:val="-8"/>
          <w:sz w:val="24"/>
          <w:szCs w:val="24"/>
        </w:rPr>
        <w:t>kwotę</w:t>
      </w:r>
      <w:r w:rsidRPr="008015A2">
        <w:rPr>
          <w:color w:val="231F20"/>
          <w:sz w:val="24"/>
          <w:szCs w:val="24"/>
        </w:rPr>
        <w:t xml:space="preserve"> </w:t>
      </w:r>
      <w:r w:rsidRPr="008015A2">
        <w:rPr>
          <w:color w:val="231F20"/>
          <w:spacing w:val="-8"/>
          <w:sz w:val="24"/>
          <w:szCs w:val="24"/>
        </w:rPr>
        <w:t>pożyczki</w:t>
      </w:r>
      <w:r w:rsidRPr="008015A2">
        <w:rPr>
          <w:color w:val="231F20"/>
          <w:sz w:val="24"/>
          <w:szCs w:val="24"/>
        </w:rPr>
        <w:t xml:space="preserve"> </w:t>
      </w:r>
      <w:r w:rsidRPr="008015A2">
        <w:rPr>
          <w:color w:val="231F20"/>
          <w:spacing w:val="-8"/>
          <w:sz w:val="24"/>
          <w:szCs w:val="24"/>
        </w:rPr>
        <w:t>w</w:t>
      </w:r>
      <w:r w:rsidRPr="008015A2">
        <w:rPr>
          <w:color w:val="231F20"/>
          <w:sz w:val="24"/>
          <w:szCs w:val="24"/>
        </w:rPr>
        <w:t xml:space="preserve"> </w:t>
      </w:r>
      <w:r w:rsidRPr="008015A2">
        <w:rPr>
          <w:color w:val="231F20"/>
          <w:spacing w:val="-8"/>
          <w:sz w:val="24"/>
          <w:szCs w:val="24"/>
        </w:rPr>
        <w:t>całości,</w:t>
      </w:r>
      <w:r w:rsidRPr="008015A2">
        <w:rPr>
          <w:color w:val="231F20"/>
          <w:sz w:val="24"/>
          <w:szCs w:val="24"/>
        </w:rPr>
        <w:t xml:space="preserve"> </w:t>
      </w:r>
      <w:r w:rsidRPr="008015A2">
        <w:rPr>
          <w:color w:val="231F20"/>
          <w:spacing w:val="-8"/>
          <w:sz w:val="24"/>
          <w:szCs w:val="24"/>
        </w:rPr>
        <w:t>jestem</w:t>
      </w:r>
      <w:r w:rsidRPr="008015A2">
        <w:rPr>
          <w:color w:val="231F20"/>
          <w:sz w:val="24"/>
          <w:szCs w:val="24"/>
        </w:rPr>
        <w:t xml:space="preserve"> </w:t>
      </w:r>
      <w:r w:rsidRPr="008015A2">
        <w:rPr>
          <w:color w:val="231F20"/>
          <w:spacing w:val="-8"/>
          <w:sz w:val="24"/>
          <w:szCs w:val="24"/>
        </w:rPr>
        <w:t>jedyną</w:t>
      </w:r>
      <w:r w:rsidRPr="008015A2">
        <w:rPr>
          <w:color w:val="231F20"/>
          <w:sz w:val="24"/>
          <w:szCs w:val="24"/>
        </w:rPr>
        <w:t xml:space="preserve"> </w:t>
      </w:r>
      <w:r w:rsidRPr="008015A2">
        <w:rPr>
          <w:color w:val="231F20"/>
          <w:spacing w:val="-8"/>
          <w:sz w:val="24"/>
          <w:szCs w:val="24"/>
        </w:rPr>
        <w:t>osobą</w:t>
      </w:r>
      <w:r w:rsidRPr="008015A2">
        <w:rPr>
          <w:color w:val="231F20"/>
          <w:sz w:val="24"/>
          <w:szCs w:val="24"/>
        </w:rPr>
        <w:t xml:space="preserve"> </w:t>
      </w:r>
      <w:r w:rsidRPr="008015A2">
        <w:rPr>
          <w:color w:val="231F20"/>
          <w:spacing w:val="-8"/>
          <w:sz w:val="24"/>
          <w:szCs w:val="24"/>
        </w:rPr>
        <w:t>zobowiązaną</w:t>
      </w:r>
      <w:r w:rsidRPr="008015A2">
        <w:rPr>
          <w:color w:val="231F20"/>
          <w:sz w:val="24"/>
          <w:szCs w:val="24"/>
        </w:rPr>
        <w:t xml:space="preserve"> </w:t>
      </w:r>
      <w:r w:rsidRPr="008015A2">
        <w:rPr>
          <w:color w:val="231F20"/>
          <w:spacing w:val="-8"/>
          <w:sz w:val="24"/>
          <w:szCs w:val="24"/>
        </w:rPr>
        <w:t>do</w:t>
      </w:r>
      <w:r w:rsidRPr="008015A2">
        <w:rPr>
          <w:color w:val="231F20"/>
          <w:sz w:val="24"/>
          <w:szCs w:val="24"/>
        </w:rPr>
        <w:t xml:space="preserve"> </w:t>
      </w:r>
      <w:r w:rsidRPr="008015A2">
        <w:rPr>
          <w:color w:val="231F20"/>
          <w:spacing w:val="-8"/>
          <w:sz w:val="24"/>
          <w:szCs w:val="24"/>
        </w:rPr>
        <w:t>spłaty</w:t>
      </w:r>
      <w:r w:rsidRPr="008015A2">
        <w:rPr>
          <w:color w:val="231F20"/>
          <w:sz w:val="24"/>
          <w:szCs w:val="24"/>
        </w:rPr>
        <w:t xml:space="preserve"> </w:t>
      </w:r>
      <w:r w:rsidRPr="008015A2">
        <w:rPr>
          <w:color w:val="231F20"/>
          <w:spacing w:val="-8"/>
          <w:sz w:val="24"/>
          <w:szCs w:val="24"/>
        </w:rPr>
        <w:t>kwoty</w:t>
      </w:r>
      <w:r w:rsidRPr="008015A2">
        <w:rPr>
          <w:color w:val="231F20"/>
          <w:sz w:val="24"/>
          <w:szCs w:val="24"/>
        </w:rPr>
        <w:t xml:space="preserve"> </w:t>
      </w:r>
      <w:r w:rsidRPr="008015A2">
        <w:rPr>
          <w:color w:val="231F20"/>
          <w:spacing w:val="-8"/>
          <w:sz w:val="24"/>
          <w:szCs w:val="24"/>
        </w:rPr>
        <w:t>oznaczonej</w:t>
      </w:r>
      <w:r w:rsidRPr="008015A2">
        <w:rPr>
          <w:color w:val="231F20"/>
          <w:sz w:val="24"/>
          <w:szCs w:val="24"/>
        </w:rPr>
        <w:t xml:space="preserve"> </w:t>
      </w:r>
      <w:r w:rsidRPr="008015A2">
        <w:rPr>
          <w:color w:val="231F20"/>
          <w:spacing w:val="-8"/>
          <w:sz w:val="24"/>
          <w:szCs w:val="24"/>
        </w:rPr>
        <w:t>w</w:t>
      </w:r>
      <w:r w:rsidRPr="008015A2">
        <w:rPr>
          <w:color w:val="231F20"/>
          <w:sz w:val="24"/>
          <w:szCs w:val="24"/>
        </w:rPr>
        <w:t xml:space="preserve"> </w:t>
      </w:r>
      <w:r w:rsidRPr="008015A2">
        <w:rPr>
          <w:color w:val="231F20"/>
          <w:spacing w:val="-8"/>
          <w:sz w:val="24"/>
          <w:szCs w:val="24"/>
        </w:rPr>
        <w:t>niniejszej</w:t>
      </w:r>
      <w:r w:rsidRPr="008015A2">
        <w:rPr>
          <w:color w:val="231F20"/>
          <w:sz w:val="24"/>
          <w:szCs w:val="24"/>
        </w:rPr>
        <w:t xml:space="preserve"> </w:t>
      </w:r>
      <w:r w:rsidRPr="008015A2">
        <w:rPr>
          <w:color w:val="231F20"/>
          <w:spacing w:val="-8"/>
          <w:sz w:val="24"/>
          <w:szCs w:val="24"/>
        </w:rPr>
        <w:t>Umowie</w:t>
      </w:r>
      <w:r w:rsidRPr="008015A2">
        <w:rPr>
          <w:color w:val="231F20"/>
          <w:sz w:val="24"/>
          <w:szCs w:val="24"/>
        </w:rPr>
        <w:t xml:space="preserve"> </w:t>
      </w:r>
      <w:r w:rsidRPr="008015A2">
        <w:rPr>
          <w:color w:val="231F20"/>
          <w:spacing w:val="-8"/>
          <w:sz w:val="24"/>
          <w:szCs w:val="24"/>
        </w:rPr>
        <w:t>Pożyczki,</w:t>
      </w:r>
      <w:r w:rsidRPr="008015A2">
        <w:rPr>
          <w:color w:val="231F20"/>
          <w:sz w:val="24"/>
          <w:szCs w:val="24"/>
        </w:rPr>
        <w:t xml:space="preserve"> </w:t>
      </w:r>
      <w:r w:rsidRPr="008015A2">
        <w:rPr>
          <w:color w:val="231F20"/>
          <w:spacing w:val="-8"/>
          <w:sz w:val="24"/>
          <w:szCs w:val="24"/>
        </w:rPr>
        <w:t>jako</w:t>
      </w:r>
      <w:r w:rsidRPr="008015A2">
        <w:rPr>
          <w:color w:val="231F20"/>
          <w:sz w:val="24"/>
          <w:szCs w:val="24"/>
        </w:rPr>
        <w:t xml:space="preserve"> </w:t>
      </w:r>
      <w:r w:rsidRPr="008015A2">
        <w:rPr>
          <w:color w:val="231F20"/>
          <w:spacing w:val="-8"/>
          <w:sz w:val="24"/>
          <w:szCs w:val="24"/>
        </w:rPr>
        <w:t>Całkowita</w:t>
      </w:r>
      <w:r w:rsidRPr="008015A2">
        <w:rPr>
          <w:color w:val="231F20"/>
          <w:sz w:val="24"/>
          <w:szCs w:val="24"/>
        </w:rPr>
        <w:t xml:space="preserve"> </w:t>
      </w:r>
      <w:r w:rsidRPr="008015A2">
        <w:rPr>
          <w:color w:val="231F20"/>
          <w:spacing w:val="-8"/>
          <w:sz w:val="24"/>
          <w:szCs w:val="24"/>
        </w:rPr>
        <w:t xml:space="preserve">kwota </w:t>
      </w:r>
      <w:r w:rsidRPr="008015A2">
        <w:rPr>
          <w:color w:val="231F20"/>
          <w:spacing w:val="-6"/>
          <w:sz w:val="24"/>
          <w:szCs w:val="24"/>
        </w:rPr>
        <w:t>pożyczki wraz z należnym Oprocentowaniem oraz Opłatą za zarządzanie pożyczką (o ile jest należna) i opłatami dodatkowymi (jeśli występują)”. Przyjmuję</w:t>
      </w:r>
      <w:r w:rsidRPr="008015A2">
        <w:rPr>
          <w:color w:val="231F20"/>
          <w:spacing w:val="-7"/>
          <w:sz w:val="24"/>
          <w:szCs w:val="24"/>
        </w:rPr>
        <w:t xml:space="preserve"> </w:t>
      </w:r>
      <w:r w:rsidRPr="008015A2">
        <w:rPr>
          <w:color w:val="231F20"/>
          <w:spacing w:val="-6"/>
          <w:sz w:val="24"/>
          <w:szCs w:val="24"/>
        </w:rPr>
        <w:t>do wiadomości,</w:t>
      </w:r>
      <w:r w:rsidRPr="008015A2">
        <w:rPr>
          <w:color w:val="231F20"/>
          <w:spacing w:val="-7"/>
          <w:sz w:val="24"/>
          <w:szCs w:val="24"/>
        </w:rPr>
        <w:t xml:space="preserve"> </w:t>
      </w:r>
      <w:r w:rsidRPr="008015A2">
        <w:rPr>
          <w:color w:val="231F20"/>
          <w:spacing w:val="-6"/>
          <w:sz w:val="24"/>
          <w:szCs w:val="24"/>
        </w:rPr>
        <w:t>że złożenie</w:t>
      </w:r>
      <w:r w:rsidRPr="008015A2">
        <w:rPr>
          <w:color w:val="231F20"/>
          <w:spacing w:val="-7"/>
          <w:sz w:val="24"/>
          <w:szCs w:val="24"/>
        </w:rPr>
        <w:t xml:space="preserve"> </w:t>
      </w:r>
      <w:r w:rsidRPr="008015A2">
        <w:rPr>
          <w:color w:val="231F20"/>
          <w:spacing w:val="-6"/>
          <w:sz w:val="24"/>
          <w:szCs w:val="24"/>
        </w:rPr>
        <w:t>niniejszego</w:t>
      </w:r>
      <w:r w:rsidRPr="008015A2">
        <w:rPr>
          <w:color w:val="231F20"/>
          <w:spacing w:val="-7"/>
          <w:sz w:val="24"/>
          <w:szCs w:val="24"/>
        </w:rPr>
        <w:t xml:space="preserve"> </w:t>
      </w:r>
      <w:r w:rsidRPr="008015A2">
        <w:rPr>
          <w:color w:val="231F20"/>
          <w:spacing w:val="-6"/>
          <w:sz w:val="24"/>
          <w:szCs w:val="24"/>
        </w:rPr>
        <w:t>oświadczenia nie</w:t>
      </w:r>
      <w:r w:rsidRPr="008015A2">
        <w:rPr>
          <w:color w:val="231F20"/>
          <w:spacing w:val="-7"/>
          <w:sz w:val="24"/>
          <w:szCs w:val="24"/>
        </w:rPr>
        <w:t xml:space="preserve"> </w:t>
      </w:r>
      <w:r w:rsidRPr="008015A2">
        <w:rPr>
          <w:color w:val="231F20"/>
          <w:spacing w:val="-6"/>
          <w:sz w:val="24"/>
          <w:szCs w:val="24"/>
        </w:rPr>
        <w:t>wyłącza możliwości</w:t>
      </w:r>
      <w:r w:rsidRPr="008015A2">
        <w:rPr>
          <w:color w:val="231F20"/>
          <w:spacing w:val="-7"/>
          <w:sz w:val="24"/>
          <w:szCs w:val="24"/>
        </w:rPr>
        <w:t xml:space="preserve"> </w:t>
      </w:r>
      <w:r w:rsidRPr="008015A2">
        <w:rPr>
          <w:color w:val="231F20"/>
          <w:spacing w:val="-6"/>
          <w:sz w:val="24"/>
          <w:szCs w:val="24"/>
        </w:rPr>
        <w:t>podnoszenia przeze</w:t>
      </w:r>
      <w:r w:rsidRPr="008015A2">
        <w:rPr>
          <w:color w:val="231F20"/>
          <w:spacing w:val="-7"/>
          <w:sz w:val="24"/>
          <w:szCs w:val="24"/>
        </w:rPr>
        <w:t xml:space="preserve"> </w:t>
      </w:r>
      <w:r w:rsidRPr="008015A2">
        <w:rPr>
          <w:color w:val="231F20"/>
          <w:spacing w:val="-6"/>
          <w:sz w:val="24"/>
          <w:szCs w:val="24"/>
        </w:rPr>
        <w:t>mnie ewentualnych</w:t>
      </w:r>
      <w:r w:rsidRPr="008015A2">
        <w:rPr>
          <w:color w:val="231F20"/>
          <w:spacing w:val="-7"/>
          <w:sz w:val="24"/>
          <w:szCs w:val="24"/>
        </w:rPr>
        <w:t xml:space="preserve"> </w:t>
      </w:r>
      <w:r w:rsidRPr="008015A2">
        <w:rPr>
          <w:color w:val="231F20"/>
          <w:spacing w:val="-6"/>
          <w:sz w:val="24"/>
          <w:szCs w:val="24"/>
        </w:rPr>
        <w:t>zarzutów w</w:t>
      </w:r>
      <w:r w:rsidRPr="008015A2">
        <w:rPr>
          <w:color w:val="231F20"/>
          <w:spacing w:val="-7"/>
          <w:sz w:val="24"/>
          <w:szCs w:val="24"/>
        </w:rPr>
        <w:t xml:space="preserve"> </w:t>
      </w:r>
      <w:r w:rsidRPr="008015A2">
        <w:rPr>
          <w:color w:val="231F20"/>
          <w:spacing w:val="-6"/>
          <w:sz w:val="24"/>
          <w:szCs w:val="24"/>
        </w:rPr>
        <w:t>sto</w:t>
      </w:r>
      <w:r w:rsidRPr="008015A2">
        <w:rPr>
          <w:color w:val="231F20"/>
          <w:spacing w:val="-8"/>
          <w:sz w:val="24"/>
          <w:szCs w:val="24"/>
        </w:rPr>
        <w:t>sunku</w:t>
      </w:r>
      <w:r w:rsidRPr="008015A2">
        <w:rPr>
          <w:color w:val="231F20"/>
          <w:spacing w:val="-1"/>
          <w:sz w:val="24"/>
          <w:szCs w:val="24"/>
        </w:rPr>
        <w:t xml:space="preserve"> </w:t>
      </w:r>
      <w:r w:rsidRPr="008015A2">
        <w:rPr>
          <w:color w:val="231F20"/>
          <w:spacing w:val="-8"/>
          <w:sz w:val="24"/>
          <w:szCs w:val="24"/>
        </w:rPr>
        <w:t>do</w:t>
      </w:r>
      <w:r w:rsidRPr="008015A2">
        <w:rPr>
          <w:color w:val="231F20"/>
          <w:spacing w:val="-1"/>
          <w:sz w:val="24"/>
          <w:szCs w:val="24"/>
        </w:rPr>
        <w:t xml:space="preserve"> </w:t>
      </w:r>
      <w:r w:rsidRPr="008015A2">
        <w:rPr>
          <w:color w:val="231F20"/>
          <w:spacing w:val="-8"/>
          <w:sz w:val="24"/>
          <w:szCs w:val="24"/>
        </w:rPr>
        <w:t>postanowień</w:t>
      </w:r>
      <w:r w:rsidRPr="008015A2">
        <w:rPr>
          <w:color w:val="231F20"/>
          <w:spacing w:val="-1"/>
          <w:sz w:val="24"/>
          <w:szCs w:val="24"/>
        </w:rPr>
        <w:t xml:space="preserve"> </w:t>
      </w:r>
      <w:r w:rsidRPr="008015A2">
        <w:rPr>
          <w:color w:val="231F20"/>
          <w:spacing w:val="-8"/>
          <w:sz w:val="24"/>
          <w:szCs w:val="24"/>
        </w:rPr>
        <w:t>Umowy</w:t>
      </w:r>
      <w:r w:rsidRPr="008015A2">
        <w:rPr>
          <w:color w:val="231F20"/>
          <w:spacing w:val="-1"/>
          <w:sz w:val="24"/>
          <w:szCs w:val="24"/>
        </w:rPr>
        <w:t xml:space="preserve"> </w:t>
      </w:r>
      <w:r w:rsidRPr="008015A2">
        <w:rPr>
          <w:color w:val="231F20"/>
          <w:spacing w:val="-8"/>
          <w:sz w:val="24"/>
          <w:szCs w:val="24"/>
        </w:rPr>
        <w:t>Pożyczki,</w:t>
      </w:r>
      <w:r w:rsidRPr="008015A2">
        <w:rPr>
          <w:color w:val="231F20"/>
          <w:spacing w:val="-1"/>
          <w:sz w:val="24"/>
          <w:szCs w:val="24"/>
        </w:rPr>
        <w:t xml:space="preserve"> </w:t>
      </w:r>
      <w:r w:rsidRPr="008015A2">
        <w:rPr>
          <w:color w:val="231F20"/>
          <w:spacing w:val="-8"/>
          <w:sz w:val="24"/>
          <w:szCs w:val="24"/>
        </w:rPr>
        <w:t>w</w:t>
      </w:r>
      <w:r w:rsidRPr="008015A2">
        <w:rPr>
          <w:color w:val="231F20"/>
          <w:spacing w:val="-1"/>
          <w:sz w:val="24"/>
          <w:szCs w:val="24"/>
        </w:rPr>
        <w:t xml:space="preserve"> </w:t>
      </w:r>
      <w:r w:rsidRPr="008015A2">
        <w:rPr>
          <w:color w:val="231F20"/>
          <w:spacing w:val="-8"/>
          <w:sz w:val="24"/>
          <w:szCs w:val="24"/>
        </w:rPr>
        <w:t>tym</w:t>
      </w:r>
      <w:r w:rsidRPr="008015A2">
        <w:rPr>
          <w:color w:val="231F20"/>
          <w:spacing w:val="-1"/>
          <w:sz w:val="24"/>
          <w:szCs w:val="24"/>
        </w:rPr>
        <w:t xml:space="preserve"> </w:t>
      </w:r>
      <w:r w:rsidRPr="008015A2">
        <w:rPr>
          <w:color w:val="231F20"/>
          <w:spacing w:val="-8"/>
          <w:sz w:val="24"/>
          <w:szCs w:val="24"/>
        </w:rPr>
        <w:t>dotyczących</w:t>
      </w:r>
      <w:r w:rsidRPr="008015A2">
        <w:rPr>
          <w:color w:val="231F20"/>
          <w:spacing w:val="-1"/>
          <w:sz w:val="24"/>
          <w:szCs w:val="24"/>
        </w:rPr>
        <w:t xml:space="preserve"> </w:t>
      </w:r>
      <w:r w:rsidRPr="008015A2">
        <w:rPr>
          <w:color w:val="231F20"/>
          <w:spacing w:val="-8"/>
          <w:sz w:val="24"/>
          <w:szCs w:val="24"/>
        </w:rPr>
        <w:t>abuzywności</w:t>
      </w:r>
      <w:r w:rsidRPr="008015A2">
        <w:rPr>
          <w:color w:val="231F20"/>
          <w:spacing w:val="-1"/>
          <w:sz w:val="24"/>
          <w:szCs w:val="24"/>
        </w:rPr>
        <w:t xml:space="preserve"> </w:t>
      </w:r>
      <w:r w:rsidRPr="008015A2">
        <w:rPr>
          <w:color w:val="231F20"/>
          <w:spacing w:val="-8"/>
          <w:sz w:val="24"/>
          <w:szCs w:val="24"/>
        </w:rPr>
        <w:t>postanowień</w:t>
      </w:r>
      <w:r w:rsidRPr="008015A2">
        <w:rPr>
          <w:color w:val="231F20"/>
          <w:spacing w:val="-1"/>
          <w:sz w:val="24"/>
          <w:szCs w:val="24"/>
        </w:rPr>
        <w:t xml:space="preserve"> </w:t>
      </w:r>
      <w:r w:rsidRPr="008015A2">
        <w:rPr>
          <w:color w:val="231F20"/>
          <w:spacing w:val="-8"/>
          <w:sz w:val="24"/>
          <w:szCs w:val="24"/>
        </w:rPr>
        <w:t>Umowy</w:t>
      </w:r>
      <w:r w:rsidRPr="008015A2">
        <w:rPr>
          <w:color w:val="231F20"/>
          <w:spacing w:val="-1"/>
          <w:sz w:val="24"/>
          <w:szCs w:val="24"/>
        </w:rPr>
        <w:t xml:space="preserve"> </w:t>
      </w:r>
      <w:r w:rsidRPr="008015A2">
        <w:rPr>
          <w:color w:val="231F20"/>
          <w:spacing w:val="-8"/>
          <w:sz w:val="24"/>
          <w:szCs w:val="24"/>
        </w:rPr>
        <w:t>Pożyczki</w:t>
      </w:r>
      <w:r w:rsidRPr="008015A2">
        <w:rPr>
          <w:color w:val="231F20"/>
          <w:spacing w:val="-1"/>
          <w:sz w:val="24"/>
          <w:szCs w:val="24"/>
        </w:rPr>
        <w:t xml:space="preserve"> </w:t>
      </w:r>
      <w:r w:rsidRPr="008015A2">
        <w:rPr>
          <w:color w:val="231F20"/>
          <w:spacing w:val="-8"/>
          <w:sz w:val="24"/>
          <w:szCs w:val="24"/>
        </w:rPr>
        <w:t>czy</w:t>
      </w:r>
      <w:r w:rsidRPr="008015A2">
        <w:rPr>
          <w:color w:val="231F20"/>
          <w:spacing w:val="-1"/>
          <w:sz w:val="24"/>
          <w:szCs w:val="24"/>
        </w:rPr>
        <w:t xml:space="preserve"> </w:t>
      </w:r>
      <w:r w:rsidRPr="008015A2">
        <w:rPr>
          <w:color w:val="231F20"/>
          <w:spacing w:val="-8"/>
          <w:sz w:val="24"/>
          <w:szCs w:val="24"/>
        </w:rPr>
        <w:t>podnoszenia</w:t>
      </w:r>
      <w:r w:rsidRPr="008015A2">
        <w:rPr>
          <w:color w:val="231F20"/>
          <w:spacing w:val="-1"/>
          <w:sz w:val="24"/>
          <w:szCs w:val="24"/>
        </w:rPr>
        <w:t xml:space="preserve"> </w:t>
      </w:r>
      <w:r w:rsidRPr="008015A2">
        <w:rPr>
          <w:color w:val="231F20"/>
          <w:spacing w:val="-8"/>
          <w:sz w:val="24"/>
          <w:szCs w:val="24"/>
        </w:rPr>
        <w:t>okoliczności</w:t>
      </w:r>
      <w:r w:rsidRPr="008015A2">
        <w:rPr>
          <w:color w:val="231F20"/>
          <w:spacing w:val="-1"/>
          <w:sz w:val="24"/>
          <w:szCs w:val="24"/>
        </w:rPr>
        <w:t xml:space="preserve"> </w:t>
      </w:r>
      <w:r w:rsidRPr="008015A2">
        <w:rPr>
          <w:color w:val="231F20"/>
          <w:spacing w:val="-8"/>
          <w:sz w:val="24"/>
          <w:szCs w:val="24"/>
        </w:rPr>
        <w:t>w</w:t>
      </w:r>
      <w:r w:rsidRPr="008015A2">
        <w:rPr>
          <w:color w:val="231F20"/>
          <w:spacing w:val="-1"/>
          <w:sz w:val="24"/>
          <w:szCs w:val="24"/>
        </w:rPr>
        <w:t xml:space="preserve"> </w:t>
      </w:r>
      <w:r w:rsidRPr="008015A2">
        <w:rPr>
          <w:color w:val="231F20"/>
          <w:spacing w:val="-8"/>
          <w:sz w:val="24"/>
          <w:szCs w:val="24"/>
        </w:rPr>
        <w:t xml:space="preserve">zakresie </w:t>
      </w:r>
      <w:r w:rsidRPr="008015A2">
        <w:rPr>
          <w:color w:val="231F20"/>
          <w:spacing w:val="-6"/>
          <w:sz w:val="24"/>
          <w:szCs w:val="24"/>
        </w:rPr>
        <w:t>nieadekwatności oferty Pożyczki w stosunku do moich rzeczywistych potrzeb.</w:t>
      </w:r>
    </w:p>
    <w:p w14:paraId="251B0C17" w14:textId="77777777" w:rsidR="00241C87" w:rsidRPr="008015A2" w:rsidRDefault="00241C87" w:rsidP="00241C87">
      <w:pPr>
        <w:pStyle w:val="Tekstpodstawowy"/>
        <w:kinsoku w:val="0"/>
        <w:overflowPunct w:val="0"/>
        <w:spacing w:line="232" w:lineRule="auto"/>
        <w:ind w:left="277"/>
        <w:rPr>
          <w:color w:val="231F20"/>
          <w:sz w:val="24"/>
          <w:szCs w:val="24"/>
        </w:rPr>
      </w:pPr>
    </w:p>
    <w:p w14:paraId="7ADD6F9B" w14:textId="77777777" w:rsidR="00241C87" w:rsidRPr="008015A2" w:rsidRDefault="00241C87" w:rsidP="00241C87">
      <w:pPr>
        <w:pStyle w:val="Tekstpodstawowy"/>
        <w:kinsoku w:val="0"/>
        <w:overflowPunct w:val="0"/>
        <w:spacing w:line="232" w:lineRule="auto"/>
        <w:ind w:left="277"/>
        <w:rPr>
          <w:color w:val="231F20"/>
          <w:sz w:val="24"/>
          <w:szCs w:val="24"/>
        </w:rPr>
      </w:pPr>
    </w:p>
    <w:p w14:paraId="1ADFF5E9" w14:textId="77777777" w:rsidR="00241C87" w:rsidRPr="008015A2" w:rsidRDefault="00241C87" w:rsidP="00241C87">
      <w:pPr>
        <w:pStyle w:val="Tekstpodstawowy"/>
        <w:kinsoku w:val="0"/>
        <w:overflowPunct w:val="0"/>
        <w:spacing w:line="232" w:lineRule="auto"/>
        <w:ind w:left="277"/>
        <w:rPr>
          <w:color w:val="231F20"/>
          <w:sz w:val="24"/>
          <w:szCs w:val="24"/>
        </w:rPr>
      </w:pPr>
    </w:p>
    <w:p w14:paraId="1DA49A8C" w14:textId="77777777" w:rsidR="00241C87" w:rsidRPr="008015A2" w:rsidRDefault="00241C87" w:rsidP="00241C87">
      <w:pPr>
        <w:pStyle w:val="Nagwek3"/>
        <w:kinsoku w:val="0"/>
        <w:overflowPunct w:val="0"/>
        <w:spacing w:before="95" w:line="203" w:lineRule="exact"/>
        <w:ind w:left="312"/>
        <w:jc w:val="both"/>
        <w:rPr>
          <w:color w:val="231F20"/>
          <w:spacing w:val="-2"/>
          <w:sz w:val="24"/>
          <w:szCs w:val="24"/>
        </w:rPr>
      </w:pPr>
      <w:r w:rsidRPr="008015A2">
        <w:rPr>
          <w:color w:val="231F20"/>
          <w:sz w:val="24"/>
          <w:szCs w:val="24"/>
        </w:rPr>
        <w:t>Dobrowolne</w:t>
      </w:r>
      <w:r w:rsidRPr="008015A2">
        <w:rPr>
          <w:color w:val="231F20"/>
          <w:spacing w:val="-6"/>
          <w:sz w:val="24"/>
          <w:szCs w:val="24"/>
        </w:rPr>
        <w:t xml:space="preserve"> </w:t>
      </w:r>
      <w:r w:rsidRPr="008015A2">
        <w:rPr>
          <w:color w:val="231F20"/>
          <w:sz w:val="24"/>
          <w:szCs w:val="24"/>
        </w:rPr>
        <w:t>oświadczenie</w:t>
      </w:r>
      <w:r w:rsidRPr="008015A2">
        <w:rPr>
          <w:color w:val="231F20"/>
          <w:spacing w:val="-4"/>
          <w:sz w:val="24"/>
          <w:szCs w:val="24"/>
        </w:rPr>
        <w:t xml:space="preserve"> </w:t>
      </w:r>
      <w:r w:rsidRPr="008015A2">
        <w:rPr>
          <w:color w:val="231F20"/>
          <w:spacing w:val="-2"/>
          <w:sz w:val="24"/>
          <w:szCs w:val="24"/>
        </w:rPr>
        <w:t>Pożyczkobiorcy</w:t>
      </w:r>
    </w:p>
    <w:p w14:paraId="4A39920B" w14:textId="1901994D" w:rsidR="00241C87" w:rsidRPr="008015A2" w:rsidRDefault="00241C87" w:rsidP="00241C87">
      <w:pPr>
        <w:pStyle w:val="Tekstpodstawowy"/>
        <w:kinsoku w:val="0"/>
        <w:overflowPunct w:val="0"/>
        <w:spacing w:line="232" w:lineRule="auto"/>
        <w:ind w:left="277"/>
        <w:rPr>
          <w:color w:val="231F20"/>
          <w:sz w:val="24"/>
          <w:szCs w:val="24"/>
        </w:rPr>
      </w:pPr>
      <w:r w:rsidRPr="008015A2">
        <w:rPr>
          <w:color w:val="231F20"/>
          <w:sz w:val="24"/>
          <w:szCs w:val="24"/>
        </w:rPr>
        <w:t xml:space="preserve">Pożyczkobiorca </w:t>
      </w:r>
      <w:r w:rsidRPr="008015A2">
        <w:rPr>
          <w:color w:val="231F20"/>
          <w:sz w:val="24"/>
          <w:szCs w:val="24"/>
          <w:highlight w:val="yellow"/>
        </w:rPr>
        <w:t>wskazuje,</w:t>
      </w:r>
      <w:r w:rsidR="00330E5A" w:rsidRPr="008015A2">
        <w:rPr>
          <w:color w:val="231F20"/>
          <w:sz w:val="24"/>
          <w:szCs w:val="24"/>
          <w:highlight w:val="yellow"/>
        </w:rPr>
        <w:t xml:space="preserve"> </w:t>
      </w:r>
      <w:r w:rsidRPr="008015A2">
        <w:rPr>
          <w:color w:val="231F20"/>
          <w:sz w:val="24"/>
          <w:szCs w:val="24"/>
          <w:highlight w:val="yellow"/>
        </w:rPr>
        <w:t>że</w:t>
      </w:r>
      <w:r w:rsidRPr="008015A2">
        <w:rPr>
          <w:color w:val="231F20"/>
          <w:sz w:val="24"/>
          <w:szCs w:val="24"/>
        </w:rPr>
        <w:t xml:space="preserve"> jest posiadaczem rachunku bankowego o numerze, </w:t>
      </w:r>
      <w:r w:rsidRPr="008015A2">
        <w:rPr>
          <w:color w:val="231F20"/>
          <w:sz w:val="24"/>
          <w:szCs w:val="24"/>
          <w:u w:val="single" w:color="221E1F"/>
        </w:rPr>
        <w:tab/>
      </w:r>
      <w:r w:rsidRPr="008015A2">
        <w:rPr>
          <w:color w:val="231F20"/>
          <w:sz w:val="24"/>
          <w:szCs w:val="24"/>
        </w:rPr>
        <w:t xml:space="preserve"> prowadzonym przez bank </w:t>
      </w:r>
      <w:r w:rsidRPr="008015A2">
        <w:rPr>
          <w:color w:val="231F20"/>
          <w:sz w:val="24"/>
          <w:szCs w:val="24"/>
          <w:u w:val="single" w:color="221E1F"/>
        </w:rPr>
        <w:tab/>
      </w:r>
      <w:r w:rsidRPr="008015A2">
        <w:rPr>
          <w:color w:val="231F20"/>
          <w:sz w:val="24"/>
          <w:szCs w:val="24"/>
        </w:rPr>
        <w:t xml:space="preserve"> i oświadcza, że Pożyczkodawca może na wskazany rachunek dokonywać rozliczeń wobec Pożyczkobiorcy, w szczególności związanych ze zmianą rocznej stopy oprocentowania pożyczki.</w:t>
      </w:r>
    </w:p>
    <w:p w14:paraId="05869689" w14:textId="77777777" w:rsidR="00241C87" w:rsidRPr="008015A2" w:rsidRDefault="00241C87" w:rsidP="00241C87">
      <w:pPr>
        <w:pStyle w:val="Tekstpodstawowy"/>
        <w:kinsoku w:val="0"/>
        <w:overflowPunct w:val="0"/>
        <w:spacing w:line="232" w:lineRule="auto"/>
        <w:ind w:left="277"/>
        <w:rPr>
          <w:color w:val="231F20"/>
          <w:sz w:val="24"/>
          <w:szCs w:val="24"/>
        </w:rPr>
      </w:pPr>
    </w:p>
    <w:p w14:paraId="0109E66F" w14:textId="77777777" w:rsidR="00241C87" w:rsidRPr="008015A2" w:rsidRDefault="00241C87" w:rsidP="00241C87">
      <w:pPr>
        <w:pStyle w:val="Tekstpodstawowy"/>
        <w:kinsoku w:val="0"/>
        <w:overflowPunct w:val="0"/>
        <w:spacing w:line="232" w:lineRule="auto"/>
        <w:ind w:left="277"/>
        <w:rPr>
          <w:color w:val="231F20"/>
          <w:sz w:val="24"/>
          <w:szCs w:val="24"/>
        </w:rPr>
      </w:pPr>
    </w:p>
    <w:p w14:paraId="016CEBF9" w14:textId="77777777" w:rsidR="00241C87" w:rsidRPr="008015A2" w:rsidRDefault="00241C87" w:rsidP="00241C87">
      <w:pPr>
        <w:pStyle w:val="Tekstpodstawowy"/>
        <w:kinsoku w:val="0"/>
        <w:overflowPunct w:val="0"/>
        <w:spacing w:before="6"/>
        <w:rPr>
          <w:sz w:val="24"/>
          <w:szCs w:val="24"/>
        </w:rPr>
      </w:pPr>
    </w:p>
    <w:p w14:paraId="4AA55ED9" w14:textId="77777777" w:rsidR="00241C87" w:rsidRPr="008015A2" w:rsidRDefault="00241C87" w:rsidP="00241C87">
      <w:pPr>
        <w:pStyle w:val="Tekstpodstawowy"/>
        <w:kinsoku w:val="0"/>
        <w:overflowPunct w:val="0"/>
        <w:spacing w:line="208" w:lineRule="auto"/>
        <w:ind w:left="658" w:right="424"/>
        <w:jc w:val="center"/>
        <w:rPr>
          <w:b/>
          <w:bCs/>
          <w:color w:val="231F20"/>
          <w:sz w:val="24"/>
          <w:szCs w:val="24"/>
        </w:rPr>
      </w:pPr>
      <w:r w:rsidRPr="008015A2">
        <w:rPr>
          <w:b/>
          <w:bCs/>
          <w:color w:val="231F20"/>
          <w:sz w:val="24"/>
          <w:szCs w:val="24"/>
        </w:rPr>
        <w:t>REGULAMIN</w:t>
      </w:r>
      <w:r w:rsidRPr="008015A2">
        <w:rPr>
          <w:b/>
          <w:bCs/>
          <w:color w:val="231F20"/>
          <w:spacing w:val="-5"/>
          <w:sz w:val="24"/>
          <w:szCs w:val="24"/>
        </w:rPr>
        <w:t xml:space="preserve"> </w:t>
      </w:r>
      <w:r w:rsidRPr="008015A2">
        <w:rPr>
          <w:b/>
          <w:bCs/>
          <w:color w:val="231F20"/>
          <w:sz w:val="24"/>
          <w:szCs w:val="24"/>
        </w:rPr>
        <w:t>pożyczek</w:t>
      </w:r>
      <w:r w:rsidRPr="008015A2">
        <w:rPr>
          <w:b/>
          <w:bCs/>
          <w:color w:val="231F20"/>
          <w:spacing w:val="-4"/>
          <w:sz w:val="24"/>
          <w:szCs w:val="24"/>
        </w:rPr>
        <w:t xml:space="preserve"> </w:t>
      </w:r>
      <w:r w:rsidRPr="008015A2">
        <w:rPr>
          <w:b/>
          <w:bCs/>
          <w:color w:val="231F20"/>
          <w:sz w:val="24"/>
          <w:szCs w:val="24"/>
        </w:rPr>
        <w:t>udzielanych</w:t>
      </w:r>
      <w:r w:rsidRPr="008015A2">
        <w:rPr>
          <w:b/>
          <w:bCs/>
          <w:color w:val="231F20"/>
          <w:spacing w:val="-4"/>
          <w:sz w:val="24"/>
          <w:szCs w:val="24"/>
        </w:rPr>
        <w:t xml:space="preserve"> </w:t>
      </w:r>
      <w:r w:rsidRPr="008015A2">
        <w:rPr>
          <w:b/>
          <w:bCs/>
          <w:color w:val="231F20"/>
          <w:sz w:val="24"/>
          <w:szCs w:val="24"/>
        </w:rPr>
        <w:t>przez</w:t>
      </w:r>
      <w:r w:rsidRPr="008015A2">
        <w:rPr>
          <w:b/>
          <w:bCs/>
          <w:color w:val="231F20"/>
          <w:spacing w:val="-4"/>
          <w:sz w:val="24"/>
          <w:szCs w:val="24"/>
        </w:rPr>
        <w:t xml:space="preserve"> </w:t>
      </w:r>
      <w:r w:rsidRPr="008015A2">
        <w:rPr>
          <w:b/>
          <w:bCs/>
          <w:color w:val="231F20"/>
          <w:sz w:val="24"/>
          <w:szCs w:val="24"/>
        </w:rPr>
        <w:t>CASH</w:t>
      </w:r>
      <w:r w:rsidRPr="008015A2">
        <w:rPr>
          <w:b/>
          <w:bCs/>
          <w:color w:val="231F20"/>
          <w:spacing w:val="-5"/>
          <w:sz w:val="24"/>
          <w:szCs w:val="24"/>
        </w:rPr>
        <w:t xml:space="preserve"> </w:t>
      </w:r>
      <w:r w:rsidRPr="008015A2">
        <w:rPr>
          <w:b/>
          <w:bCs/>
          <w:color w:val="231F20"/>
          <w:sz w:val="24"/>
          <w:szCs w:val="24"/>
        </w:rPr>
        <w:t>SERVICE</w:t>
      </w:r>
      <w:r w:rsidRPr="008015A2">
        <w:rPr>
          <w:b/>
          <w:bCs/>
          <w:color w:val="231F20"/>
          <w:spacing w:val="-4"/>
          <w:sz w:val="24"/>
          <w:szCs w:val="24"/>
        </w:rPr>
        <w:t xml:space="preserve"> </w:t>
      </w:r>
      <w:r w:rsidRPr="008015A2">
        <w:rPr>
          <w:b/>
          <w:bCs/>
          <w:color w:val="231F20"/>
          <w:sz w:val="24"/>
          <w:szCs w:val="24"/>
        </w:rPr>
        <w:t>4</w:t>
      </w:r>
      <w:r w:rsidRPr="008015A2">
        <w:rPr>
          <w:b/>
          <w:bCs/>
          <w:color w:val="231F20"/>
          <w:spacing w:val="-5"/>
          <w:sz w:val="24"/>
          <w:szCs w:val="24"/>
        </w:rPr>
        <w:t xml:space="preserve"> </w:t>
      </w:r>
      <w:r w:rsidRPr="008015A2">
        <w:rPr>
          <w:b/>
          <w:bCs/>
          <w:color w:val="231F20"/>
          <w:sz w:val="24"/>
          <w:szCs w:val="24"/>
        </w:rPr>
        <w:t>HOME</w:t>
      </w:r>
      <w:r w:rsidRPr="008015A2">
        <w:rPr>
          <w:b/>
          <w:bCs/>
          <w:color w:val="231F20"/>
          <w:spacing w:val="-5"/>
          <w:sz w:val="24"/>
          <w:szCs w:val="24"/>
        </w:rPr>
        <w:t xml:space="preserve"> </w:t>
      </w:r>
      <w:r w:rsidRPr="008015A2">
        <w:rPr>
          <w:b/>
          <w:bCs/>
          <w:color w:val="231F20"/>
          <w:sz w:val="24"/>
          <w:szCs w:val="24"/>
        </w:rPr>
        <w:t>Sp.</w:t>
      </w:r>
      <w:r w:rsidRPr="008015A2">
        <w:rPr>
          <w:b/>
          <w:bCs/>
          <w:color w:val="231F20"/>
          <w:spacing w:val="-4"/>
          <w:sz w:val="24"/>
          <w:szCs w:val="24"/>
        </w:rPr>
        <w:t xml:space="preserve"> </w:t>
      </w:r>
      <w:r w:rsidRPr="008015A2">
        <w:rPr>
          <w:b/>
          <w:bCs/>
          <w:color w:val="231F20"/>
          <w:sz w:val="24"/>
          <w:szCs w:val="24"/>
        </w:rPr>
        <w:t>z</w:t>
      </w:r>
      <w:r w:rsidRPr="008015A2">
        <w:rPr>
          <w:b/>
          <w:bCs/>
          <w:color w:val="231F20"/>
          <w:spacing w:val="-4"/>
          <w:sz w:val="24"/>
          <w:szCs w:val="24"/>
        </w:rPr>
        <w:t xml:space="preserve"> </w:t>
      </w:r>
      <w:r w:rsidRPr="008015A2">
        <w:rPr>
          <w:b/>
          <w:bCs/>
          <w:color w:val="231F20"/>
          <w:sz w:val="24"/>
          <w:szCs w:val="24"/>
        </w:rPr>
        <w:t>o.o.</w:t>
      </w:r>
      <w:r w:rsidRPr="008015A2">
        <w:rPr>
          <w:b/>
          <w:bCs/>
          <w:color w:val="231F20"/>
          <w:spacing w:val="40"/>
          <w:sz w:val="24"/>
          <w:szCs w:val="24"/>
        </w:rPr>
        <w:t xml:space="preserve"> </w:t>
      </w:r>
      <w:r w:rsidRPr="008015A2">
        <w:rPr>
          <w:b/>
          <w:bCs/>
          <w:color w:val="231F20"/>
          <w:sz w:val="24"/>
          <w:szCs w:val="24"/>
        </w:rPr>
        <w:t>z siedzibą w Warszawie - integralna część Umowy Pożyczki</w:t>
      </w:r>
    </w:p>
    <w:p w14:paraId="4534938C" w14:textId="77777777" w:rsidR="00241C87" w:rsidRPr="008015A2" w:rsidRDefault="00241C87" w:rsidP="00241C87">
      <w:pPr>
        <w:pStyle w:val="Tekstpodstawowy"/>
        <w:kinsoku w:val="0"/>
        <w:overflowPunct w:val="0"/>
        <w:spacing w:before="9"/>
        <w:rPr>
          <w:b/>
          <w:bCs/>
          <w:sz w:val="24"/>
          <w:szCs w:val="24"/>
        </w:rPr>
      </w:pPr>
    </w:p>
    <w:p w14:paraId="0D0D2DFD" w14:textId="77777777" w:rsidR="00241C87" w:rsidRPr="008015A2" w:rsidRDefault="00241C87" w:rsidP="00241C87">
      <w:pPr>
        <w:pStyle w:val="Nagwek2"/>
        <w:kinsoku w:val="0"/>
        <w:overflowPunct w:val="0"/>
        <w:spacing w:line="203" w:lineRule="exact"/>
        <w:ind w:right="419"/>
        <w:jc w:val="center"/>
        <w:rPr>
          <w:rFonts w:ascii="Arial" w:hAnsi="Arial" w:cs="Arial"/>
          <w:b/>
          <w:bCs/>
          <w:color w:val="231F20"/>
          <w:spacing w:val="-2"/>
          <w:sz w:val="24"/>
          <w:szCs w:val="24"/>
        </w:rPr>
      </w:pPr>
      <w:r w:rsidRPr="008015A2">
        <w:rPr>
          <w:rFonts w:ascii="Arial" w:hAnsi="Arial" w:cs="Arial"/>
          <w:b/>
          <w:bCs/>
          <w:color w:val="231F20"/>
          <w:sz w:val="24"/>
          <w:szCs w:val="24"/>
        </w:rPr>
        <w:t>ROZDZIAŁ</w:t>
      </w:r>
      <w:r w:rsidRPr="008015A2">
        <w:rPr>
          <w:rFonts w:ascii="Arial" w:hAnsi="Arial" w:cs="Arial"/>
          <w:b/>
          <w:bCs/>
          <w:color w:val="231F20"/>
          <w:spacing w:val="-5"/>
          <w:sz w:val="24"/>
          <w:szCs w:val="24"/>
        </w:rPr>
        <w:t xml:space="preserve"> </w:t>
      </w:r>
      <w:r w:rsidRPr="008015A2">
        <w:rPr>
          <w:rFonts w:ascii="Arial" w:hAnsi="Arial" w:cs="Arial"/>
          <w:b/>
          <w:bCs/>
          <w:color w:val="231F20"/>
          <w:sz w:val="24"/>
          <w:szCs w:val="24"/>
        </w:rPr>
        <w:t>I</w:t>
      </w:r>
      <w:r w:rsidRPr="008015A2">
        <w:rPr>
          <w:rFonts w:ascii="Arial" w:hAnsi="Arial" w:cs="Arial"/>
          <w:b/>
          <w:bCs/>
          <w:color w:val="231F20"/>
          <w:spacing w:val="-3"/>
          <w:sz w:val="24"/>
          <w:szCs w:val="24"/>
        </w:rPr>
        <w:t xml:space="preserve"> </w:t>
      </w:r>
      <w:r w:rsidRPr="008015A2">
        <w:rPr>
          <w:rFonts w:ascii="Arial" w:hAnsi="Arial" w:cs="Arial"/>
          <w:b/>
          <w:bCs/>
          <w:color w:val="231F20"/>
          <w:spacing w:val="-2"/>
          <w:sz w:val="24"/>
          <w:szCs w:val="24"/>
        </w:rPr>
        <w:t>WSTĘP</w:t>
      </w:r>
    </w:p>
    <w:p w14:paraId="4DAA0B5E" w14:textId="77777777" w:rsidR="00241C87" w:rsidRPr="008015A2" w:rsidRDefault="00241C87" w:rsidP="00AB2038">
      <w:pPr>
        <w:pStyle w:val="Akapitzlist"/>
      </w:pPr>
      <w:r w:rsidRPr="008015A2">
        <w:t>Pojęcia</w:t>
      </w:r>
      <w:r w:rsidRPr="008015A2">
        <w:rPr>
          <w:spacing w:val="-7"/>
        </w:rPr>
        <w:t xml:space="preserve"> </w:t>
      </w:r>
      <w:r w:rsidRPr="008015A2">
        <w:t>użyte</w:t>
      </w:r>
      <w:r w:rsidRPr="008015A2">
        <w:rPr>
          <w:spacing w:val="-7"/>
        </w:rPr>
        <w:t xml:space="preserve"> </w:t>
      </w:r>
      <w:r w:rsidRPr="008015A2">
        <w:t>oznaczają:</w:t>
      </w:r>
    </w:p>
    <w:p w14:paraId="0F82E16E" w14:textId="77777777" w:rsidR="00241C87" w:rsidRPr="008015A2" w:rsidRDefault="00241C87" w:rsidP="00330E5A">
      <w:pPr>
        <w:pStyle w:val="Tekstpodstawowy"/>
        <w:kinsoku w:val="0"/>
        <w:overflowPunct w:val="0"/>
        <w:spacing w:before="2" w:line="232" w:lineRule="auto"/>
        <w:ind w:left="277"/>
        <w:jc w:val="both"/>
        <w:rPr>
          <w:color w:val="231F20"/>
          <w:spacing w:val="-2"/>
          <w:sz w:val="24"/>
          <w:szCs w:val="24"/>
        </w:rPr>
      </w:pPr>
      <w:r w:rsidRPr="008015A2">
        <w:rPr>
          <w:b/>
          <w:bCs/>
          <w:color w:val="231F20"/>
          <w:spacing w:val="-6"/>
          <w:sz w:val="24"/>
          <w:szCs w:val="24"/>
        </w:rPr>
        <w:t>Kodeks</w:t>
      </w:r>
      <w:r w:rsidRPr="008015A2">
        <w:rPr>
          <w:b/>
          <w:bCs/>
          <w:color w:val="231F20"/>
          <w:spacing w:val="-7"/>
          <w:sz w:val="24"/>
          <w:szCs w:val="24"/>
        </w:rPr>
        <w:t xml:space="preserve"> </w:t>
      </w:r>
      <w:r w:rsidRPr="008015A2">
        <w:rPr>
          <w:b/>
          <w:bCs/>
          <w:color w:val="231F20"/>
          <w:spacing w:val="-6"/>
          <w:sz w:val="24"/>
          <w:szCs w:val="24"/>
        </w:rPr>
        <w:t xml:space="preserve">cywilny </w:t>
      </w:r>
      <w:r w:rsidRPr="008015A2">
        <w:rPr>
          <w:color w:val="231F20"/>
          <w:spacing w:val="-6"/>
          <w:sz w:val="24"/>
          <w:szCs w:val="24"/>
        </w:rPr>
        <w:t>-</w:t>
      </w:r>
      <w:r w:rsidRPr="008015A2">
        <w:rPr>
          <w:color w:val="231F20"/>
          <w:spacing w:val="-7"/>
          <w:sz w:val="24"/>
          <w:szCs w:val="24"/>
        </w:rPr>
        <w:t xml:space="preserve"> </w:t>
      </w:r>
      <w:r w:rsidRPr="008015A2">
        <w:rPr>
          <w:color w:val="231F20"/>
          <w:spacing w:val="-6"/>
          <w:sz w:val="24"/>
          <w:szCs w:val="24"/>
        </w:rPr>
        <w:t>ustawa z</w:t>
      </w:r>
      <w:r w:rsidRPr="008015A2">
        <w:rPr>
          <w:color w:val="231F20"/>
          <w:spacing w:val="-7"/>
          <w:sz w:val="24"/>
          <w:szCs w:val="24"/>
        </w:rPr>
        <w:t xml:space="preserve"> </w:t>
      </w:r>
      <w:r w:rsidRPr="008015A2">
        <w:rPr>
          <w:color w:val="231F20"/>
          <w:spacing w:val="-6"/>
          <w:sz w:val="24"/>
          <w:szCs w:val="24"/>
        </w:rPr>
        <w:t>dnia</w:t>
      </w:r>
      <w:r w:rsidRPr="008015A2">
        <w:rPr>
          <w:color w:val="231F20"/>
          <w:spacing w:val="-7"/>
          <w:sz w:val="24"/>
          <w:szCs w:val="24"/>
        </w:rPr>
        <w:t xml:space="preserve"> </w:t>
      </w:r>
      <w:r w:rsidRPr="008015A2">
        <w:rPr>
          <w:color w:val="231F20"/>
          <w:spacing w:val="-6"/>
          <w:sz w:val="24"/>
          <w:szCs w:val="24"/>
        </w:rPr>
        <w:t>23 kwietnia</w:t>
      </w:r>
      <w:r w:rsidRPr="008015A2">
        <w:rPr>
          <w:color w:val="231F20"/>
          <w:spacing w:val="-7"/>
          <w:sz w:val="24"/>
          <w:szCs w:val="24"/>
        </w:rPr>
        <w:t xml:space="preserve"> </w:t>
      </w:r>
      <w:r w:rsidRPr="008015A2">
        <w:rPr>
          <w:color w:val="231F20"/>
          <w:spacing w:val="-6"/>
          <w:sz w:val="24"/>
          <w:szCs w:val="24"/>
        </w:rPr>
        <w:t>1964 r.</w:t>
      </w:r>
      <w:r w:rsidRPr="008015A2">
        <w:rPr>
          <w:color w:val="231F20"/>
          <w:spacing w:val="-7"/>
          <w:sz w:val="24"/>
          <w:szCs w:val="24"/>
        </w:rPr>
        <w:t xml:space="preserve"> </w:t>
      </w:r>
      <w:r w:rsidRPr="008015A2">
        <w:rPr>
          <w:color w:val="231F20"/>
          <w:spacing w:val="-6"/>
          <w:sz w:val="24"/>
          <w:szCs w:val="24"/>
        </w:rPr>
        <w:t xml:space="preserve">Kodeks cywilny </w:t>
      </w:r>
      <w:r w:rsidRPr="008015A2">
        <w:rPr>
          <w:color w:val="231F20"/>
          <w:spacing w:val="-2"/>
          <w:sz w:val="24"/>
          <w:szCs w:val="24"/>
        </w:rPr>
        <w:t>(</w:t>
      </w:r>
      <w:proofErr w:type="spellStart"/>
      <w:r w:rsidRPr="008015A2">
        <w:rPr>
          <w:color w:val="231F20"/>
          <w:spacing w:val="-2"/>
          <w:sz w:val="24"/>
          <w:szCs w:val="24"/>
        </w:rPr>
        <w:t>t.j</w:t>
      </w:r>
      <w:proofErr w:type="spellEnd"/>
      <w:r w:rsidRPr="008015A2">
        <w:rPr>
          <w:color w:val="231F20"/>
          <w:spacing w:val="-2"/>
          <w:sz w:val="24"/>
          <w:szCs w:val="24"/>
        </w:rPr>
        <w:t>.</w:t>
      </w:r>
      <w:r w:rsidRPr="008015A2">
        <w:rPr>
          <w:color w:val="231F20"/>
          <w:spacing w:val="-15"/>
          <w:sz w:val="24"/>
          <w:szCs w:val="24"/>
        </w:rPr>
        <w:t xml:space="preserve"> </w:t>
      </w:r>
      <w:r w:rsidRPr="008015A2">
        <w:rPr>
          <w:color w:val="231F20"/>
          <w:spacing w:val="-2"/>
          <w:sz w:val="24"/>
          <w:szCs w:val="24"/>
        </w:rPr>
        <w:t>Dz.</w:t>
      </w:r>
      <w:r w:rsidRPr="008015A2">
        <w:rPr>
          <w:color w:val="231F20"/>
          <w:spacing w:val="-15"/>
          <w:sz w:val="24"/>
          <w:szCs w:val="24"/>
        </w:rPr>
        <w:t xml:space="preserve"> </w:t>
      </w:r>
      <w:r w:rsidRPr="008015A2">
        <w:rPr>
          <w:color w:val="231F20"/>
          <w:spacing w:val="-2"/>
          <w:sz w:val="24"/>
          <w:szCs w:val="24"/>
        </w:rPr>
        <w:t>U.</w:t>
      </w:r>
      <w:r w:rsidRPr="008015A2">
        <w:rPr>
          <w:color w:val="231F20"/>
          <w:spacing w:val="-15"/>
          <w:sz w:val="24"/>
          <w:szCs w:val="24"/>
        </w:rPr>
        <w:t xml:space="preserve"> </w:t>
      </w:r>
      <w:r w:rsidRPr="008015A2">
        <w:rPr>
          <w:color w:val="231F20"/>
          <w:spacing w:val="-2"/>
          <w:sz w:val="24"/>
          <w:szCs w:val="24"/>
        </w:rPr>
        <w:t>z</w:t>
      </w:r>
      <w:r w:rsidRPr="008015A2">
        <w:rPr>
          <w:color w:val="231F20"/>
          <w:spacing w:val="-15"/>
          <w:sz w:val="24"/>
          <w:szCs w:val="24"/>
        </w:rPr>
        <w:t xml:space="preserve"> </w:t>
      </w:r>
      <w:r w:rsidRPr="008015A2">
        <w:rPr>
          <w:color w:val="231F20"/>
          <w:spacing w:val="-2"/>
          <w:sz w:val="24"/>
          <w:szCs w:val="24"/>
        </w:rPr>
        <w:t>2022</w:t>
      </w:r>
      <w:r w:rsidRPr="008015A2">
        <w:rPr>
          <w:color w:val="231F20"/>
          <w:spacing w:val="-15"/>
          <w:sz w:val="24"/>
          <w:szCs w:val="24"/>
        </w:rPr>
        <w:t xml:space="preserve"> </w:t>
      </w:r>
      <w:r w:rsidRPr="008015A2">
        <w:rPr>
          <w:color w:val="231F20"/>
          <w:spacing w:val="-2"/>
          <w:sz w:val="24"/>
          <w:szCs w:val="24"/>
        </w:rPr>
        <w:t>r.,</w:t>
      </w:r>
      <w:r w:rsidRPr="008015A2">
        <w:rPr>
          <w:color w:val="231F20"/>
          <w:spacing w:val="-15"/>
          <w:sz w:val="24"/>
          <w:szCs w:val="24"/>
        </w:rPr>
        <w:t xml:space="preserve"> </w:t>
      </w:r>
      <w:r w:rsidRPr="008015A2">
        <w:rPr>
          <w:color w:val="231F20"/>
          <w:spacing w:val="-2"/>
          <w:sz w:val="24"/>
          <w:szCs w:val="24"/>
        </w:rPr>
        <w:t>poz.</w:t>
      </w:r>
      <w:r w:rsidRPr="008015A2">
        <w:rPr>
          <w:color w:val="231F20"/>
          <w:spacing w:val="-15"/>
          <w:sz w:val="24"/>
          <w:szCs w:val="24"/>
        </w:rPr>
        <w:t xml:space="preserve"> </w:t>
      </w:r>
      <w:r w:rsidRPr="008015A2">
        <w:rPr>
          <w:color w:val="231F20"/>
          <w:spacing w:val="-2"/>
          <w:sz w:val="24"/>
          <w:szCs w:val="24"/>
        </w:rPr>
        <w:t>1360.</w:t>
      </w:r>
      <w:r w:rsidRPr="008015A2">
        <w:rPr>
          <w:color w:val="231F20"/>
          <w:spacing w:val="-15"/>
          <w:sz w:val="24"/>
          <w:szCs w:val="24"/>
        </w:rPr>
        <w:t xml:space="preserve"> </w:t>
      </w:r>
      <w:r w:rsidRPr="008015A2">
        <w:rPr>
          <w:color w:val="231F20"/>
          <w:spacing w:val="-2"/>
          <w:sz w:val="24"/>
          <w:szCs w:val="24"/>
        </w:rPr>
        <w:t>z</w:t>
      </w:r>
      <w:r w:rsidRPr="008015A2">
        <w:rPr>
          <w:color w:val="231F20"/>
          <w:spacing w:val="-15"/>
          <w:sz w:val="24"/>
          <w:szCs w:val="24"/>
        </w:rPr>
        <w:t xml:space="preserve"> </w:t>
      </w:r>
      <w:proofErr w:type="spellStart"/>
      <w:r w:rsidRPr="008015A2">
        <w:rPr>
          <w:color w:val="231F20"/>
          <w:spacing w:val="-2"/>
          <w:sz w:val="24"/>
          <w:szCs w:val="24"/>
        </w:rPr>
        <w:t>późn</w:t>
      </w:r>
      <w:proofErr w:type="spellEnd"/>
      <w:r w:rsidRPr="008015A2">
        <w:rPr>
          <w:color w:val="231F20"/>
          <w:spacing w:val="-2"/>
          <w:sz w:val="24"/>
          <w:szCs w:val="24"/>
        </w:rPr>
        <w:t>.</w:t>
      </w:r>
      <w:r w:rsidRPr="008015A2">
        <w:rPr>
          <w:color w:val="231F20"/>
          <w:spacing w:val="-15"/>
          <w:sz w:val="24"/>
          <w:szCs w:val="24"/>
        </w:rPr>
        <w:t xml:space="preserve"> </w:t>
      </w:r>
      <w:r w:rsidRPr="008015A2">
        <w:rPr>
          <w:color w:val="231F20"/>
          <w:spacing w:val="-2"/>
          <w:sz w:val="24"/>
          <w:szCs w:val="24"/>
        </w:rPr>
        <w:t>zm.);</w:t>
      </w:r>
    </w:p>
    <w:p w14:paraId="32CD279F" w14:textId="77777777" w:rsidR="00330E5A" w:rsidRPr="008015A2" w:rsidRDefault="00241C87" w:rsidP="00330E5A">
      <w:pPr>
        <w:pStyle w:val="Tekstpodstawowy"/>
        <w:kinsoku w:val="0"/>
        <w:overflowPunct w:val="0"/>
        <w:spacing w:line="232" w:lineRule="auto"/>
        <w:ind w:left="277" w:right="39"/>
        <w:jc w:val="both"/>
        <w:rPr>
          <w:color w:val="231F20"/>
          <w:spacing w:val="-4"/>
          <w:sz w:val="24"/>
          <w:szCs w:val="24"/>
        </w:rPr>
      </w:pPr>
      <w:r w:rsidRPr="008015A2">
        <w:rPr>
          <w:b/>
          <w:bCs/>
          <w:color w:val="231F20"/>
          <w:spacing w:val="-6"/>
          <w:sz w:val="24"/>
          <w:szCs w:val="24"/>
        </w:rPr>
        <w:t>Ustawa</w:t>
      </w:r>
      <w:r w:rsidRPr="008015A2">
        <w:rPr>
          <w:b/>
          <w:bCs/>
          <w:color w:val="231F20"/>
          <w:spacing w:val="-7"/>
          <w:sz w:val="24"/>
          <w:szCs w:val="24"/>
        </w:rPr>
        <w:t xml:space="preserve"> </w:t>
      </w:r>
      <w:r w:rsidRPr="008015A2">
        <w:rPr>
          <w:b/>
          <w:bCs/>
          <w:color w:val="231F20"/>
          <w:spacing w:val="-6"/>
          <w:sz w:val="24"/>
          <w:szCs w:val="24"/>
        </w:rPr>
        <w:t>o kredycie</w:t>
      </w:r>
      <w:r w:rsidRPr="008015A2">
        <w:rPr>
          <w:b/>
          <w:bCs/>
          <w:color w:val="231F20"/>
          <w:spacing w:val="-7"/>
          <w:sz w:val="24"/>
          <w:szCs w:val="24"/>
        </w:rPr>
        <w:t xml:space="preserve"> </w:t>
      </w:r>
      <w:r w:rsidRPr="008015A2">
        <w:rPr>
          <w:b/>
          <w:bCs/>
          <w:color w:val="231F20"/>
          <w:spacing w:val="-6"/>
          <w:sz w:val="24"/>
          <w:szCs w:val="24"/>
        </w:rPr>
        <w:t xml:space="preserve">konsumenckim </w:t>
      </w:r>
      <w:r w:rsidRPr="008015A2">
        <w:rPr>
          <w:color w:val="231F20"/>
          <w:spacing w:val="-6"/>
          <w:sz w:val="24"/>
          <w:szCs w:val="24"/>
        </w:rPr>
        <w:t>-</w:t>
      </w:r>
      <w:r w:rsidRPr="008015A2">
        <w:rPr>
          <w:color w:val="231F20"/>
          <w:spacing w:val="-7"/>
          <w:sz w:val="24"/>
          <w:szCs w:val="24"/>
        </w:rPr>
        <w:t xml:space="preserve"> </w:t>
      </w:r>
      <w:r w:rsidRPr="008015A2">
        <w:rPr>
          <w:color w:val="231F20"/>
          <w:spacing w:val="-6"/>
          <w:sz w:val="24"/>
          <w:szCs w:val="24"/>
        </w:rPr>
        <w:t>ustawa</w:t>
      </w:r>
      <w:r w:rsidRPr="008015A2">
        <w:rPr>
          <w:color w:val="231F20"/>
          <w:spacing w:val="-7"/>
          <w:sz w:val="24"/>
          <w:szCs w:val="24"/>
        </w:rPr>
        <w:t xml:space="preserve"> </w:t>
      </w:r>
      <w:r w:rsidRPr="008015A2">
        <w:rPr>
          <w:color w:val="231F20"/>
          <w:spacing w:val="-6"/>
          <w:sz w:val="24"/>
          <w:szCs w:val="24"/>
        </w:rPr>
        <w:t>z dnia</w:t>
      </w:r>
      <w:r w:rsidRPr="008015A2">
        <w:rPr>
          <w:color w:val="231F20"/>
          <w:spacing w:val="-7"/>
          <w:sz w:val="24"/>
          <w:szCs w:val="24"/>
        </w:rPr>
        <w:t xml:space="preserve"> </w:t>
      </w:r>
      <w:r w:rsidRPr="008015A2">
        <w:rPr>
          <w:color w:val="231F20"/>
          <w:spacing w:val="-6"/>
          <w:sz w:val="24"/>
          <w:szCs w:val="24"/>
        </w:rPr>
        <w:t>12 maja</w:t>
      </w:r>
      <w:r w:rsidRPr="008015A2">
        <w:rPr>
          <w:color w:val="231F20"/>
          <w:spacing w:val="-7"/>
          <w:sz w:val="24"/>
          <w:szCs w:val="24"/>
        </w:rPr>
        <w:t xml:space="preserve"> </w:t>
      </w:r>
      <w:r w:rsidRPr="008015A2">
        <w:rPr>
          <w:color w:val="231F20"/>
          <w:spacing w:val="-6"/>
          <w:sz w:val="24"/>
          <w:szCs w:val="24"/>
        </w:rPr>
        <w:t xml:space="preserve">2011r. </w:t>
      </w:r>
      <w:r w:rsidRPr="008015A2">
        <w:rPr>
          <w:color w:val="231F20"/>
          <w:spacing w:val="-4"/>
          <w:sz w:val="24"/>
          <w:szCs w:val="24"/>
        </w:rPr>
        <w:t>o</w:t>
      </w:r>
      <w:r w:rsidRPr="008015A2">
        <w:rPr>
          <w:color w:val="231F20"/>
          <w:spacing w:val="-15"/>
          <w:sz w:val="24"/>
          <w:szCs w:val="24"/>
        </w:rPr>
        <w:t xml:space="preserve"> </w:t>
      </w:r>
      <w:r w:rsidRPr="008015A2">
        <w:rPr>
          <w:color w:val="231F20"/>
          <w:spacing w:val="-4"/>
          <w:sz w:val="24"/>
          <w:szCs w:val="24"/>
        </w:rPr>
        <w:t>kredycie</w:t>
      </w:r>
      <w:r w:rsidRPr="008015A2">
        <w:rPr>
          <w:color w:val="231F20"/>
          <w:spacing w:val="-15"/>
          <w:sz w:val="24"/>
          <w:szCs w:val="24"/>
        </w:rPr>
        <w:t xml:space="preserve"> </w:t>
      </w:r>
      <w:r w:rsidRPr="008015A2">
        <w:rPr>
          <w:color w:val="231F20"/>
          <w:spacing w:val="-4"/>
          <w:sz w:val="24"/>
          <w:szCs w:val="24"/>
        </w:rPr>
        <w:t>konsumenckim</w:t>
      </w:r>
      <w:r w:rsidRPr="008015A2">
        <w:rPr>
          <w:color w:val="231F20"/>
          <w:spacing w:val="-15"/>
          <w:sz w:val="24"/>
          <w:szCs w:val="24"/>
        </w:rPr>
        <w:t xml:space="preserve"> </w:t>
      </w:r>
      <w:r w:rsidRPr="008015A2">
        <w:rPr>
          <w:color w:val="231F20"/>
          <w:spacing w:val="-4"/>
          <w:sz w:val="24"/>
          <w:szCs w:val="24"/>
        </w:rPr>
        <w:t>(</w:t>
      </w:r>
      <w:proofErr w:type="spellStart"/>
      <w:r w:rsidRPr="008015A2">
        <w:rPr>
          <w:color w:val="231F20"/>
          <w:spacing w:val="-4"/>
          <w:sz w:val="24"/>
          <w:szCs w:val="24"/>
        </w:rPr>
        <w:t>t.j</w:t>
      </w:r>
      <w:proofErr w:type="spellEnd"/>
      <w:r w:rsidRPr="008015A2">
        <w:rPr>
          <w:color w:val="231F20"/>
          <w:spacing w:val="-4"/>
          <w:sz w:val="24"/>
          <w:szCs w:val="24"/>
        </w:rPr>
        <w:t>.</w:t>
      </w:r>
      <w:r w:rsidRPr="008015A2">
        <w:rPr>
          <w:color w:val="231F20"/>
          <w:spacing w:val="-15"/>
          <w:sz w:val="24"/>
          <w:szCs w:val="24"/>
        </w:rPr>
        <w:t xml:space="preserve"> </w:t>
      </w:r>
      <w:r w:rsidRPr="008015A2">
        <w:rPr>
          <w:color w:val="231F20"/>
          <w:spacing w:val="-4"/>
          <w:sz w:val="24"/>
          <w:szCs w:val="24"/>
        </w:rPr>
        <w:t>Dz.U.</w:t>
      </w:r>
      <w:r w:rsidRPr="008015A2">
        <w:rPr>
          <w:color w:val="231F20"/>
          <w:spacing w:val="-15"/>
          <w:sz w:val="24"/>
          <w:szCs w:val="24"/>
        </w:rPr>
        <w:t xml:space="preserve"> </w:t>
      </w:r>
      <w:r w:rsidRPr="008015A2">
        <w:rPr>
          <w:color w:val="231F20"/>
          <w:spacing w:val="-4"/>
          <w:sz w:val="24"/>
          <w:szCs w:val="24"/>
        </w:rPr>
        <w:t>z</w:t>
      </w:r>
      <w:r w:rsidRPr="008015A2">
        <w:rPr>
          <w:color w:val="231F20"/>
          <w:spacing w:val="-15"/>
          <w:sz w:val="24"/>
          <w:szCs w:val="24"/>
        </w:rPr>
        <w:t xml:space="preserve"> </w:t>
      </w:r>
      <w:r w:rsidRPr="008015A2">
        <w:rPr>
          <w:color w:val="231F20"/>
          <w:spacing w:val="-4"/>
          <w:sz w:val="24"/>
          <w:szCs w:val="24"/>
        </w:rPr>
        <w:t>2022</w:t>
      </w:r>
      <w:r w:rsidRPr="008015A2">
        <w:rPr>
          <w:color w:val="231F20"/>
          <w:spacing w:val="-15"/>
          <w:sz w:val="24"/>
          <w:szCs w:val="24"/>
        </w:rPr>
        <w:t xml:space="preserve"> </w:t>
      </w:r>
      <w:r w:rsidRPr="008015A2">
        <w:rPr>
          <w:color w:val="231F20"/>
          <w:spacing w:val="-4"/>
          <w:sz w:val="24"/>
          <w:szCs w:val="24"/>
        </w:rPr>
        <w:t>r.,</w:t>
      </w:r>
      <w:r w:rsidRPr="008015A2">
        <w:rPr>
          <w:color w:val="231F20"/>
          <w:spacing w:val="-15"/>
          <w:sz w:val="24"/>
          <w:szCs w:val="24"/>
        </w:rPr>
        <w:t xml:space="preserve"> </w:t>
      </w:r>
      <w:r w:rsidRPr="008015A2">
        <w:rPr>
          <w:color w:val="231F20"/>
          <w:spacing w:val="-4"/>
          <w:sz w:val="24"/>
          <w:szCs w:val="24"/>
        </w:rPr>
        <w:t>poz.246</w:t>
      </w:r>
      <w:r w:rsidRPr="008015A2">
        <w:rPr>
          <w:color w:val="231F20"/>
          <w:spacing w:val="-15"/>
          <w:sz w:val="24"/>
          <w:szCs w:val="24"/>
        </w:rPr>
        <w:t xml:space="preserve"> </w:t>
      </w:r>
      <w:r w:rsidRPr="008015A2">
        <w:rPr>
          <w:color w:val="231F20"/>
          <w:spacing w:val="-4"/>
          <w:sz w:val="24"/>
          <w:szCs w:val="24"/>
        </w:rPr>
        <w:t>z</w:t>
      </w:r>
      <w:r w:rsidRPr="008015A2">
        <w:rPr>
          <w:color w:val="231F20"/>
          <w:spacing w:val="-15"/>
          <w:sz w:val="24"/>
          <w:szCs w:val="24"/>
        </w:rPr>
        <w:t xml:space="preserve"> </w:t>
      </w:r>
      <w:proofErr w:type="spellStart"/>
      <w:r w:rsidRPr="008015A2">
        <w:rPr>
          <w:color w:val="231F20"/>
          <w:spacing w:val="-4"/>
          <w:sz w:val="24"/>
          <w:szCs w:val="24"/>
        </w:rPr>
        <w:t>późn</w:t>
      </w:r>
      <w:proofErr w:type="spellEnd"/>
      <w:r w:rsidRPr="008015A2">
        <w:rPr>
          <w:color w:val="231F20"/>
          <w:spacing w:val="-4"/>
          <w:sz w:val="24"/>
          <w:szCs w:val="24"/>
        </w:rPr>
        <w:t>.</w:t>
      </w:r>
      <w:r w:rsidRPr="008015A2">
        <w:rPr>
          <w:color w:val="231F20"/>
          <w:spacing w:val="-15"/>
          <w:sz w:val="24"/>
          <w:szCs w:val="24"/>
        </w:rPr>
        <w:t xml:space="preserve"> </w:t>
      </w:r>
      <w:r w:rsidRPr="008015A2">
        <w:rPr>
          <w:color w:val="231F20"/>
          <w:spacing w:val="-4"/>
          <w:sz w:val="24"/>
          <w:szCs w:val="24"/>
        </w:rPr>
        <w:t xml:space="preserve">zm.); </w:t>
      </w:r>
    </w:p>
    <w:p w14:paraId="697295D5" w14:textId="283BF868" w:rsidR="00330E5A" w:rsidRPr="008015A2" w:rsidRDefault="00241C87" w:rsidP="00330E5A">
      <w:pPr>
        <w:pStyle w:val="Tekstpodstawowy"/>
        <w:kinsoku w:val="0"/>
        <w:overflowPunct w:val="0"/>
        <w:spacing w:line="232" w:lineRule="auto"/>
        <w:ind w:left="277" w:right="34"/>
        <w:jc w:val="both"/>
        <w:rPr>
          <w:color w:val="231F20"/>
          <w:spacing w:val="-4"/>
          <w:sz w:val="24"/>
          <w:szCs w:val="24"/>
        </w:rPr>
      </w:pPr>
      <w:r w:rsidRPr="008015A2">
        <w:rPr>
          <w:b/>
          <w:bCs/>
          <w:color w:val="231F20"/>
          <w:spacing w:val="-8"/>
          <w:sz w:val="24"/>
          <w:szCs w:val="24"/>
        </w:rPr>
        <w:t>Ustawa</w:t>
      </w:r>
      <w:r w:rsidRPr="008015A2">
        <w:rPr>
          <w:b/>
          <w:bCs/>
          <w:color w:val="231F20"/>
          <w:spacing w:val="-14"/>
          <w:sz w:val="24"/>
          <w:szCs w:val="24"/>
        </w:rPr>
        <w:t xml:space="preserve"> </w:t>
      </w:r>
      <w:r w:rsidRPr="008015A2">
        <w:rPr>
          <w:b/>
          <w:bCs/>
          <w:color w:val="231F20"/>
          <w:spacing w:val="-8"/>
          <w:sz w:val="24"/>
          <w:szCs w:val="24"/>
        </w:rPr>
        <w:t>o</w:t>
      </w:r>
      <w:r w:rsidRPr="008015A2">
        <w:rPr>
          <w:b/>
          <w:bCs/>
          <w:color w:val="231F20"/>
          <w:spacing w:val="-14"/>
          <w:sz w:val="24"/>
          <w:szCs w:val="24"/>
        </w:rPr>
        <w:t xml:space="preserve"> </w:t>
      </w:r>
      <w:r w:rsidRPr="008015A2">
        <w:rPr>
          <w:b/>
          <w:bCs/>
          <w:color w:val="231F20"/>
          <w:spacing w:val="-8"/>
          <w:sz w:val="24"/>
          <w:szCs w:val="24"/>
        </w:rPr>
        <w:t>udostępnianiu</w:t>
      </w:r>
      <w:r w:rsidRPr="008015A2">
        <w:rPr>
          <w:b/>
          <w:bCs/>
          <w:color w:val="231F20"/>
          <w:spacing w:val="-14"/>
          <w:sz w:val="24"/>
          <w:szCs w:val="24"/>
        </w:rPr>
        <w:t xml:space="preserve"> </w:t>
      </w:r>
      <w:r w:rsidRPr="008015A2">
        <w:rPr>
          <w:b/>
          <w:bCs/>
          <w:color w:val="231F20"/>
          <w:spacing w:val="-8"/>
          <w:sz w:val="24"/>
          <w:szCs w:val="24"/>
        </w:rPr>
        <w:t>informacji</w:t>
      </w:r>
      <w:r w:rsidRPr="008015A2">
        <w:rPr>
          <w:b/>
          <w:bCs/>
          <w:color w:val="231F20"/>
          <w:spacing w:val="-14"/>
          <w:sz w:val="24"/>
          <w:szCs w:val="24"/>
        </w:rPr>
        <w:t xml:space="preserve"> </w:t>
      </w:r>
      <w:r w:rsidRPr="008015A2">
        <w:rPr>
          <w:b/>
          <w:bCs/>
          <w:color w:val="231F20"/>
          <w:spacing w:val="-8"/>
          <w:sz w:val="24"/>
          <w:szCs w:val="24"/>
        </w:rPr>
        <w:t>gospodarczych</w:t>
      </w:r>
      <w:r w:rsidRPr="008015A2">
        <w:rPr>
          <w:b/>
          <w:bCs/>
          <w:color w:val="231F20"/>
          <w:spacing w:val="-14"/>
          <w:sz w:val="24"/>
          <w:szCs w:val="24"/>
        </w:rPr>
        <w:t xml:space="preserve"> </w:t>
      </w:r>
      <w:r w:rsidRPr="008015A2">
        <w:rPr>
          <w:color w:val="231F20"/>
          <w:spacing w:val="-8"/>
          <w:sz w:val="24"/>
          <w:szCs w:val="24"/>
        </w:rPr>
        <w:t>-</w:t>
      </w:r>
      <w:r w:rsidRPr="008015A2">
        <w:rPr>
          <w:color w:val="231F20"/>
          <w:spacing w:val="-14"/>
          <w:sz w:val="24"/>
          <w:szCs w:val="24"/>
        </w:rPr>
        <w:t xml:space="preserve"> </w:t>
      </w:r>
      <w:r w:rsidRPr="008015A2">
        <w:rPr>
          <w:color w:val="231F20"/>
          <w:spacing w:val="-8"/>
          <w:sz w:val="24"/>
          <w:szCs w:val="24"/>
        </w:rPr>
        <w:t>ustawa</w:t>
      </w:r>
      <w:r w:rsidRPr="008015A2">
        <w:rPr>
          <w:color w:val="231F20"/>
          <w:spacing w:val="-14"/>
          <w:sz w:val="24"/>
          <w:szCs w:val="24"/>
        </w:rPr>
        <w:t xml:space="preserve"> </w:t>
      </w:r>
      <w:r w:rsidRPr="008015A2">
        <w:rPr>
          <w:color w:val="231F20"/>
          <w:spacing w:val="-8"/>
          <w:sz w:val="24"/>
          <w:szCs w:val="24"/>
        </w:rPr>
        <w:t>z</w:t>
      </w:r>
      <w:r w:rsidRPr="008015A2">
        <w:rPr>
          <w:color w:val="231F20"/>
          <w:spacing w:val="-14"/>
          <w:sz w:val="24"/>
          <w:szCs w:val="24"/>
        </w:rPr>
        <w:t xml:space="preserve"> </w:t>
      </w:r>
      <w:r w:rsidRPr="008015A2">
        <w:rPr>
          <w:color w:val="231F20"/>
          <w:spacing w:val="-8"/>
          <w:sz w:val="24"/>
          <w:szCs w:val="24"/>
        </w:rPr>
        <w:t xml:space="preserve">dnia 9 kwietnia 2010 r o udostępnianiu informacji gospodarczych </w:t>
      </w:r>
      <w:r w:rsidR="00CF1E08" w:rsidRPr="008015A2">
        <w:rPr>
          <w:color w:val="333333"/>
          <w:sz w:val="24"/>
          <w:szCs w:val="24"/>
          <w:shd w:val="clear" w:color="auto" w:fill="FFFFFF"/>
        </w:rPr>
        <w:t>i wymianie danych gospodarczych</w:t>
      </w:r>
      <w:r w:rsidR="00CF1E08" w:rsidRPr="008015A2">
        <w:rPr>
          <w:color w:val="231F20"/>
          <w:spacing w:val="-8"/>
          <w:sz w:val="24"/>
          <w:szCs w:val="24"/>
        </w:rPr>
        <w:t xml:space="preserve"> </w:t>
      </w:r>
      <w:r w:rsidRPr="008015A2">
        <w:rPr>
          <w:color w:val="231F20"/>
          <w:spacing w:val="-8"/>
          <w:sz w:val="24"/>
          <w:szCs w:val="24"/>
        </w:rPr>
        <w:t>(</w:t>
      </w:r>
      <w:proofErr w:type="spellStart"/>
      <w:r w:rsidRPr="008015A2">
        <w:rPr>
          <w:color w:val="231F20"/>
          <w:spacing w:val="-8"/>
          <w:sz w:val="24"/>
          <w:szCs w:val="24"/>
        </w:rPr>
        <w:t>t.j</w:t>
      </w:r>
      <w:proofErr w:type="spellEnd"/>
      <w:r w:rsidRPr="008015A2">
        <w:rPr>
          <w:color w:val="231F20"/>
          <w:spacing w:val="-8"/>
          <w:sz w:val="24"/>
          <w:szCs w:val="24"/>
        </w:rPr>
        <w:t>. Dz.U.</w:t>
      </w:r>
      <w:r w:rsidRPr="008015A2">
        <w:rPr>
          <w:color w:val="231F20"/>
          <w:spacing w:val="40"/>
          <w:sz w:val="24"/>
          <w:szCs w:val="24"/>
        </w:rPr>
        <w:t xml:space="preserve"> </w:t>
      </w:r>
      <w:r w:rsidRPr="008015A2">
        <w:rPr>
          <w:color w:val="231F20"/>
          <w:sz w:val="24"/>
          <w:szCs w:val="24"/>
        </w:rPr>
        <w:t>z</w:t>
      </w:r>
      <w:r w:rsidRPr="008015A2">
        <w:rPr>
          <w:color w:val="231F20"/>
          <w:spacing w:val="-11"/>
          <w:sz w:val="24"/>
          <w:szCs w:val="24"/>
        </w:rPr>
        <w:t xml:space="preserve"> </w:t>
      </w:r>
      <w:r w:rsidRPr="008015A2">
        <w:rPr>
          <w:color w:val="231F20"/>
          <w:sz w:val="24"/>
          <w:szCs w:val="24"/>
        </w:rPr>
        <w:t>2021, poz.</w:t>
      </w:r>
      <w:r w:rsidRPr="008015A2">
        <w:rPr>
          <w:color w:val="231F20"/>
          <w:spacing w:val="-11"/>
          <w:sz w:val="24"/>
          <w:szCs w:val="24"/>
        </w:rPr>
        <w:t xml:space="preserve"> </w:t>
      </w:r>
      <w:r w:rsidRPr="008015A2">
        <w:rPr>
          <w:color w:val="231F20"/>
          <w:sz w:val="24"/>
          <w:szCs w:val="24"/>
        </w:rPr>
        <w:t>2057,</w:t>
      </w:r>
      <w:r w:rsidRPr="008015A2">
        <w:rPr>
          <w:color w:val="231F20"/>
          <w:spacing w:val="-11"/>
          <w:sz w:val="24"/>
          <w:szCs w:val="24"/>
        </w:rPr>
        <w:t xml:space="preserve"> </w:t>
      </w:r>
      <w:r w:rsidRPr="008015A2">
        <w:rPr>
          <w:color w:val="231F20"/>
          <w:sz w:val="24"/>
          <w:szCs w:val="24"/>
        </w:rPr>
        <w:t>z</w:t>
      </w:r>
      <w:r w:rsidRPr="008015A2">
        <w:rPr>
          <w:color w:val="231F20"/>
          <w:spacing w:val="-11"/>
          <w:sz w:val="24"/>
          <w:szCs w:val="24"/>
        </w:rPr>
        <w:t xml:space="preserve"> </w:t>
      </w:r>
      <w:proofErr w:type="spellStart"/>
      <w:r w:rsidRPr="008015A2">
        <w:rPr>
          <w:color w:val="231F20"/>
          <w:sz w:val="24"/>
          <w:szCs w:val="24"/>
        </w:rPr>
        <w:t>późn</w:t>
      </w:r>
      <w:proofErr w:type="spellEnd"/>
      <w:r w:rsidRPr="008015A2">
        <w:rPr>
          <w:color w:val="231F20"/>
          <w:sz w:val="24"/>
          <w:szCs w:val="24"/>
        </w:rPr>
        <w:t>.</w:t>
      </w:r>
      <w:r w:rsidRPr="008015A2">
        <w:rPr>
          <w:color w:val="231F20"/>
          <w:spacing w:val="-11"/>
          <w:sz w:val="24"/>
          <w:szCs w:val="24"/>
        </w:rPr>
        <w:t xml:space="preserve"> </w:t>
      </w:r>
      <w:r w:rsidRPr="008015A2">
        <w:rPr>
          <w:color w:val="231F20"/>
          <w:sz w:val="24"/>
          <w:szCs w:val="24"/>
        </w:rPr>
        <w:t>zm.);</w:t>
      </w:r>
      <w:r w:rsidRPr="008015A2">
        <w:rPr>
          <w:b/>
          <w:bCs/>
          <w:color w:val="231F20"/>
          <w:spacing w:val="-6"/>
          <w:sz w:val="24"/>
          <w:szCs w:val="24"/>
        </w:rPr>
        <w:t>Ustawa</w:t>
      </w:r>
      <w:r w:rsidRPr="008015A2">
        <w:rPr>
          <w:b/>
          <w:bCs/>
          <w:color w:val="231F20"/>
          <w:spacing w:val="-22"/>
          <w:sz w:val="24"/>
          <w:szCs w:val="24"/>
        </w:rPr>
        <w:t xml:space="preserve"> </w:t>
      </w:r>
      <w:r w:rsidRPr="008015A2">
        <w:rPr>
          <w:b/>
          <w:bCs/>
          <w:color w:val="231F20"/>
          <w:spacing w:val="-6"/>
          <w:sz w:val="24"/>
          <w:szCs w:val="24"/>
        </w:rPr>
        <w:t>o</w:t>
      </w:r>
      <w:r w:rsidRPr="008015A2">
        <w:rPr>
          <w:b/>
          <w:bCs/>
          <w:color w:val="231F20"/>
          <w:spacing w:val="-22"/>
          <w:sz w:val="24"/>
          <w:szCs w:val="24"/>
        </w:rPr>
        <w:t xml:space="preserve"> </w:t>
      </w:r>
      <w:r w:rsidRPr="008015A2">
        <w:rPr>
          <w:b/>
          <w:bCs/>
          <w:color w:val="231F20"/>
          <w:spacing w:val="-6"/>
          <w:sz w:val="24"/>
          <w:szCs w:val="24"/>
        </w:rPr>
        <w:t>prawach</w:t>
      </w:r>
      <w:r w:rsidRPr="008015A2">
        <w:rPr>
          <w:b/>
          <w:bCs/>
          <w:color w:val="231F20"/>
          <w:spacing w:val="-22"/>
          <w:sz w:val="24"/>
          <w:szCs w:val="24"/>
        </w:rPr>
        <w:t xml:space="preserve"> </w:t>
      </w:r>
      <w:r w:rsidRPr="008015A2">
        <w:rPr>
          <w:b/>
          <w:bCs/>
          <w:color w:val="231F20"/>
          <w:spacing w:val="-6"/>
          <w:sz w:val="24"/>
          <w:szCs w:val="24"/>
        </w:rPr>
        <w:t>konsumenta</w:t>
      </w:r>
      <w:r w:rsidRPr="008015A2">
        <w:rPr>
          <w:b/>
          <w:bCs/>
          <w:color w:val="231F20"/>
          <w:spacing w:val="-21"/>
          <w:sz w:val="24"/>
          <w:szCs w:val="24"/>
        </w:rPr>
        <w:t xml:space="preserve"> </w:t>
      </w:r>
      <w:r w:rsidRPr="008015A2">
        <w:rPr>
          <w:color w:val="231F20"/>
          <w:spacing w:val="-6"/>
          <w:sz w:val="24"/>
          <w:szCs w:val="24"/>
        </w:rPr>
        <w:t>-</w:t>
      </w:r>
      <w:r w:rsidRPr="008015A2">
        <w:rPr>
          <w:color w:val="231F20"/>
          <w:spacing w:val="-22"/>
          <w:sz w:val="24"/>
          <w:szCs w:val="24"/>
        </w:rPr>
        <w:t xml:space="preserve"> </w:t>
      </w:r>
      <w:r w:rsidRPr="008015A2">
        <w:rPr>
          <w:color w:val="231F20"/>
          <w:spacing w:val="-6"/>
          <w:sz w:val="24"/>
          <w:szCs w:val="24"/>
        </w:rPr>
        <w:t>ustawa</w:t>
      </w:r>
      <w:r w:rsidRPr="008015A2">
        <w:rPr>
          <w:color w:val="231F20"/>
          <w:spacing w:val="-22"/>
          <w:sz w:val="24"/>
          <w:szCs w:val="24"/>
        </w:rPr>
        <w:t xml:space="preserve"> </w:t>
      </w:r>
      <w:r w:rsidRPr="008015A2">
        <w:rPr>
          <w:color w:val="231F20"/>
          <w:spacing w:val="-6"/>
          <w:sz w:val="24"/>
          <w:szCs w:val="24"/>
        </w:rPr>
        <w:t>z</w:t>
      </w:r>
      <w:r w:rsidRPr="008015A2">
        <w:rPr>
          <w:color w:val="231F20"/>
          <w:spacing w:val="-22"/>
          <w:sz w:val="24"/>
          <w:szCs w:val="24"/>
        </w:rPr>
        <w:t xml:space="preserve"> </w:t>
      </w:r>
      <w:r w:rsidRPr="008015A2">
        <w:rPr>
          <w:color w:val="231F20"/>
          <w:spacing w:val="-6"/>
          <w:sz w:val="24"/>
          <w:szCs w:val="24"/>
        </w:rPr>
        <w:t>dnia</w:t>
      </w:r>
      <w:r w:rsidRPr="008015A2">
        <w:rPr>
          <w:color w:val="231F20"/>
          <w:spacing w:val="-22"/>
          <w:sz w:val="24"/>
          <w:szCs w:val="24"/>
        </w:rPr>
        <w:t xml:space="preserve"> </w:t>
      </w:r>
      <w:r w:rsidRPr="008015A2">
        <w:rPr>
          <w:color w:val="231F20"/>
          <w:spacing w:val="-6"/>
          <w:sz w:val="24"/>
          <w:szCs w:val="24"/>
        </w:rPr>
        <w:t>30</w:t>
      </w:r>
      <w:r w:rsidRPr="008015A2">
        <w:rPr>
          <w:color w:val="231F20"/>
          <w:spacing w:val="-22"/>
          <w:sz w:val="24"/>
          <w:szCs w:val="24"/>
        </w:rPr>
        <w:t xml:space="preserve"> </w:t>
      </w:r>
      <w:r w:rsidRPr="008015A2">
        <w:rPr>
          <w:color w:val="231F20"/>
          <w:spacing w:val="-6"/>
          <w:sz w:val="24"/>
          <w:szCs w:val="24"/>
        </w:rPr>
        <w:t>maja</w:t>
      </w:r>
      <w:r w:rsidRPr="008015A2">
        <w:rPr>
          <w:color w:val="231F20"/>
          <w:spacing w:val="-22"/>
          <w:sz w:val="24"/>
          <w:szCs w:val="24"/>
        </w:rPr>
        <w:t xml:space="preserve"> </w:t>
      </w:r>
      <w:r w:rsidRPr="008015A2">
        <w:rPr>
          <w:color w:val="231F20"/>
          <w:spacing w:val="-6"/>
          <w:sz w:val="24"/>
          <w:szCs w:val="24"/>
        </w:rPr>
        <w:t>2014</w:t>
      </w:r>
      <w:r w:rsidRPr="008015A2">
        <w:rPr>
          <w:color w:val="231F20"/>
          <w:spacing w:val="-22"/>
          <w:sz w:val="24"/>
          <w:szCs w:val="24"/>
        </w:rPr>
        <w:t xml:space="preserve"> </w:t>
      </w:r>
      <w:r w:rsidRPr="008015A2">
        <w:rPr>
          <w:color w:val="231F20"/>
          <w:spacing w:val="-6"/>
          <w:sz w:val="24"/>
          <w:szCs w:val="24"/>
        </w:rPr>
        <w:t>roku</w:t>
      </w:r>
      <w:r w:rsidRPr="008015A2">
        <w:rPr>
          <w:color w:val="231F20"/>
          <w:spacing w:val="-22"/>
          <w:sz w:val="24"/>
          <w:szCs w:val="24"/>
        </w:rPr>
        <w:t xml:space="preserve"> </w:t>
      </w:r>
      <w:r w:rsidRPr="008015A2">
        <w:rPr>
          <w:color w:val="231F20"/>
          <w:spacing w:val="-6"/>
          <w:sz w:val="24"/>
          <w:szCs w:val="24"/>
        </w:rPr>
        <w:t xml:space="preserve">o </w:t>
      </w:r>
      <w:r w:rsidRPr="008015A2">
        <w:rPr>
          <w:color w:val="231F20"/>
          <w:spacing w:val="-4"/>
          <w:sz w:val="24"/>
          <w:szCs w:val="24"/>
        </w:rPr>
        <w:t>prawach</w:t>
      </w:r>
      <w:r w:rsidRPr="008015A2">
        <w:rPr>
          <w:color w:val="231F20"/>
          <w:spacing w:val="-13"/>
          <w:sz w:val="24"/>
          <w:szCs w:val="24"/>
        </w:rPr>
        <w:t xml:space="preserve"> </w:t>
      </w:r>
      <w:r w:rsidRPr="008015A2">
        <w:rPr>
          <w:color w:val="231F20"/>
          <w:spacing w:val="-4"/>
          <w:sz w:val="24"/>
          <w:szCs w:val="24"/>
        </w:rPr>
        <w:t>konsumenta</w:t>
      </w:r>
      <w:r w:rsidRPr="008015A2">
        <w:rPr>
          <w:color w:val="231F20"/>
          <w:spacing w:val="-13"/>
          <w:sz w:val="24"/>
          <w:szCs w:val="24"/>
        </w:rPr>
        <w:t xml:space="preserve"> </w:t>
      </w:r>
      <w:r w:rsidRPr="008015A2">
        <w:rPr>
          <w:color w:val="231F20"/>
          <w:spacing w:val="-4"/>
          <w:sz w:val="24"/>
          <w:szCs w:val="24"/>
        </w:rPr>
        <w:t>(</w:t>
      </w:r>
      <w:proofErr w:type="spellStart"/>
      <w:r w:rsidRPr="008015A2">
        <w:rPr>
          <w:color w:val="231F20"/>
          <w:spacing w:val="-4"/>
          <w:sz w:val="24"/>
          <w:szCs w:val="24"/>
        </w:rPr>
        <w:t>t.j</w:t>
      </w:r>
      <w:proofErr w:type="spellEnd"/>
      <w:r w:rsidRPr="008015A2">
        <w:rPr>
          <w:color w:val="231F20"/>
          <w:spacing w:val="-4"/>
          <w:sz w:val="24"/>
          <w:szCs w:val="24"/>
        </w:rPr>
        <w:t>.</w:t>
      </w:r>
      <w:r w:rsidRPr="008015A2">
        <w:rPr>
          <w:color w:val="231F20"/>
          <w:spacing w:val="-13"/>
          <w:sz w:val="24"/>
          <w:szCs w:val="24"/>
        </w:rPr>
        <w:t xml:space="preserve"> </w:t>
      </w:r>
      <w:r w:rsidRPr="008015A2">
        <w:rPr>
          <w:color w:val="231F20"/>
          <w:spacing w:val="-4"/>
          <w:sz w:val="24"/>
          <w:szCs w:val="24"/>
        </w:rPr>
        <w:t>Dz.U.</w:t>
      </w:r>
      <w:r w:rsidRPr="008015A2">
        <w:rPr>
          <w:color w:val="231F20"/>
          <w:spacing w:val="-13"/>
          <w:sz w:val="24"/>
          <w:szCs w:val="24"/>
        </w:rPr>
        <w:t xml:space="preserve"> </w:t>
      </w:r>
      <w:r w:rsidRPr="008015A2">
        <w:rPr>
          <w:color w:val="231F20"/>
          <w:spacing w:val="-4"/>
          <w:sz w:val="24"/>
          <w:szCs w:val="24"/>
        </w:rPr>
        <w:t>z</w:t>
      </w:r>
      <w:r w:rsidRPr="008015A2">
        <w:rPr>
          <w:color w:val="231F20"/>
          <w:spacing w:val="-13"/>
          <w:sz w:val="24"/>
          <w:szCs w:val="24"/>
        </w:rPr>
        <w:t xml:space="preserve"> </w:t>
      </w:r>
      <w:r w:rsidRPr="008015A2">
        <w:rPr>
          <w:color w:val="231F20"/>
          <w:spacing w:val="-4"/>
          <w:sz w:val="24"/>
          <w:szCs w:val="24"/>
        </w:rPr>
        <w:t>2020</w:t>
      </w:r>
      <w:r w:rsidRPr="008015A2">
        <w:rPr>
          <w:color w:val="231F20"/>
          <w:spacing w:val="-13"/>
          <w:sz w:val="24"/>
          <w:szCs w:val="24"/>
        </w:rPr>
        <w:t xml:space="preserve"> </w:t>
      </w:r>
      <w:r w:rsidRPr="008015A2">
        <w:rPr>
          <w:color w:val="231F20"/>
          <w:spacing w:val="-4"/>
          <w:sz w:val="24"/>
          <w:szCs w:val="24"/>
        </w:rPr>
        <w:t>r.,</w:t>
      </w:r>
      <w:r w:rsidRPr="008015A2">
        <w:rPr>
          <w:color w:val="231F20"/>
          <w:spacing w:val="-13"/>
          <w:sz w:val="24"/>
          <w:szCs w:val="24"/>
        </w:rPr>
        <w:t xml:space="preserve"> </w:t>
      </w:r>
      <w:r w:rsidRPr="008015A2">
        <w:rPr>
          <w:color w:val="231F20"/>
          <w:spacing w:val="-4"/>
          <w:sz w:val="24"/>
          <w:szCs w:val="24"/>
        </w:rPr>
        <w:t>poz.</w:t>
      </w:r>
      <w:r w:rsidRPr="008015A2">
        <w:rPr>
          <w:color w:val="231F20"/>
          <w:spacing w:val="-13"/>
          <w:sz w:val="24"/>
          <w:szCs w:val="24"/>
        </w:rPr>
        <w:t xml:space="preserve"> </w:t>
      </w:r>
      <w:r w:rsidRPr="008015A2">
        <w:rPr>
          <w:color w:val="231F20"/>
          <w:spacing w:val="-4"/>
          <w:sz w:val="24"/>
          <w:szCs w:val="24"/>
        </w:rPr>
        <w:t>287,</w:t>
      </w:r>
      <w:r w:rsidRPr="008015A2">
        <w:rPr>
          <w:color w:val="231F20"/>
          <w:spacing w:val="-13"/>
          <w:sz w:val="24"/>
          <w:szCs w:val="24"/>
        </w:rPr>
        <w:t xml:space="preserve"> </w:t>
      </w:r>
      <w:r w:rsidRPr="008015A2">
        <w:rPr>
          <w:color w:val="231F20"/>
          <w:spacing w:val="-4"/>
          <w:sz w:val="24"/>
          <w:szCs w:val="24"/>
        </w:rPr>
        <w:t>ze</w:t>
      </w:r>
      <w:r w:rsidRPr="008015A2">
        <w:rPr>
          <w:color w:val="231F20"/>
          <w:spacing w:val="-13"/>
          <w:sz w:val="24"/>
          <w:szCs w:val="24"/>
        </w:rPr>
        <w:t xml:space="preserve"> </w:t>
      </w:r>
      <w:r w:rsidRPr="008015A2">
        <w:rPr>
          <w:color w:val="231F20"/>
          <w:spacing w:val="-4"/>
          <w:sz w:val="24"/>
          <w:szCs w:val="24"/>
        </w:rPr>
        <w:t xml:space="preserve">zm.); </w:t>
      </w:r>
    </w:p>
    <w:p w14:paraId="7727EA0A" w14:textId="0B8F6467" w:rsidR="00884CBD" w:rsidRPr="008015A2" w:rsidRDefault="00241C87" w:rsidP="00884CBD">
      <w:pPr>
        <w:pStyle w:val="Tekstpodstawowy"/>
        <w:kinsoku w:val="0"/>
        <w:overflowPunct w:val="0"/>
        <w:spacing w:line="232" w:lineRule="auto"/>
        <w:ind w:left="277" w:right="34"/>
        <w:jc w:val="both"/>
        <w:rPr>
          <w:color w:val="231F20"/>
          <w:spacing w:val="-8"/>
          <w:sz w:val="24"/>
          <w:szCs w:val="24"/>
        </w:rPr>
      </w:pPr>
      <w:r w:rsidRPr="008015A2">
        <w:rPr>
          <w:b/>
          <w:bCs/>
          <w:color w:val="231F20"/>
          <w:spacing w:val="-6"/>
          <w:sz w:val="24"/>
          <w:szCs w:val="24"/>
        </w:rPr>
        <w:t>Pożyczkodawca</w:t>
      </w:r>
      <w:r w:rsidRPr="008015A2">
        <w:rPr>
          <w:b/>
          <w:bCs/>
          <w:color w:val="231F20"/>
          <w:spacing w:val="-10"/>
          <w:sz w:val="24"/>
          <w:szCs w:val="24"/>
        </w:rPr>
        <w:t xml:space="preserve"> </w:t>
      </w:r>
      <w:r w:rsidRPr="008015A2">
        <w:rPr>
          <w:color w:val="231F20"/>
          <w:spacing w:val="-6"/>
          <w:sz w:val="24"/>
          <w:szCs w:val="24"/>
        </w:rPr>
        <w:t>-</w:t>
      </w:r>
      <w:r w:rsidRPr="008015A2">
        <w:rPr>
          <w:color w:val="231F20"/>
          <w:spacing w:val="-8"/>
          <w:sz w:val="24"/>
          <w:szCs w:val="24"/>
        </w:rPr>
        <w:t xml:space="preserve"> </w:t>
      </w:r>
      <w:r w:rsidRPr="008015A2">
        <w:rPr>
          <w:color w:val="231F20"/>
          <w:spacing w:val="-6"/>
          <w:sz w:val="24"/>
          <w:szCs w:val="24"/>
        </w:rPr>
        <w:t>C</w:t>
      </w:r>
      <w:r w:rsidR="00EF1651" w:rsidRPr="008015A2">
        <w:rPr>
          <w:color w:val="231F20"/>
          <w:spacing w:val="-6"/>
          <w:sz w:val="24"/>
          <w:szCs w:val="24"/>
        </w:rPr>
        <w:t>APITAL</w:t>
      </w:r>
      <w:r w:rsidRPr="008015A2">
        <w:rPr>
          <w:color w:val="231F20"/>
          <w:spacing w:val="-6"/>
          <w:sz w:val="24"/>
          <w:szCs w:val="24"/>
        </w:rPr>
        <w:t>4</w:t>
      </w:r>
      <w:r w:rsidR="00EF1651" w:rsidRPr="008015A2">
        <w:rPr>
          <w:color w:val="231F20"/>
          <w:spacing w:val="-8"/>
          <w:sz w:val="24"/>
          <w:szCs w:val="24"/>
        </w:rPr>
        <w:t>YOU</w:t>
      </w:r>
      <w:r w:rsidRPr="008015A2">
        <w:rPr>
          <w:color w:val="231F20"/>
          <w:spacing w:val="-8"/>
          <w:sz w:val="24"/>
          <w:szCs w:val="24"/>
        </w:rPr>
        <w:t xml:space="preserve"> </w:t>
      </w:r>
      <w:r w:rsidRPr="008015A2">
        <w:rPr>
          <w:color w:val="231F20"/>
          <w:spacing w:val="-6"/>
          <w:sz w:val="24"/>
          <w:szCs w:val="24"/>
        </w:rPr>
        <w:t>Sp.</w:t>
      </w:r>
      <w:r w:rsidRPr="008015A2">
        <w:rPr>
          <w:color w:val="231F20"/>
          <w:spacing w:val="-8"/>
          <w:sz w:val="24"/>
          <w:szCs w:val="24"/>
        </w:rPr>
        <w:t xml:space="preserve"> </w:t>
      </w:r>
      <w:r w:rsidRPr="008015A2">
        <w:rPr>
          <w:color w:val="231F20"/>
          <w:spacing w:val="-6"/>
          <w:sz w:val="24"/>
          <w:szCs w:val="24"/>
        </w:rPr>
        <w:t>z</w:t>
      </w:r>
      <w:r w:rsidRPr="008015A2">
        <w:rPr>
          <w:color w:val="231F20"/>
          <w:spacing w:val="-8"/>
          <w:sz w:val="24"/>
          <w:szCs w:val="24"/>
        </w:rPr>
        <w:t xml:space="preserve"> </w:t>
      </w:r>
      <w:r w:rsidRPr="008015A2">
        <w:rPr>
          <w:color w:val="231F20"/>
          <w:spacing w:val="-6"/>
          <w:sz w:val="24"/>
          <w:szCs w:val="24"/>
        </w:rPr>
        <w:t>o.o.</w:t>
      </w:r>
      <w:r w:rsidRPr="008015A2">
        <w:rPr>
          <w:color w:val="231F20"/>
          <w:spacing w:val="-8"/>
          <w:sz w:val="24"/>
          <w:szCs w:val="24"/>
        </w:rPr>
        <w:t xml:space="preserve"> </w:t>
      </w:r>
      <w:r w:rsidRPr="008015A2">
        <w:rPr>
          <w:color w:val="231F20"/>
          <w:spacing w:val="-6"/>
          <w:sz w:val="24"/>
          <w:szCs w:val="24"/>
        </w:rPr>
        <w:t>z</w:t>
      </w:r>
      <w:r w:rsidRPr="008015A2">
        <w:rPr>
          <w:color w:val="231F20"/>
          <w:spacing w:val="-8"/>
          <w:sz w:val="24"/>
          <w:szCs w:val="24"/>
        </w:rPr>
        <w:t xml:space="preserve"> </w:t>
      </w:r>
      <w:r w:rsidRPr="008015A2">
        <w:rPr>
          <w:color w:val="231F20"/>
          <w:spacing w:val="-6"/>
          <w:sz w:val="24"/>
          <w:szCs w:val="24"/>
        </w:rPr>
        <w:t>siedzibą</w:t>
      </w:r>
      <w:r w:rsidRPr="008015A2">
        <w:rPr>
          <w:color w:val="231F20"/>
          <w:spacing w:val="-8"/>
          <w:sz w:val="24"/>
          <w:szCs w:val="24"/>
        </w:rPr>
        <w:t xml:space="preserve"> </w:t>
      </w:r>
      <w:r w:rsidRPr="008015A2">
        <w:rPr>
          <w:color w:val="231F20"/>
          <w:spacing w:val="-6"/>
          <w:sz w:val="24"/>
          <w:szCs w:val="24"/>
        </w:rPr>
        <w:t xml:space="preserve">w </w:t>
      </w:r>
      <w:r w:rsidR="00EF1651" w:rsidRPr="008015A2">
        <w:rPr>
          <w:color w:val="231F20"/>
          <w:spacing w:val="-8"/>
          <w:sz w:val="24"/>
          <w:szCs w:val="24"/>
        </w:rPr>
        <w:t>Kaliszu</w:t>
      </w:r>
      <w:r w:rsidR="00884CBD" w:rsidRPr="008015A2">
        <w:rPr>
          <w:rFonts w:eastAsia="Times New Roman"/>
          <w:sz w:val="24"/>
          <w:szCs w:val="24"/>
        </w:rPr>
        <w:t xml:space="preserve"> </w:t>
      </w:r>
      <w:r w:rsidR="00884CBD" w:rsidRPr="008015A2">
        <w:rPr>
          <w:sz w:val="24"/>
          <w:szCs w:val="24"/>
        </w:rPr>
        <w:t>przy ul. Garncarskiej 1, 62-800 Kalisz, wpisana do rejestru przedsiębiorców prowadzonego przez Sąd Rejonowy Poznań – Nowe Miasto i Wilda w Poznaniu, IX Wydział Gospodarczy Krajowego Rejestru Sądowego pod numerem KRS 0001033157;</w:t>
      </w:r>
    </w:p>
    <w:p w14:paraId="760D1C4E" w14:textId="7E76514D" w:rsidR="00241C87" w:rsidRPr="008015A2" w:rsidRDefault="00241C87" w:rsidP="00330E5A">
      <w:pPr>
        <w:pStyle w:val="Tekstpodstawowy"/>
        <w:kinsoku w:val="0"/>
        <w:overflowPunct w:val="0"/>
        <w:spacing w:line="232" w:lineRule="auto"/>
        <w:ind w:left="277" w:right="34"/>
        <w:jc w:val="both"/>
        <w:rPr>
          <w:color w:val="231F20"/>
          <w:spacing w:val="-2"/>
          <w:sz w:val="24"/>
          <w:szCs w:val="24"/>
        </w:rPr>
      </w:pPr>
      <w:r w:rsidRPr="008015A2">
        <w:rPr>
          <w:color w:val="231F20"/>
          <w:spacing w:val="-6"/>
          <w:sz w:val="24"/>
          <w:szCs w:val="24"/>
        </w:rPr>
        <w:t>będąca</w:t>
      </w:r>
      <w:r w:rsidRPr="008015A2">
        <w:rPr>
          <w:color w:val="231F20"/>
          <w:spacing w:val="-15"/>
          <w:sz w:val="24"/>
          <w:szCs w:val="24"/>
        </w:rPr>
        <w:t xml:space="preserve"> </w:t>
      </w:r>
      <w:r w:rsidRPr="008015A2">
        <w:rPr>
          <w:color w:val="231F20"/>
          <w:spacing w:val="-6"/>
          <w:sz w:val="24"/>
          <w:szCs w:val="24"/>
        </w:rPr>
        <w:t>instytucją</w:t>
      </w:r>
      <w:r w:rsidRPr="008015A2">
        <w:rPr>
          <w:color w:val="231F20"/>
          <w:spacing w:val="-15"/>
          <w:sz w:val="24"/>
          <w:szCs w:val="24"/>
        </w:rPr>
        <w:t xml:space="preserve"> </w:t>
      </w:r>
      <w:r w:rsidRPr="008015A2">
        <w:rPr>
          <w:color w:val="231F20"/>
          <w:spacing w:val="-6"/>
          <w:sz w:val="24"/>
          <w:szCs w:val="24"/>
        </w:rPr>
        <w:t>pożyczkową</w:t>
      </w:r>
      <w:r w:rsidRPr="008015A2">
        <w:rPr>
          <w:color w:val="231F20"/>
          <w:spacing w:val="-15"/>
          <w:sz w:val="24"/>
          <w:szCs w:val="24"/>
        </w:rPr>
        <w:t xml:space="preserve"> </w:t>
      </w:r>
      <w:r w:rsidRPr="008015A2">
        <w:rPr>
          <w:color w:val="231F20"/>
          <w:spacing w:val="-6"/>
          <w:sz w:val="24"/>
          <w:szCs w:val="24"/>
        </w:rPr>
        <w:t>w</w:t>
      </w:r>
      <w:r w:rsidRPr="008015A2">
        <w:rPr>
          <w:color w:val="231F20"/>
          <w:spacing w:val="-15"/>
          <w:sz w:val="24"/>
          <w:szCs w:val="24"/>
        </w:rPr>
        <w:t xml:space="preserve"> </w:t>
      </w:r>
      <w:r w:rsidRPr="008015A2">
        <w:rPr>
          <w:color w:val="231F20"/>
          <w:spacing w:val="-6"/>
          <w:sz w:val="24"/>
          <w:szCs w:val="24"/>
        </w:rPr>
        <w:t>rozumieniu</w:t>
      </w:r>
      <w:r w:rsidRPr="008015A2">
        <w:rPr>
          <w:color w:val="231F20"/>
          <w:spacing w:val="-15"/>
          <w:sz w:val="24"/>
          <w:szCs w:val="24"/>
        </w:rPr>
        <w:t xml:space="preserve"> </w:t>
      </w:r>
      <w:r w:rsidRPr="008015A2">
        <w:rPr>
          <w:color w:val="231F20"/>
          <w:spacing w:val="-6"/>
          <w:sz w:val="24"/>
          <w:szCs w:val="24"/>
        </w:rPr>
        <w:t>art.</w:t>
      </w:r>
      <w:r w:rsidRPr="008015A2">
        <w:rPr>
          <w:color w:val="231F20"/>
          <w:spacing w:val="-15"/>
          <w:sz w:val="24"/>
          <w:szCs w:val="24"/>
        </w:rPr>
        <w:t xml:space="preserve"> </w:t>
      </w:r>
      <w:r w:rsidRPr="008015A2">
        <w:rPr>
          <w:color w:val="231F20"/>
          <w:spacing w:val="-6"/>
          <w:sz w:val="24"/>
          <w:szCs w:val="24"/>
        </w:rPr>
        <w:t>5</w:t>
      </w:r>
      <w:r w:rsidRPr="008015A2">
        <w:rPr>
          <w:color w:val="231F20"/>
          <w:spacing w:val="-15"/>
          <w:sz w:val="24"/>
          <w:szCs w:val="24"/>
        </w:rPr>
        <w:t xml:space="preserve"> </w:t>
      </w:r>
      <w:r w:rsidRPr="008015A2">
        <w:rPr>
          <w:color w:val="231F20"/>
          <w:spacing w:val="-6"/>
          <w:sz w:val="24"/>
          <w:szCs w:val="24"/>
        </w:rPr>
        <w:t>pkt</w:t>
      </w:r>
      <w:r w:rsidRPr="008015A2">
        <w:rPr>
          <w:color w:val="231F20"/>
          <w:spacing w:val="-15"/>
          <w:sz w:val="24"/>
          <w:szCs w:val="24"/>
        </w:rPr>
        <w:t xml:space="preserve"> </w:t>
      </w:r>
      <w:r w:rsidRPr="008015A2">
        <w:rPr>
          <w:color w:val="231F20"/>
          <w:spacing w:val="-6"/>
          <w:sz w:val="24"/>
          <w:szCs w:val="24"/>
        </w:rPr>
        <w:t xml:space="preserve">2a </w:t>
      </w:r>
      <w:r w:rsidRPr="008015A2">
        <w:rPr>
          <w:color w:val="231F20"/>
          <w:spacing w:val="-2"/>
          <w:sz w:val="24"/>
          <w:szCs w:val="24"/>
        </w:rPr>
        <w:t>Ustawy</w:t>
      </w:r>
      <w:r w:rsidRPr="008015A2">
        <w:rPr>
          <w:color w:val="231F20"/>
          <w:spacing w:val="-10"/>
          <w:sz w:val="24"/>
          <w:szCs w:val="24"/>
        </w:rPr>
        <w:t xml:space="preserve"> </w:t>
      </w:r>
      <w:r w:rsidRPr="008015A2">
        <w:rPr>
          <w:color w:val="231F20"/>
          <w:spacing w:val="-2"/>
          <w:sz w:val="24"/>
          <w:szCs w:val="24"/>
        </w:rPr>
        <w:t>o</w:t>
      </w:r>
      <w:r w:rsidRPr="008015A2">
        <w:rPr>
          <w:color w:val="231F20"/>
          <w:spacing w:val="-10"/>
          <w:sz w:val="24"/>
          <w:szCs w:val="24"/>
        </w:rPr>
        <w:t xml:space="preserve"> </w:t>
      </w:r>
      <w:r w:rsidRPr="008015A2">
        <w:rPr>
          <w:color w:val="231F20"/>
          <w:spacing w:val="-2"/>
          <w:sz w:val="24"/>
          <w:szCs w:val="24"/>
        </w:rPr>
        <w:t>kredycie</w:t>
      </w:r>
      <w:r w:rsidRPr="008015A2">
        <w:rPr>
          <w:color w:val="231F20"/>
          <w:spacing w:val="-10"/>
          <w:sz w:val="24"/>
          <w:szCs w:val="24"/>
        </w:rPr>
        <w:t xml:space="preserve"> </w:t>
      </w:r>
      <w:r w:rsidRPr="008015A2">
        <w:rPr>
          <w:color w:val="231F20"/>
          <w:spacing w:val="-2"/>
          <w:sz w:val="24"/>
          <w:szCs w:val="24"/>
        </w:rPr>
        <w:t>konsumenckim;</w:t>
      </w:r>
    </w:p>
    <w:p w14:paraId="5EC8F089" w14:textId="59646337" w:rsidR="00241C87" w:rsidRPr="008015A2" w:rsidRDefault="00241C87" w:rsidP="00330E5A">
      <w:pPr>
        <w:pStyle w:val="Tekstpodstawowy"/>
        <w:kinsoku w:val="0"/>
        <w:overflowPunct w:val="0"/>
        <w:spacing w:line="232" w:lineRule="auto"/>
        <w:ind w:left="277" w:right="33"/>
        <w:jc w:val="both"/>
        <w:rPr>
          <w:color w:val="231F20"/>
          <w:spacing w:val="-4"/>
          <w:sz w:val="24"/>
          <w:szCs w:val="24"/>
        </w:rPr>
      </w:pPr>
      <w:r w:rsidRPr="008015A2">
        <w:rPr>
          <w:b/>
          <w:bCs/>
          <w:color w:val="231F20"/>
          <w:spacing w:val="-4"/>
          <w:sz w:val="24"/>
          <w:szCs w:val="24"/>
        </w:rPr>
        <w:t>Pożyczkobiorca</w:t>
      </w:r>
      <w:r w:rsidRPr="008015A2">
        <w:rPr>
          <w:b/>
          <w:bCs/>
          <w:color w:val="231F20"/>
          <w:spacing w:val="-9"/>
          <w:sz w:val="24"/>
          <w:szCs w:val="24"/>
        </w:rPr>
        <w:t xml:space="preserve"> </w:t>
      </w:r>
      <w:r w:rsidRPr="008015A2">
        <w:rPr>
          <w:color w:val="231F20"/>
          <w:spacing w:val="-4"/>
          <w:sz w:val="24"/>
          <w:szCs w:val="24"/>
        </w:rPr>
        <w:t>-</w:t>
      </w:r>
      <w:r w:rsidRPr="008015A2">
        <w:rPr>
          <w:color w:val="231F20"/>
          <w:spacing w:val="-8"/>
          <w:sz w:val="24"/>
          <w:szCs w:val="24"/>
        </w:rPr>
        <w:t xml:space="preserve"> </w:t>
      </w:r>
      <w:r w:rsidRPr="008015A2">
        <w:rPr>
          <w:color w:val="231F20"/>
          <w:spacing w:val="-4"/>
          <w:sz w:val="24"/>
          <w:szCs w:val="24"/>
        </w:rPr>
        <w:t>osoba</w:t>
      </w:r>
      <w:r w:rsidRPr="008015A2">
        <w:rPr>
          <w:color w:val="231F20"/>
          <w:spacing w:val="-9"/>
          <w:sz w:val="24"/>
          <w:szCs w:val="24"/>
        </w:rPr>
        <w:t xml:space="preserve"> </w:t>
      </w:r>
      <w:r w:rsidRPr="008015A2">
        <w:rPr>
          <w:color w:val="231F20"/>
          <w:spacing w:val="-4"/>
          <w:sz w:val="24"/>
          <w:szCs w:val="24"/>
        </w:rPr>
        <w:t>fizyczna</w:t>
      </w:r>
      <w:r w:rsidRPr="008015A2">
        <w:rPr>
          <w:color w:val="231F20"/>
          <w:spacing w:val="-8"/>
          <w:sz w:val="24"/>
          <w:szCs w:val="24"/>
        </w:rPr>
        <w:t xml:space="preserve"> </w:t>
      </w:r>
      <w:r w:rsidRPr="008015A2">
        <w:rPr>
          <w:color w:val="231F20"/>
          <w:spacing w:val="-4"/>
          <w:sz w:val="24"/>
          <w:szCs w:val="24"/>
        </w:rPr>
        <w:t>zaciągająca</w:t>
      </w:r>
      <w:r w:rsidRPr="008015A2">
        <w:rPr>
          <w:color w:val="231F20"/>
          <w:spacing w:val="-9"/>
          <w:sz w:val="24"/>
          <w:szCs w:val="24"/>
        </w:rPr>
        <w:t xml:space="preserve"> </w:t>
      </w:r>
      <w:r w:rsidRPr="008015A2">
        <w:rPr>
          <w:color w:val="231F20"/>
          <w:spacing w:val="-4"/>
          <w:sz w:val="24"/>
          <w:szCs w:val="24"/>
        </w:rPr>
        <w:t>pożyczkę</w:t>
      </w:r>
      <w:r w:rsidRPr="008015A2">
        <w:rPr>
          <w:color w:val="231F20"/>
          <w:spacing w:val="-9"/>
          <w:sz w:val="24"/>
          <w:szCs w:val="24"/>
        </w:rPr>
        <w:t xml:space="preserve"> </w:t>
      </w:r>
      <w:r w:rsidRPr="008015A2">
        <w:rPr>
          <w:color w:val="231F20"/>
          <w:spacing w:val="-4"/>
          <w:sz w:val="24"/>
          <w:szCs w:val="24"/>
        </w:rPr>
        <w:t>u</w:t>
      </w:r>
      <w:r w:rsidRPr="008015A2">
        <w:rPr>
          <w:color w:val="231F20"/>
          <w:spacing w:val="-8"/>
          <w:sz w:val="24"/>
          <w:szCs w:val="24"/>
        </w:rPr>
        <w:t xml:space="preserve"> </w:t>
      </w:r>
      <w:r w:rsidRPr="008015A2">
        <w:rPr>
          <w:color w:val="231F20"/>
          <w:spacing w:val="-4"/>
          <w:sz w:val="24"/>
          <w:szCs w:val="24"/>
        </w:rPr>
        <w:t>Pożyczkodawcy</w:t>
      </w:r>
      <w:r w:rsidRPr="008015A2">
        <w:rPr>
          <w:color w:val="231F20"/>
          <w:spacing w:val="-9"/>
          <w:sz w:val="24"/>
          <w:szCs w:val="24"/>
        </w:rPr>
        <w:t xml:space="preserve"> </w:t>
      </w:r>
      <w:r w:rsidRPr="008015A2">
        <w:rPr>
          <w:color w:val="231F20"/>
          <w:spacing w:val="-4"/>
          <w:sz w:val="24"/>
          <w:szCs w:val="24"/>
        </w:rPr>
        <w:t>posiadająca</w:t>
      </w:r>
      <w:r w:rsidRPr="008015A2">
        <w:rPr>
          <w:color w:val="231F20"/>
          <w:spacing w:val="-8"/>
          <w:sz w:val="24"/>
          <w:szCs w:val="24"/>
        </w:rPr>
        <w:t xml:space="preserve"> </w:t>
      </w:r>
      <w:r w:rsidRPr="008015A2">
        <w:rPr>
          <w:color w:val="231F20"/>
          <w:spacing w:val="-4"/>
          <w:sz w:val="24"/>
          <w:szCs w:val="24"/>
        </w:rPr>
        <w:t>pełną</w:t>
      </w:r>
      <w:r w:rsidRPr="008015A2">
        <w:rPr>
          <w:color w:val="231F20"/>
          <w:spacing w:val="-9"/>
          <w:sz w:val="24"/>
          <w:szCs w:val="24"/>
        </w:rPr>
        <w:t xml:space="preserve"> </w:t>
      </w:r>
      <w:r w:rsidRPr="008015A2">
        <w:rPr>
          <w:color w:val="231F20"/>
          <w:spacing w:val="-4"/>
          <w:sz w:val="24"/>
          <w:szCs w:val="24"/>
        </w:rPr>
        <w:t>zdolność</w:t>
      </w:r>
      <w:r w:rsidRPr="008015A2">
        <w:rPr>
          <w:color w:val="231F20"/>
          <w:spacing w:val="-8"/>
          <w:sz w:val="24"/>
          <w:szCs w:val="24"/>
        </w:rPr>
        <w:t xml:space="preserve"> </w:t>
      </w:r>
      <w:r w:rsidRPr="008015A2">
        <w:rPr>
          <w:color w:val="231F20"/>
          <w:spacing w:val="-4"/>
          <w:sz w:val="24"/>
          <w:szCs w:val="24"/>
        </w:rPr>
        <w:t>do</w:t>
      </w:r>
      <w:r w:rsidRPr="008015A2">
        <w:rPr>
          <w:color w:val="231F20"/>
          <w:spacing w:val="-9"/>
          <w:sz w:val="24"/>
          <w:szCs w:val="24"/>
        </w:rPr>
        <w:t xml:space="preserve"> </w:t>
      </w:r>
      <w:r w:rsidRPr="008015A2">
        <w:rPr>
          <w:color w:val="231F20"/>
          <w:spacing w:val="-4"/>
          <w:sz w:val="24"/>
          <w:szCs w:val="24"/>
        </w:rPr>
        <w:t>czynności</w:t>
      </w:r>
      <w:r w:rsidRPr="008015A2">
        <w:rPr>
          <w:color w:val="231F20"/>
          <w:spacing w:val="-9"/>
          <w:sz w:val="24"/>
          <w:szCs w:val="24"/>
        </w:rPr>
        <w:t xml:space="preserve"> </w:t>
      </w:r>
      <w:r w:rsidRPr="008015A2">
        <w:rPr>
          <w:color w:val="231F20"/>
          <w:spacing w:val="-4"/>
          <w:sz w:val="24"/>
          <w:szCs w:val="24"/>
        </w:rPr>
        <w:t>prawnych,</w:t>
      </w:r>
      <w:r w:rsidRPr="008015A2">
        <w:rPr>
          <w:color w:val="231F20"/>
          <w:spacing w:val="-8"/>
          <w:sz w:val="24"/>
          <w:szCs w:val="24"/>
        </w:rPr>
        <w:t xml:space="preserve"> </w:t>
      </w:r>
      <w:r w:rsidRPr="008015A2">
        <w:rPr>
          <w:color w:val="231F20"/>
          <w:spacing w:val="-4"/>
          <w:sz w:val="24"/>
          <w:szCs w:val="24"/>
        </w:rPr>
        <w:t>która w</w:t>
      </w:r>
      <w:r w:rsidRPr="008015A2">
        <w:rPr>
          <w:color w:val="231F20"/>
          <w:spacing w:val="-9"/>
          <w:sz w:val="24"/>
          <w:szCs w:val="24"/>
        </w:rPr>
        <w:t xml:space="preserve"> </w:t>
      </w:r>
      <w:r w:rsidRPr="008015A2">
        <w:rPr>
          <w:color w:val="231F20"/>
          <w:spacing w:val="-4"/>
          <w:sz w:val="24"/>
          <w:szCs w:val="24"/>
        </w:rPr>
        <w:t>chwili</w:t>
      </w:r>
      <w:r w:rsidRPr="008015A2">
        <w:rPr>
          <w:color w:val="231F20"/>
          <w:spacing w:val="-8"/>
          <w:sz w:val="24"/>
          <w:szCs w:val="24"/>
        </w:rPr>
        <w:t xml:space="preserve"> </w:t>
      </w:r>
      <w:r w:rsidRPr="008015A2">
        <w:rPr>
          <w:color w:val="231F20"/>
          <w:spacing w:val="-4"/>
          <w:sz w:val="24"/>
          <w:szCs w:val="24"/>
        </w:rPr>
        <w:t>składania</w:t>
      </w:r>
      <w:r w:rsidRPr="008015A2">
        <w:rPr>
          <w:color w:val="231F20"/>
          <w:spacing w:val="-9"/>
          <w:sz w:val="24"/>
          <w:szCs w:val="24"/>
        </w:rPr>
        <w:t xml:space="preserve"> </w:t>
      </w:r>
      <w:r w:rsidRPr="008015A2">
        <w:rPr>
          <w:color w:val="231F20"/>
          <w:spacing w:val="-4"/>
          <w:sz w:val="24"/>
          <w:szCs w:val="24"/>
        </w:rPr>
        <w:t>Wniosku</w:t>
      </w:r>
      <w:r w:rsidRPr="008015A2">
        <w:rPr>
          <w:color w:val="231F20"/>
          <w:spacing w:val="-8"/>
          <w:sz w:val="24"/>
          <w:szCs w:val="24"/>
        </w:rPr>
        <w:t xml:space="preserve"> </w:t>
      </w:r>
      <w:r w:rsidRPr="008015A2">
        <w:rPr>
          <w:color w:val="231F20"/>
          <w:spacing w:val="-4"/>
          <w:sz w:val="24"/>
          <w:szCs w:val="24"/>
        </w:rPr>
        <w:t>o</w:t>
      </w:r>
      <w:r w:rsidRPr="008015A2">
        <w:rPr>
          <w:color w:val="231F20"/>
          <w:spacing w:val="-9"/>
          <w:sz w:val="24"/>
          <w:szCs w:val="24"/>
        </w:rPr>
        <w:t xml:space="preserve"> </w:t>
      </w:r>
      <w:r w:rsidRPr="008015A2">
        <w:rPr>
          <w:color w:val="231F20"/>
          <w:spacing w:val="-4"/>
          <w:sz w:val="24"/>
          <w:szCs w:val="24"/>
        </w:rPr>
        <w:t>udzielenie</w:t>
      </w:r>
      <w:r w:rsidRPr="008015A2">
        <w:rPr>
          <w:color w:val="231F20"/>
          <w:spacing w:val="-9"/>
          <w:sz w:val="24"/>
          <w:szCs w:val="24"/>
        </w:rPr>
        <w:t xml:space="preserve"> </w:t>
      </w:r>
      <w:r w:rsidRPr="008015A2">
        <w:rPr>
          <w:color w:val="231F20"/>
          <w:spacing w:val="-4"/>
          <w:sz w:val="24"/>
          <w:szCs w:val="24"/>
        </w:rPr>
        <w:t>Pożyczki</w:t>
      </w:r>
      <w:r w:rsidRPr="008015A2">
        <w:rPr>
          <w:color w:val="231F20"/>
          <w:spacing w:val="-8"/>
          <w:sz w:val="24"/>
          <w:szCs w:val="24"/>
        </w:rPr>
        <w:t xml:space="preserve"> </w:t>
      </w:r>
      <w:r w:rsidRPr="008015A2">
        <w:rPr>
          <w:color w:val="231F20"/>
          <w:spacing w:val="-4"/>
          <w:sz w:val="24"/>
          <w:szCs w:val="24"/>
        </w:rPr>
        <w:t>ukończyła</w:t>
      </w:r>
      <w:r w:rsidRPr="008015A2">
        <w:rPr>
          <w:color w:val="231F20"/>
          <w:spacing w:val="-9"/>
          <w:sz w:val="24"/>
          <w:szCs w:val="24"/>
        </w:rPr>
        <w:t xml:space="preserve"> </w:t>
      </w:r>
      <w:r w:rsidRPr="008015A2">
        <w:rPr>
          <w:color w:val="231F20"/>
          <w:spacing w:val="-4"/>
          <w:sz w:val="24"/>
          <w:szCs w:val="24"/>
        </w:rPr>
        <w:t xml:space="preserve">osiem- </w:t>
      </w:r>
      <w:r w:rsidRPr="008015A2">
        <w:rPr>
          <w:color w:val="231F20"/>
          <w:spacing w:val="-6"/>
          <w:sz w:val="24"/>
          <w:szCs w:val="24"/>
        </w:rPr>
        <w:t xml:space="preserve">naście lat oraz nie przekroczyła siedemdziesięciu pięciu lat, posiada </w:t>
      </w:r>
      <w:r w:rsidRPr="008015A2">
        <w:rPr>
          <w:color w:val="231F20"/>
          <w:spacing w:val="-4"/>
          <w:sz w:val="24"/>
          <w:szCs w:val="24"/>
        </w:rPr>
        <w:t>numer</w:t>
      </w:r>
      <w:r w:rsidRPr="008015A2">
        <w:rPr>
          <w:color w:val="231F20"/>
          <w:spacing w:val="-11"/>
          <w:sz w:val="24"/>
          <w:szCs w:val="24"/>
        </w:rPr>
        <w:t xml:space="preserve"> </w:t>
      </w:r>
      <w:r w:rsidRPr="008015A2">
        <w:rPr>
          <w:color w:val="231F20"/>
          <w:spacing w:val="-4"/>
          <w:sz w:val="24"/>
          <w:szCs w:val="24"/>
        </w:rPr>
        <w:t>PESEL</w:t>
      </w:r>
      <w:r w:rsidRPr="008015A2">
        <w:rPr>
          <w:color w:val="231F20"/>
          <w:spacing w:val="-19"/>
          <w:sz w:val="24"/>
          <w:szCs w:val="24"/>
        </w:rPr>
        <w:t xml:space="preserve"> </w:t>
      </w:r>
      <w:r w:rsidRPr="008015A2">
        <w:rPr>
          <w:color w:val="231F20"/>
          <w:spacing w:val="-4"/>
          <w:sz w:val="24"/>
          <w:szCs w:val="24"/>
        </w:rPr>
        <w:t>oraz</w:t>
      </w:r>
      <w:r w:rsidRPr="008015A2">
        <w:rPr>
          <w:color w:val="231F20"/>
          <w:spacing w:val="-11"/>
          <w:sz w:val="24"/>
          <w:szCs w:val="24"/>
        </w:rPr>
        <w:t xml:space="preserve"> </w:t>
      </w:r>
      <w:r w:rsidRPr="008015A2">
        <w:rPr>
          <w:color w:val="231F20"/>
          <w:spacing w:val="-4"/>
          <w:sz w:val="24"/>
          <w:szCs w:val="24"/>
        </w:rPr>
        <w:t>stałe</w:t>
      </w:r>
      <w:r w:rsidRPr="008015A2">
        <w:rPr>
          <w:color w:val="231F20"/>
          <w:spacing w:val="-11"/>
          <w:sz w:val="24"/>
          <w:szCs w:val="24"/>
        </w:rPr>
        <w:t xml:space="preserve"> </w:t>
      </w:r>
      <w:r w:rsidRPr="008015A2">
        <w:rPr>
          <w:color w:val="231F20"/>
          <w:spacing w:val="-4"/>
          <w:sz w:val="24"/>
          <w:szCs w:val="24"/>
        </w:rPr>
        <w:t>zameldowanie</w:t>
      </w:r>
      <w:r w:rsidRPr="008015A2">
        <w:rPr>
          <w:color w:val="231F20"/>
          <w:spacing w:val="-11"/>
          <w:sz w:val="24"/>
          <w:szCs w:val="24"/>
        </w:rPr>
        <w:t xml:space="preserve"> </w:t>
      </w:r>
      <w:r w:rsidRPr="008015A2">
        <w:rPr>
          <w:color w:val="231F20"/>
          <w:spacing w:val="-4"/>
          <w:sz w:val="24"/>
          <w:szCs w:val="24"/>
        </w:rPr>
        <w:t>na</w:t>
      </w:r>
      <w:r w:rsidRPr="008015A2">
        <w:rPr>
          <w:color w:val="231F20"/>
          <w:spacing w:val="-11"/>
          <w:sz w:val="24"/>
          <w:szCs w:val="24"/>
        </w:rPr>
        <w:t xml:space="preserve"> </w:t>
      </w:r>
      <w:r w:rsidRPr="008015A2">
        <w:rPr>
          <w:color w:val="231F20"/>
          <w:spacing w:val="-4"/>
          <w:sz w:val="24"/>
          <w:szCs w:val="24"/>
        </w:rPr>
        <w:t>terenie</w:t>
      </w:r>
      <w:r w:rsidRPr="008015A2">
        <w:rPr>
          <w:color w:val="231F20"/>
          <w:spacing w:val="-11"/>
          <w:sz w:val="24"/>
          <w:szCs w:val="24"/>
        </w:rPr>
        <w:t xml:space="preserve"> </w:t>
      </w:r>
      <w:r w:rsidRPr="008015A2">
        <w:rPr>
          <w:color w:val="231F20"/>
          <w:spacing w:val="-4"/>
          <w:sz w:val="24"/>
          <w:szCs w:val="24"/>
        </w:rPr>
        <w:t>Polski;</w:t>
      </w:r>
    </w:p>
    <w:p w14:paraId="5DC0931B" w14:textId="36630EFA" w:rsidR="00241C87" w:rsidRPr="008015A2" w:rsidRDefault="00241C87" w:rsidP="00330E5A">
      <w:pPr>
        <w:pStyle w:val="Tekstpodstawowy"/>
        <w:kinsoku w:val="0"/>
        <w:overflowPunct w:val="0"/>
        <w:spacing w:line="232" w:lineRule="auto"/>
        <w:ind w:left="277" w:right="38"/>
        <w:jc w:val="both"/>
        <w:rPr>
          <w:color w:val="231F20"/>
          <w:spacing w:val="-2"/>
          <w:sz w:val="24"/>
          <w:szCs w:val="24"/>
        </w:rPr>
      </w:pPr>
      <w:r w:rsidRPr="008015A2">
        <w:rPr>
          <w:b/>
          <w:bCs/>
          <w:color w:val="231F20"/>
          <w:spacing w:val="-6"/>
          <w:sz w:val="24"/>
          <w:szCs w:val="24"/>
        </w:rPr>
        <w:t>Bank</w:t>
      </w:r>
      <w:r w:rsidRPr="008015A2">
        <w:rPr>
          <w:b/>
          <w:bCs/>
          <w:color w:val="231F20"/>
          <w:spacing w:val="-7"/>
          <w:sz w:val="24"/>
          <w:szCs w:val="24"/>
        </w:rPr>
        <w:t xml:space="preserve"> </w:t>
      </w:r>
      <w:r w:rsidRPr="008015A2">
        <w:rPr>
          <w:b/>
          <w:bCs/>
          <w:color w:val="231F20"/>
          <w:spacing w:val="-6"/>
          <w:sz w:val="24"/>
          <w:szCs w:val="24"/>
        </w:rPr>
        <w:t xml:space="preserve">Pocztowy </w:t>
      </w:r>
      <w:r w:rsidRPr="008015A2">
        <w:rPr>
          <w:color w:val="231F20"/>
          <w:spacing w:val="-6"/>
          <w:sz w:val="24"/>
          <w:szCs w:val="24"/>
        </w:rPr>
        <w:t>-</w:t>
      </w:r>
      <w:r w:rsidRPr="008015A2">
        <w:rPr>
          <w:color w:val="231F20"/>
          <w:spacing w:val="-7"/>
          <w:sz w:val="24"/>
          <w:szCs w:val="24"/>
        </w:rPr>
        <w:t xml:space="preserve"> </w:t>
      </w:r>
      <w:r w:rsidRPr="008015A2">
        <w:rPr>
          <w:color w:val="231F20"/>
          <w:spacing w:val="-6"/>
          <w:sz w:val="24"/>
          <w:szCs w:val="24"/>
        </w:rPr>
        <w:t>Bank Pocztowy</w:t>
      </w:r>
      <w:r w:rsidRPr="008015A2">
        <w:rPr>
          <w:color w:val="231F20"/>
          <w:spacing w:val="-7"/>
          <w:sz w:val="24"/>
          <w:szCs w:val="24"/>
        </w:rPr>
        <w:t xml:space="preserve"> </w:t>
      </w:r>
      <w:r w:rsidRPr="008015A2">
        <w:rPr>
          <w:color w:val="231F20"/>
          <w:spacing w:val="-6"/>
          <w:sz w:val="24"/>
          <w:szCs w:val="24"/>
        </w:rPr>
        <w:t>Spółka</w:t>
      </w:r>
      <w:r w:rsidRPr="008015A2">
        <w:rPr>
          <w:color w:val="231F20"/>
          <w:spacing w:val="-7"/>
          <w:sz w:val="24"/>
          <w:szCs w:val="24"/>
        </w:rPr>
        <w:t xml:space="preserve"> </w:t>
      </w:r>
      <w:r w:rsidRPr="008015A2">
        <w:rPr>
          <w:color w:val="231F20"/>
          <w:spacing w:val="-6"/>
          <w:sz w:val="24"/>
          <w:szCs w:val="24"/>
        </w:rPr>
        <w:t>Akcyjna z</w:t>
      </w:r>
      <w:r w:rsidRPr="008015A2">
        <w:rPr>
          <w:color w:val="231F20"/>
          <w:spacing w:val="-7"/>
          <w:sz w:val="24"/>
          <w:szCs w:val="24"/>
        </w:rPr>
        <w:t xml:space="preserve"> </w:t>
      </w:r>
      <w:r w:rsidRPr="008015A2">
        <w:rPr>
          <w:color w:val="231F20"/>
          <w:spacing w:val="-6"/>
          <w:sz w:val="24"/>
          <w:szCs w:val="24"/>
        </w:rPr>
        <w:t>siedzibą w</w:t>
      </w:r>
      <w:r w:rsidRPr="008015A2">
        <w:rPr>
          <w:color w:val="231F20"/>
          <w:spacing w:val="-7"/>
          <w:sz w:val="24"/>
          <w:szCs w:val="24"/>
        </w:rPr>
        <w:t xml:space="preserve"> </w:t>
      </w:r>
      <w:r w:rsidRPr="008015A2">
        <w:rPr>
          <w:color w:val="231F20"/>
          <w:spacing w:val="-6"/>
          <w:sz w:val="24"/>
          <w:szCs w:val="24"/>
        </w:rPr>
        <w:t>Bydgoszczy,</w:t>
      </w:r>
      <w:r w:rsidRPr="008015A2">
        <w:rPr>
          <w:color w:val="231F20"/>
          <w:spacing w:val="-7"/>
          <w:sz w:val="24"/>
          <w:szCs w:val="24"/>
        </w:rPr>
        <w:t xml:space="preserve"> </w:t>
      </w:r>
      <w:r w:rsidRPr="008015A2">
        <w:rPr>
          <w:color w:val="231F20"/>
          <w:spacing w:val="-6"/>
          <w:sz w:val="24"/>
          <w:szCs w:val="24"/>
        </w:rPr>
        <w:t>adres: ul.</w:t>
      </w:r>
      <w:r w:rsidRPr="008015A2">
        <w:rPr>
          <w:color w:val="231F20"/>
          <w:spacing w:val="-7"/>
          <w:sz w:val="24"/>
          <w:szCs w:val="24"/>
        </w:rPr>
        <w:t xml:space="preserve"> </w:t>
      </w:r>
      <w:r w:rsidRPr="008015A2">
        <w:rPr>
          <w:color w:val="231F20"/>
          <w:spacing w:val="-6"/>
          <w:sz w:val="24"/>
          <w:szCs w:val="24"/>
        </w:rPr>
        <w:t>Jagiellońska 17,</w:t>
      </w:r>
      <w:r w:rsidRPr="008015A2">
        <w:rPr>
          <w:color w:val="231F20"/>
          <w:spacing w:val="-7"/>
          <w:sz w:val="24"/>
          <w:szCs w:val="24"/>
        </w:rPr>
        <w:t xml:space="preserve"> </w:t>
      </w:r>
      <w:r w:rsidRPr="008015A2">
        <w:rPr>
          <w:color w:val="231F20"/>
          <w:spacing w:val="-6"/>
          <w:sz w:val="24"/>
          <w:szCs w:val="24"/>
        </w:rPr>
        <w:t>85-959</w:t>
      </w:r>
      <w:r w:rsidRPr="008015A2">
        <w:rPr>
          <w:color w:val="231F20"/>
          <w:spacing w:val="-7"/>
          <w:sz w:val="24"/>
          <w:szCs w:val="24"/>
        </w:rPr>
        <w:t xml:space="preserve"> </w:t>
      </w:r>
      <w:r w:rsidRPr="008015A2">
        <w:rPr>
          <w:color w:val="231F20"/>
          <w:spacing w:val="-6"/>
          <w:sz w:val="24"/>
          <w:szCs w:val="24"/>
        </w:rPr>
        <w:t>Bydgoszcz, wpisana</w:t>
      </w:r>
      <w:r w:rsidRPr="008015A2">
        <w:rPr>
          <w:color w:val="231F20"/>
          <w:spacing w:val="-7"/>
          <w:sz w:val="24"/>
          <w:szCs w:val="24"/>
        </w:rPr>
        <w:t xml:space="preserve"> </w:t>
      </w:r>
      <w:r w:rsidRPr="008015A2">
        <w:rPr>
          <w:color w:val="231F20"/>
          <w:spacing w:val="-6"/>
          <w:sz w:val="24"/>
          <w:szCs w:val="24"/>
        </w:rPr>
        <w:t xml:space="preserve">pod </w:t>
      </w:r>
      <w:r w:rsidRPr="008015A2">
        <w:rPr>
          <w:color w:val="231F20"/>
          <w:spacing w:val="-8"/>
          <w:sz w:val="24"/>
          <w:szCs w:val="24"/>
        </w:rPr>
        <w:t>numerem</w:t>
      </w:r>
      <w:r w:rsidRPr="008015A2">
        <w:rPr>
          <w:color w:val="231F20"/>
          <w:spacing w:val="-2"/>
          <w:sz w:val="24"/>
          <w:szCs w:val="24"/>
        </w:rPr>
        <w:t xml:space="preserve"> </w:t>
      </w:r>
      <w:r w:rsidRPr="008015A2">
        <w:rPr>
          <w:color w:val="231F20"/>
          <w:spacing w:val="-8"/>
          <w:sz w:val="24"/>
          <w:szCs w:val="24"/>
        </w:rPr>
        <w:t>KRS</w:t>
      </w:r>
      <w:r w:rsidRPr="008015A2">
        <w:rPr>
          <w:color w:val="231F20"/>
          <w:spacing w:val="-2"/>
          <w:sz w:val="24"/>
          <w:szCs w:val="24"/>
        </w:rPr>
        <w:t xml:space="preserve"> </w:t>
      </w:r>
      <w:r w:rsidRPr="008015A2">
        <w:rPr>
          <w:color w:val="231F20"/>
          <w:spacing w:val="-8"/>
          <w:sz w:val="24"/>
          <w:szCs w:val="24"/>
        </w:rPr>
        <w:t>0000010821</w:t>
      </w:r>
      <w:r w:rsidRPr="008015A2">
        <w:rPr>
          <w:color w:val="231F20"/>
          <w:spacing w:val="-2"/>
          <w:sz w:val="24"/>
          <w:szCs w:val="24"/>
        </w:rPr>
        <w:t xml:space="preserve"> </w:t>
      </w:r>
      <w:r w:rsidRPr="008015A2">
        <w:rPr>
          <w:color w:val="231F20"/>
          <w:spacing w:val="-8"/>
          <w:sz w:val="24"/>
          <w:szCs w:val="24"/>
        </w:rPr>
        <w:t>do</w:t>
      </w:r>
      <w:r w:rsidRPr="008015A2">
        <w:rPr>
          <w:color w:val="231F20"/>
          <w:spacing w:val="-2"/>
          <w:sz w:val="24"/>
          <w:szCs w:val="24"/>
        </w:rPr>
        <w:t xml:space="preserve"> </w:t>
      </w:r>
      <w:r w:rsidRPr="008015A2">
        <w:rPr>
          <w:color w:val="231F20"/>
          <w:spacing w:val="-8"/>
          <w:sz w:val="24"/>
          <w:szCs w:val="24"/>
        </w:rPr>
        <w:t>Rejestru</w:t>
      </w:r>
      <w:r w:rsidRPr="008015A2">
        <w:rPr>
          <w:color w:val="231F20"/>
          <w:spacing w:val="-2"/>
          <w:sz w:val="24"/>
          <w:szCs w:val="24"/>
        </w:rPr>
        <w:t xml:space="preserve"> </w:t>
      </w:r>
      <w:r w:rsidRPr="008015A2">
        <w:rPr>
          <w:color w:val="231F20"/>
          <w:spacing w:val="-8"/>
          <w:sz w:val="24"/>
          <w:szCs w:val="24"/>
        </w:rPr>
        <w:t>Przedsiębiorców,</w:t>
      </w:r>
      <w:r w:rsidRPr="008015A2">
        <w:rPr>
          <w:color w:val="231F20"/>
          <w:spacing w:val="-2"/>
          <w:sz w:val="24"/>
          <w:szCs w:val="24"/>
        </w:rPr>
        <w:t xml:space="preserve"> </w:t>
      </w:r>
      <w:r w:rsidRPr="008015A2">
        <w:rPr>
          <w:color w:val="231F20"/>
          <w:spacing w:val="-8"/>
          <w:sz w:val="24"/>
          <w:szCs w:val="24"/>
        </w:rPr>
        <w:t>prowadzo</w:t>
      </w:r>
      <w:r w:rsidRPr="008015A2">
        <w:rPr>
          <w:color w:val="231F20"/>
          <w:spacing w:val="-6"/>
          <w:sz w:val="24"/>
          <w:szCs w:val="24"/>
        </w:rPr>
        <w:t>nego</w:t>
      </w:r>
      <w:r w:rsidRPr="008015A2">
        <w:rPr>
          <w:color w:val="231F20"/>
          <w:spacing w:val="-7"/>
          <w:sz w:val="24"/>
          <w:szCs w:val="24"/>
        </w:rPr>
        <w:t xml:space="preserve"> </w:t>
      </w:r>
      <w:r w:rsidRPr="008015A2">
        <w:rPr>
          <w:color w:val="231F20"/>
          <w:spacing w:val="-6"/>
          <w:sz w:val="24"/>
          <w:szCs w:val="24"/>
        </w:rPr>
        <w:t>przez Sąd</w:t>
      </w:r>
      <w:r w:rsidRPr="008015A2">
        <w:rPr>
          <w:color w:val="231F20"/>
          <w:spacing w:val="-7"/>
          <w:sz w:val="24"/>
          <w:szCs w:val="24"/>
        </w:rPr>
        <w:t xml:space="preserve"> </w:t>
      </w:r>
      <w:r w:rsidRPr="008015A2">
        <w:rPr>
          <w:color w:val="231F20"/>
          <w:spacing w:val="-6"/>
          <w:sz w:val="24"/>
          <w:szCs w:val="24"/>
        </w:rPr>
        <w:t>Rejonowy w</w:t>
      </w:r>
      <w:r w:rsidRPr="008015A2">
        <w:rPr>
          <w:color w:val="231F20"/>
          <w:spacing w:val="-7"/>
          <w:sz w:val="24"/>
          <w:szCs w:val="24"/>
        </w:rPr>
        <w:t xml:space="preserve"> </w:t>
      </w:r>
      <w:r w:rsidRPr="008015A2">
        <w:rPr>
          <w:color w:val="231F20"/>
          <w:spacing w:val="-6"/>
          <w:sz w:val="24"/>
          <w:szCs w:val="24"/>
        </w:rPr>
        <w:t>Bydgoszczy,</w:t>
      </w:r>
      <w:r w:rsidRPr="008015A2">
        <w:rPr>
          <w:color w:val="231F20"/>
          <w:spacing w:val="-7"/>
          <w:sz w:val="24"/>
          <w:szCs w:val="24"/>
        </w:rPr>
        <w:t xml:space="preserve"> </w:t>
      </w:r>
      <w:r w:rsidRPr="008015A2">
        <w:rPr>
          <w:color w:val="231F20"/>
          <w:spacing w:val="-6"/>
          <w:sz w:val="24"/>
          <w:szCs w:val="24"/>
        </w:rPr>
        <w:t>XIII Wydział</w:t>
      </w:r>
      <w:r w:rsidRPr="008015A2">
        <w:rPr>
          <w:color w:val="231F20"/>
          <w:spacing w:val="-7"/>
          <w:sz w:val="24"/>
          <w:szCs w:val="24"/>
        </w:rPr>
        <w:t xml:space="preserve"> </w:t>
      </w:r>
      <w:r w:rsidRPr="008015A2">
        <w:rPr>
          <w:color w:val="231F20"/>
          <w:spacing w:val="-6"/>
          <w:sz w:val="24"/>
          <w:szCs w:val="24"/>
        </w:rPr>
        <w:t xml:space="preserve">Gospodarczy </w:t>
      </w:r>
      <w:r w:rsidRPr="008015A2">
        <w:rPr>
          <w:color w:val="231F20"/>
          <w:spacing w:val="-2"/>
          <w:sz w:val="24"/>
          <w:szCs w:val="24"/>
        </w:rPr>
        <w:t>Krajowego</w:t>
      </w:r>
      <w:r w:rsidRPr="008015A2">
        <w:rPr>
          <w:color w:val="231F20"/>
          <w:spacing w:val="-6"/>
          <w:sz w:val="24"/>
          <w:szCs w:val="24"/>
        </w:rPr>
        <w:t xml:space="preserve"> </w:t>
      </w:r>
      <w:r w:rsidRPr="008015A2">
        <w:rPr>
          <w:color w:val="231F20"/>
          <w:spacing w:val="-2"/>
          <w:sz w:val="24"/>
          <w:szCs w:val="24"/>
        </w:rPr>
        <w:t>Rejestru</w:t>
      </w:r>
      <w:r w:rsidRPr="008015A2">
        <w:rPr>
          <w:color w:val="231F20"/>
          <w:spacing w:val="-6"/>
          <w:sz w:val="24"/>
          <w:szCs w:val="24"/>
        </w:rPr>
        <w:t xml:space="preserve"> </w:t>
      </w:r>
      <w:r w:rsidRPr="008015A2">
        <w:rPr>
          <w:color w:val="231F20"/>
          <w:spacing w:val="-2"/>
          <w:sz w:val="24"/>
          <w:szCs w:val="24"/>
        </w:rPr>
        <w:t>Sądowego;</w:t>
      </w:r>
    </w:p>
    <w:p w14:paraId="6A6B522B" w14:textId="6A52B80D" w:rsidR="00241C87" w:rsidRPr="008015A2" w:rsidRDefault="00241C87" w:rsidP="00330E5A">
      <w:pPr>
        <w:pStyle w:val="Tekstpodstawowy"/>
        <w:kinsoku w:val="0"/>
        <w:overflowPunct w:val="0"/>
        <w:spacing w:line="232" w:lineRule="auto"/>
        <w:ind w:left="277" w:right="38"/>
        <w:jc w:val="both"/>
        <w:rPr>
          <w:color w:val="231F20"/>
          <w:sz w:val="24"/>
          <w:szCs w:val="24"/>
        </w:rPr>
      </w:pPr>
      <w:r w:rsidRPr="008015A2">
        <w:rPr>
          <w:b/>
          <w:bCs/>
          <w:color w:val="231F20"/>
          <w:spacing w:val="-4"/>
          <w:sz w:val="24"/>
          <w:szCs w:val="24"/>
        </w:rPr>
        <w:lastRenderedPageBreak/>
        <w:t xml:space="preserve">Wniosek o udzielenie pożyczki </w:t>
      </w:r>
      <w:r w:rsidRPr="008015A2">
        <w:rPr>
          <w:color w:val="231F20"/>
          <w:spacing w:val="-4"/>
          <w:sz w:val="24"/>
          <w:szCs w:val="24"/>
        </w:rPr>
        <w:t>- formularz zawierający dane Po</w:t>
      </w:r>
      <w:r w:rsidRPr="008015A2">
        <w:rPr>
          <w:color w:val="231F20"/>
          <w:spacing w:val="-6"/>
          <w:sz w:val="24"/>
          <w:szCs w:val="24"/>
        </w:rPr>
        <w:t>życzkobiorcy</w:t>
      </w:r>
      <w:r w:rsidRPr="008015A2">
        <w:rPr>
          <w:color w:val="231F20"/>
          <w:spacing w:val="-7"/>
          <w:sz w:val="24"/>
          <w:szCs w:val="24"/>
        </w:rPr>
        <w:t xml:space="preserve"> </w:t>
      </w:r>
      <w:r w:rsidRPr="008015A2">
        <w:rPr>
          <w:color w:val="231F20"/>
          <w:spacing w:val="-6"/>
          <w:sz w:val="24"/>
          <w:szCs w:val="24"/>
        </w:rPr>
        <w:t>wraz z</w:t>
      </w:r>
      <w:r w:rsidRPr="008015A2">
        <w:rPr>
          <w:color w:val="231F20"/>
          <w:spacing w:val="-7"/>
          <w:sz w:val="24"/>
          <w:szCs w:val="24"/>
        </w:rPr>
        <w:t xml:space="preserve"> </w:t>
      </w:r>
      <w:r w:rsidRPr="008015A2">
        <w:rPr>
          <w:color w:val="231F20"/>
          <w:spacing w:val="-6"/>
          <w:sz w:val="24"/>
          <w:szCs w:val="24"/>
        </w:rPr>
        <w:t>wnioskiem Pożyczkobiorcy</w:t>
      </w:r>
      <w:r w:rsidRPr="008015A2">
        <w:rPr>
          <w:color w:val="231F20"/>
          <w:spacing w:val="-7"/>
          <w:sz w:val="24"/>
          <w:szCs w:val="24"/>
        </w:rPr>
        <w:t xml:space="preserve"> </w:t>
      </w:r>
      <w:r w:rsidRPr="008015A2">
        <w:rPr>
          <w:color w:val="231F20"/>
          <w:spacing w:val="-6"/>
          <w:sz w:val="24"/>
          <w:szCs w:val="24"/>
        </w:rPr>
        <w:t>złożonym</w:t>
      </w:r>
      <w:r w:rsidRPr="008015A2">
        <w:rPr>
          <w:color w:val="231F20"/>
          <w:spacing w:val="-7"/>
          <w:sz w:val="24"/>
          <w:szCs w:val="24"/>
        </w:rPr>
        <w:t xml:space="preserve"> </w:t>
      </w:r>
      <w:r w:rsidRPr="008015A2">
        <w:rPr>
          <w:color w:val="231F20"/>
          <w:spacing w:val="-6"/>
          <w:sz w:val="24"/>
          <w:szCs w:val="24"/>
        </w:rPr>
        <w:t>w celu</w:t>
      </w:r>
      <w:r w:rsidRPr="008015A2">
        <w:rPr>
          <w:color w:val="231F20"/>
          <w:spacing w:val="-7"/>
          <w:sz w:val="24"/>
          <w:szCs w:val="24"/>
        </w:rPr>
        <w:t xml:space="preserve"> </w:t>
      </w:r>
      <w:r w:rsidRPr="008015A2">
        <w:rPr>
          <w:color w:val="231F20"/>
          <w:spacing w:val="-6"/>
          <w:sz w:val="24"/>
          <w:szCs w:val="24"/>
        </w:rPr>
        <w:t>za</w:t>
      </w:r>
      <w:r w:rsidRPr="008015A2">
        <w:rPr>
          <w:color w:val="231F20"/>
          <w:sz w:val="24"/>
          <w:szCs w:val="24"/>
        </w:rPr>
        <w:t>warcia</w:t>
      </w:r>
      <w:r w:rsidRPr="008015A2">
        <w:rPr>
          <w:color w:val="231F20"/>
          <w:spacing w:val="-8"/>
          <w:sz w:val="24"/>
          <w:szCs w:val="24"/>
        </w:rPr>
        <w:t xml:space="preserve"> </w:t>
      </w:r>
      <w:r w:rsidRPr="008015A2">
        <w:rPr>
          <w:color w:val="231F20"/>
          <w:sz w:val="24"/>
          <w:szCs w:val="24"/>
        </w:rPr>
        <w:t>Umowy</w:t>
      </w:r>
      <w:r w:rsidRPr="008015A2">
        <w:rPr>
          <w:color w:val="231F20"/>
          <w:spacing w:val="-8"/>
          <w:sz w:val="24"/>
          <w:szCs w:val="24"/>
        </w:rPr>
        <w:t xml:space="preserve"> </w:t>
      </w:r>
      <w:r w:rsidRPr="008015A2">
        <w:rPr>
          <w:color w:val="231F20"/>
          <w:sz w:val="24"/>
          <w:szCs w:val="24"/>
        </w:rPr>
        <w:t>Pożyczki;</w:t>
      </w:r>
    </w:p>
    <w:p w14:paraId="12C6E957" w14:textId="334FFC2C" w:rsidR="00CF1E08" w:rsidRPr="008015A2" w:rsidRDefault="00CF1E08" w:rsidP="00330E5A">
      <w:pPr>
        <w:pStyle w:val="Tekstpodstawowy"/>
        <w:kinsoku w:val="0"/>
        <w:overflowPunct w:val="0"/>
        <w:spacing w:line="232" w:lineRule="auto"/>
        <w:ind w:left="277" w:right="38"/>
        <w:jc w:val="both"/>
        <w:rPr>
          <w:b/>
          <w:bCs/>
          <w:color w:val="231F20"/>
          <w:spacing w:val="-4"/>
          <w:sz w:val="24"/>
          <w:szCs w:val="24"/>
        </w:rPr>
      </w:pPr>
      <w:r w:rsidRPr="008015A2">
        <w:rPr>
          <w:b/>
          <w:bCs/>
          <w:color w:val="231F20"/>
          <w:spacing w:val="-4"/>
          <w:sz w:val="24"/>
          <w:szCs w:val="24"/>
        </w:rPr>
        <w:t xml:space="preserve">Biura Informacji Gospodarczej - </w:t>
      </w:r>
      <w:r w:rsidRPr="008015A2">
        <w:rPr>
          <w:color w:val="333333"/>
          <w:sz w:val="24"/>
          <w:szCs w:val="24"/>
          <w:shd w:val="clear" w:color="auto" w:fill="FFFFFF"/>
        </w:rPr>
        <w:t>biura informacji gospodarczej, o których mowa w Ustawie o udostępnianiu informacji gospodarczych;</w:t>
      </w:r>
    </w:p>
    <w:p w14:paraId="323C37B4" w14:textId="4606ED35" w:rsidR="00241C87" w:rsidRPr="008015A2" w:rsidRDefault="00241C87" w:rsidP="00330E5A">
      <w:pPr>
        <w:pStyle w:val="Tekstpodstawowy"/>
        <w:kinsoku w:val="0"/>
        <w:overflowPunct w:val="0"/>
        <w:spacing w:line="232" w:lineRule="auto"/>
        <w:ind w:left="277" w:right="38"/>
        <w:jc w:val="both"/>
        <w:rPr>
          <w:color w:val="231F20"/>
          <w:sz w:val="24"/>
          <w:szCs w:val="24"/>
        </w:rPr>
      </w:pPr>
      <w:r w:rsidRPr="008015A2">
        <w:rPr>
          <w:b/>
          <w:bCs/>
          <w:color w:val="231F20"/>
          <w:spacing w:val="-4"/>
          <w:sz w:val="24"/>
          <w:szCs w:val="24"/>
        </w:rPr>
        <w:t>Umowa</w:t>
      </w:r>
      <w:r w:rsidRPr="008015A2">
        <w:rPr>
          <w:b/>
          <w:bCs/>
          <w:color w:val="231F20"/>
          <w:spacing w:val="-7"/>
          <w:sz w:val="24"/>
          <w:szCs w:val="24"/>
        </w:rPr>
        <w:t xml:space="preserve"> </w:t>
      </w:r>
      <w:r w:rsidRPr="008015A2">
        <w:rPr>
          <w:b/>
          <w:bCs/>
          <w:color w:val="231F20"/>
          <w:spacing w:val="-4"/>
          <w:sz w:val="24"/>
          <w:szCs w:val="24"/>
        </w:rPr>
        <w:t>Pożyczki</w:t>
      </w:r>
      <w:r w:rsidRPr="008015A2">
        <w:rPr>
          <w:b/>
          <w:bCs/>
          <w:color w:val="231F20"/>
          <w:spacing w:val="-7"/>
          <w:sz w:val="24"/>
          <w:szCs w:val="24"/>
        </w:rPr>
        <w:t xml:space="preserve"> </w:t>
      </w:r>
      <w:r w:rsidRPr="008015A2">
        <w:rPr>
          <w:color w:val="231F20"/>
          <w:spacing w:val="-4"/>
          <w:sz w:val="24"/>
          <w:szCs w:val="24"/>
        </w:rPr>
        <w:t>-</w:t>
      </w:r>
      <w:r w:rsidRPr="008015A2">
        <w:rPr>
          <w:color w:val="231F20"/>
          <w:spacing w:val="-7"/>
          <w:sz w:val="24"/>
          <w:szCs w:val="24"/>
        </w:rPr>
        <w:t xml:space="preserve"> </w:t>
      </w:r>
      <w:r w:rsidRPr="008015A2">
        <w:rPr>
          <w:color w:val="231F20"/>
          <w:spacing w:val="-4"/>
          <w:sz w:val="24"/>
          <w:szCs w:val="24"/>
        </w:rPr>
        <w:t>każda</w:t>
      </w:r>
      <w:r w:rsidRPr="008015A2">
        <w:rPr>
          <w:color w:val="231F20"/>
          <w:spacing w:val="-7"/>
          <w:sz w:val="24"/>
          <w:szCs w:val="24"/>
        </w:rPr>
        <w:t xml:space="preserve"> </w:t>
      </w:r>
      <w:r w:rsidRPr="008015A2">
        <w:rPr>
          <w:color w:val="231F20"/>
          <w:spacing w:val="-4"/>
          <w:sz w:val="24"/>
          <w:szCs w:val="24"/>
        </w:rPr>
        <w:t>Umowa</w:t>
      </w:r>
      <w:r w:rsidRPr="008015A2">
        <w:rPr>
          <w:color w:val="231F20"/>
          <w:spacing w:val="-7"/>
          <w:sz w:val="24"/>
          <w:szCs w:val="24"/>
        </w:rPr>
        <w:t xml:space="preserve"> </w:t>
      </w:r>
      <w:r w:rsidRPr="008015A2">
        <w:rPr>
          <w:color w:val="231F20"/>
          <w:spacing w:val="-4"/>
          <w:sz w:val="24"/>
          <w:szCs w:val="24"/>
        </w:rPr>
        <w:t>Pożyczki</w:t>
      </w:r>
      <w:r w:rsidRPr="008015A2">
        <w:rPr>
          <w:color w:val="231F20"/>
          <w:spacing w:val="-7"/>
          <w:sz w:val="24"/>
          <w:szCs w:val="24"/>
        </w:rPr>
        <w:t xml:space="preserve"> </w:t>
      </w:r>
      <w:r w:rsidRPr="008015A2">
        <w:rPr>
          <w:color w:val="231F20"/>
          <w:spacing w:val="-4"/>
          <w:sz w:val="24"/>
          <w:szCs w:val="24"/>
        </w:rPr>
        <w:t>(Pierwsza,</w:t>
      </w:r>
      <w:r w:rsidRPr="008015A2">
        <w:rPr>
          <w:color w:val="231F20"/>
          <w:spacing w:val="-7"/>
          <w:sz w:val="24"/>
          <w:szCs w:val="24"/>
        </w:rPr>
        <w:t xml:space="preserve"> </w:t>
      </w:r>
      <w:r w:rsidRPr="008015A2">
        <w:rPr>
          <w:color w:val="231F20"/>
          <w:spacing w:val="-4"/>
          <w:sz w:val="24"/>
          <w:szCs w:val="24"/>
        </w:rPr>
        <w:t>i</w:t>
      </w:r>
      <w:r w:rsidRPr="008015A2">
        <w:rPr>
          <w:color w:val="231F20"/>
          <w:spacing w:val="-7"/>
          <w:sz w:val="24"/>
          <w:szCs w:val="24"/>
        </w:rPr>
        <w:t xml:space="preserve"> </w:t>
      </w:r>
      <w:r w:rsidRPr="008015A2">
        <w:rPr>
          <w:color w:val="231F20"/>
          <w:spacing w:val="-4"/>
          <w:sz w:val="24"/>
          <w:szCs w:val="24"/>
        </w:rPr>
        <w:t>każda</w:t>
      </w:r>
      <w:r w:rsidRPr="008015A2">
        <w:rPr>
          <w:color w:val="231F20"/>
          <w:spacing w:val="-7"/>
          <w:sz w:val="24"/>
          <w:szCs w:val="24"/>
        </w:rPr>
        <w:t xml:space="preserve"> </w:t>
      </w:r>
      <w:r w:rsidRPr="008015A2">
        <w:rPr>
          <w:color w:val="231F20"/>
          <w:spacing w:val="-4"/>
          <w:sz w:val="24"/>
          <w:szCs w:val="24"/>
        </w:rPr>
        <w:t>na</w:t>
      </w:r>
      <w:r w:rsidRPr="008015A2">
        <w:rPr>
          <w:color w:val="231F20"/>
          <w:spacing w:val="-10"/>
          <w:sz w:val="24"/>
          <w:szCs w:val="24"/>
        </w:rPr>
        <w:t>stępna)</w:t>
      </w:r>
      <w:r w:rsidRPr="008015A2">
        <w:rPr>
          <w:color w:val="231F20"/>
          <w:sz w:val="24"/>
          <w:szCs w:val="24"/>
        </w:rPr>
        <w:t xml:space="preserve"> </w:t>
      </w:r>
      <w:r w:rsidRPr="008015A2">
        <w:rPr>
          <w:color w:val="231F20"/>
          <w:spacing w:val="-10"/>
          <w:sz w:val="24"/>
          <w:szCs w:val="24"/>
        </w:rPr>
        <w:t>zawarta</w:t>
      </w:r>
      <w:r w:rsidRPr="008015A2">
        <w:rPr>
          <w:color w:val="231F20"/>
          <w:sz w:val="24"/>
          <w:szCs w:val="24"/>
        </w:rPr>
        <w:t xml:space="preserve"> </w:t>
      </w:r>
      <w:r w:rsidRPr="008015A2">
        <w:rPr>
          <w:color w:val="231F20"/>
          <w:spacing w:val="-10"/>
          <w:sz w:val="24"/>
          <w:szCs w:val="24"/>
        </w:rPr>
        <w:t>pomiędzy</w:t>
      </w:r>
      <w:r w:rsidRPr="008015A2">
        <w:rPr>
          <w:color w:val="231F20"/>
          <w:sz w:val="24"/>
          <w:szCs w:val="24"/>
        </w:rPr>
        <w:t xml:space="preserve"> </w:t>
      </w:r>
      <w:r w:rsidRPr="008015A2">
        <w:rPr>
          <w:color w:val="231F20"/>
          <w:spacing w:val="-10"/>
          <w:sz w:val="24"/>
          <w:szCs w:val="24"/>
        </w:rPr>
        <w:t>Pożyczkodawcą</w:t>
      </w:r>
      <w:r w:rsidRPr="008015A2">
        <w:rPr>
          <w:color w:val="231F20"/>
          <w:sz w:val="24"/>
          <w:szCs w:val="24"/>
        </w:rPr>
        <w:t xml:space="preserve"> </w:t>
      </w:r>
      <w:r w:rsidRPr="008015A2">
        <w:rPr>
          <w:color w:val="231F20"/>
          <w:spacing w:val="-10"/>
          <w:sz w:val="24"/>
          <w:szCs w:val="24"/>
        </w:rPr>
        <w:t>a</w:t>
      </w:r>
      <w:r w:rsidRPr="008015A2">
        <w:rPr>
          <w:color w:val="231F20"/>
          <w:sz w:val="24"/>
          <w:szCs w:val="24"/>
        </w:rPr>
        <w:t xml:space="preserve"> </w:t>
      </w:r>
      <w:r w:rsidRPr="008015A2">
        <w:rPr>
          <w:color w:val="231F20"/>
          <w:spacing w:val="-10"/>
          <w:sz w:val="24"/>
          <w:szCs w:val="24"/>
        </w:rPr>
        <w:t>Pożyczkobiorcą,</w:t>
      </w:r>
      <w:r w:rsidRPr="008015A2">
        <w:rPr>
          <w:color w:val="231F20"/>
          <w:sz w:val="24"/>
          <w:szCs w:val="24"/>
        </w:rPr>
        <w:t xml:space="preserve"> </w:t>
      </w:r>
      <w:r w:rsidRPr="008015A2">
        <w:rPr>
          <w:color w:val="231F20"/>
          <w:spacing w:val="-10"/>
          <w:sz w:val="24"/>
          <w:szCs w:val="24"/>
        </w:rPr>
        <w:t>będąca</w:t>
      </w:r>
      <w:r w:rsidRPr="008015A2">
        <w:rPr>
          <w:color w:val="231F20"/>
          <w:spacing w:val="-8"/>
          <w:sz w:val="24"/>
          <w:szCs w:val="24"/>
        </w:rPr>
        <w:t xml:space="preserve"> jednocześnie</w:t>
      </w:r>
      <w:r w:rsidRPr="008015A2">
        <w:rPr>
          <w:color w:val="231F20"/>
          <w:spacing w:val="-4"/>
          <w:sz w:val="24"/>
          <w:szCs w:val="24"/>
        </w:rPr>
        <w:t xml:space="preserve"> </w:t>
      </w:r>
      <w:r w:rsidRPr="008015A2">
        <w:rPr>
          <w:color w:val="231F20"/>
          <w:spacing w:val="-8"/>
          <w:sz w:val="24"/>
          <w:szCs w:val="24"/>
        </w:rPr>
        <w:t>deklaracją</w:t>
      </w:r>
      <w:r w:rsidRPr="008015A2">
        <w:rPr>
          <w:color w:val="231F20"/>
          <w:spacing w:val="-4"/>
          <w:sz w:val="24"/>
          <w:szCs w:val="24"/>
        </w:rPr>
        <w:t xml:space="preserve"> </w:t>
      </w:r>
      <w:r w:rsidRPr="008015A2">
        <w:rPr>
          <w:color w:val="231F20"/>
          <w:spacing w:val="-8"/>
          <w:sz w:val="24"/>
          <w:szCs w:val="24"/>
        </w:rPr>
        <w:t>wekslową</w:t>
      </w:r>
      <w:r w:rsidRPr="008015A2">
        <w:rPr>
          <w:color w:val="231F20"/>
          <w:spacing w:val="-4"/>
          <w:sz w:val="24"/>
          <w:szCs w:val="24"/>
        </w:rPr>
        <w:t xml:space="preserve"> </w:t>
      </w:r>
      <w:r w:rsidRPr="008015A2">
        <w:rPr>
          <w:color w:val="231F20"/>
          <w:spacing w:val="-8"/>
          <w:sz w:val="24"/>
          <w:szCs w:val="24"/>
        </w:rPr>
        <w:t>do</w:t>
      </w:r>
      <w:r w:rsidRPr="008015A2">
        <w:rPr>
          <w:color w:val="231F20"/>
          <w:spacing w:val="-4"/>
          <w:sz w:val="24"/>
          <w:szCs w:val="24"/>
        </w:rPr>
        <w:t xml:space="preserve"> </w:t>
      </w:r>
      <w:r w:rsidRPr="008015A2">
        <w:rPr>
          <w:color w:val="231F20"/>
          <w:spacing w:val="-8"/>
          <w:sz w:val="24"/>
          <w:szCs w:val="24"/>
        </w:rPr>
        <w:t>wystawionego</w:t>
      </w:r>
      <w:r w:rsidRPr="008015A2">
        <w:rPr>
          <w:color w:val="231F20"/>
          <w:spacing w:val="-4"/>
          <w:sz w:val="24"/>
          <w:szCs w:val="24"/>
        </w:rPr>
        <w:t xml:space="preserve"> </w:t>
      </w:r>
      <w:r w:rsidRPr="008015A2">
        <w:rPr>
          <w:color w:val="231F20"/>
          <w:spacing w:val="-8"/>
          <w:sz w:val="24"/>
          <w:szCs w:val="24"/>
        </w:rPr>
        <w:t>przez</w:t>
      </w:r>
      <w:r w:rsidRPr="008015A2">
        <w:rPr>
          <w:color w:val="231F20"/>
          <w:spacing w:val="-4"/>
          <w:sz w:val="24"/>
          <w:szCs w:val="24"/>
        </w:rPr>
        <w:t xml:space="preserve"> </w:t>
      </w:r>
      <w:r w:rsidRPr="008015A2">
        <w:rPr>
          <w:color w:val="231F20"/>
          <w:spacing w:val="-8"/>
          <w:sz w:val="24"/>
          <w:szCs w:val="24"/>
        </w:rPr>
        <w:t xml:space="preserve">Pożyczko- </w:t>
      </w:r>
      <w:r w:rsidRPr="008015A2">
        <w:rPr>
          <w:color w:val="231F20"/>
          <w:sz w:val="24"/>
          <w:szCs w:val="24"/>
        </w:rPr>
        <w:t>biorcę</w:t>
      </w:r>
      <w:r w:rsidRPr="008015A2">
        <w:rPr>
          <w:color w:val="231F20"/>
          <w:spacing w:val="-15"/>
          <w:sz w:val="24"/>
          <w:szCs w:val="24"/>
        </w:rPr>
        <w:t xml:space="preserve"> </w:t>
      </w:r>
      <w:r w:rsidRPr="008015A2">
        <w:rPr>
          <w:color w:val="231F20"/>
          <w:sz w:val="24"/>
          <w:szCs w:val="24"/>
        </w:rPr>
        <w:t>Weksla;</w:t>
      </w:r>
    </w:p>
    <w:p w14:paraId="4B31C670" w14:textId="1333C411" w:rsidR="00241C87" w:rsidRPr="008015A2" w:rsidRDefault="00241C87" w:rsidP="00241C87">
      <w:pPr>
        <w:pStyle w:val="Tekstpodstawowy"/>
        <w:kinsoku w:val="0"/>
        <w:overflowPunct w:val="0"/>
        <w:spacing w:line="232" w:lineRule="auto"/>
        <w:ind w:left="277" w:right="39"/>
        <w:jc w:val="both"/>
        <w:rPr>
          <w:color w:val="231F20"/>
          <w:spacing w:val="-2"/>
          <w:sz w:val="24"/>
          <w:szCs w:val="24"/>
        </w:rPr>
      </w:pPr>
      <w:r w:rsidRPr="008015A2">
        <w:rPr>
          <w:b/>
          <w:bCs/>
          <w:color w:val="231F20"/>
          <w:sz w:val="24"/>
          <w:szCs w:val="24"/>
        </w:rPr>
        <w:t>Pierwsza</w:t>
      </w:r>
      <w:r w:rsidRPr="008015A2">
        <w:rPr>
          <w:b/>
          <w:bCs/>
          <w:color w:val="231F20"/>
          <w:spacing w:val="-13"/>
          <w:sz w:val="24"/>
          <w:szCs w:val="24"/>
        </w:rPr>
        <w:t xml:space="preserve"> </w:t>
      </w:r>
      <w:r w:rsidRPr="008015A2">
        <w:rPr>
          <w:b/>
          <w:bCs/>
          <w:color w:val="231F20"/>
          <w:sz w:val="24"/>
          <w:szCs w:val="24"/>
        </w:rPr>
        <w:t>Pożyczka</w:t>
      </w:r>
      <w:r w:rsidRPr="008015A2">
        <w:rPr>
          <w:b/>
          <w:bCs/>
          <w:color w:val="231F20"/>
          <w:spacing w:val="-12"/>
          <w:sz w:val="24"/>
          <w:szCs w:val="24"/>
        </w:rPr>
        <w:t xml:space="preserve"> </w:t>
      </w:r>
      <w:r w:rsidRPr="008015A2">
        <w:rPr>
          <w:color w:val="231F20"/>
          <w:sz w:val="24"/>
          <w:szCs w:val="24"/>
        </w:rPr>
        <w:t>-</w:t>
      </w:r>
      <w:r w:rsidRPr="008015A2">
        <w:rPr>
          <w:color w:val="231F20"/>
          <w:spacing w:val="-13"/>
          <w:sz w:val="24"/>
          <w:szCs w:val="24"/>
        </w:rPr>
        <w:t xml:space="preserve"> </w:t>
      </w:r>
      <w:r w:rsidRPr="008015A2">
        <w:rPr>
          <w:color w:val="231F20"/>
          <w:sz w:val="24"/>
          <w:szCs w:val="24"/>
        </w:rPr>
        <w:t>pożyczka</w:t>
      </w:r>
      <w:r w:rsidRPr="008015A2">
        <w:rPr>
          <w:color w:val="231F20"/>
          <w:spacing w:val="-12"/>
          <w:sz w:val="24"/>
          <w:szCs w:val="24"/>
        </w:rPr>
        <w:t xml:space="preserve"> </w:t>
      </w:r>
      <w:r w:rsidRPr="008015A2">
        <w:rPr>
          <w:color w:val="231F20"/>
          <w:sz w:val="24"/>
          <w:szCs w:val="24"/>
        </w:rPr>
        <w:t>udzielana</w:t>
      </w:r>
      <w:r w:rsidRPr="008015A2">
        <w:rPr>
          <w:color w:val="231F20"/>
          <w:spacing w:val="-13"/>
          <w:sz w:val="24"/>
          <w:szCs w:val="24"/>
        </w:rPr>
        <w:t xml:space="preserve"> </w:t>
      </w:r>
      <w:r w:rsidRPr="008015A2">
        <w:rPr>
          <w:color w:val="231F20"/>
          <w:sz w:val="24"/>
          <w:szCs w:val="24"/>
        </w:rPr>
        <w:t>Pożyczkobiorcy</w:t>
      </w:r>
      <w:r w:rsidRPr="008015A2">
        <w:rPr>
          <w:color w:val="231F20"/>
          <w:spacing w:val="-13"/>
          <w:sz w:val="24"/>
          <w:szCs w:val="24"/>
        </w:rPr>
        <w:t xml:space="preserve"> </w:t>
      </w:r>
      <w:r w:rsidRPr="008015A2">
        <w:rPr>
          <w:color w:val="231F20"/>
          <w:sz w:val="24"/>
          <w:szCs w:val="24"/>
        </w:rPr>
        <w:t xml:space="preserve">przez </w:t>
      </w:r>
      <w:r w:rsidRPr="008015A2">
        <w:rPr>
          <w:color w:val="231F20"/>
          <w:spacing w:val="-4"/>
          <w:sz w:val="24"/>
          <w:szCs w:val="24"/>
        </w:rPr>
        <w:t>Pożyczkodawcy po raz pierwszy, lub udzielana w sytuacji braku ja</w:t>
      </w:r>
      <w:r w:rsidRPr="008015A2">
        <w:rPr>
          <w:color w:val="231F20"/>
          <w:spacing w:val="-2"/>
          <w:sz w:val="24"/>
          <w:szCs w:val="24"/>
        </w:rPr>
        <w:t>kichkolwiek</w:t>
      </w:r>
      <w:r w:rsidRPr="008015A2">
        <w:rPr>
          <w:color w:val="231F20"/>
          <w:spacing w:val="-11"/>
          <w:sz w:val="24"/>
          <w:szCs w:val="24"/>
        </w:rPr>
        <w:t xml:space="preserve"> </w:t>
      </w:r>
      <w:r w:rsidRPr="008015A2">
        <w:rPr>
          <w:color w:val="231F20"/>
          <w:spacing w:val="-2"/>
          <w:sz w:val="24"/>
          <w:szCs w:val="24"/>
        </w:rPr>
        <w:t>wymagalnych</w:t>
      </w:r>
      <w:r w:rsidRPr="008015A2">
        <w:rPr>
          <w:color w:val="231F20"/>
          <w:spacing w:val="-10"/>
          <w:sz w:val="24"/>
          <w:szCs w:val="24"/>
        </w:rPr>
        <w:t xml:space="preserve"> </w:t>
      </w:r>
      <w:r w:rsidRPr="008015A2">
        <w:rPr>
          <w:color w:val="231F20"/>
          <w:spacing w:val="-2"/>
          <w:sz w:val="24"/>
          <w:szCs w:val="24"/>
        </w:rPr>
        <w:t>zobowiązań</w:t>
      </w:r>
      <w:r w:rsidRPr="008015A2">
        <w:rPr>
          <w:color w:val="231F20"/>
          <w:spacing w:val="-11"/>
          <w:sz w:val="24"/>
          <w:szCs w:val="24"/>
        </w:rPr>
        <w:t xml:space="preserve"> </w:t>
      </w:r>
      <w:r w:rsidRPr="008015A2">
        <w:rPr>
          <w:color w:val="231F20"/>
          <w:spacing w:val="-2"/>
          <w:sz w:val="24"/>
          <w:szCs w:val="24"/>
        </w:rPr>
        <w:t>Pożyczkobiorcy</w:t>
      </w:r>
      <w:r w:rsidRPr="008015A2">
        <w:rPr>
          <w:color w:val="231F20"/>
          <w:spacing w:val="-10"/>
          <w:sz w:val="24"/>
          <w:szCs w:val="24"/>
        </w:rPr>
        <w:t xml:space="preserve"> </w:t>
      </w:r>
      <w:r w:rsidRPr="008015A2">
        <w:rPr>
          <w:color w:val="231F20"/>
          <w:spacing w:val="-2"/>
          <w:sz w:val="24"/>
          <w:szCs w:val="24"/>
        </w:rPr>
        <w:t>wobec</w:t>
      </w:r>
      <w:r w:rsidRPr="008015A2">
        <w:rPr>
          <w:color w:val="231F20"/>
          <w:spacing w:val="-11"/>
          <w:sz w:val="24"/>
          <w:szCs w:val="24"/>
        </w:rPr>
        <w:t xml:space="preserve"> </w:t>
      </w:r>
      <w:r w:rsidRPr="008015A2">
        <w:rPr>
          <w:color w:val="231F20"/>
          <w:spacing w:val="-2"/>
          <w:sz w:val="24"/>
          <w:szCs w:val="24"/>
        </w:rPr>
        <w:t>Pożyczkodawcy</w:t>
      </w:r>
      <w:r w:rsidRPr="008015A2">
        <w:rPr>
          <w:color w:val="231F20"/>
          <w:spacing w:val="-14"/>
          <w:sz w:val="24"/>
          <w:szCs w:val="24"/>
        </w:rPr>
        <w:t xml:space="preserve"> </w:t>
      </w:r>
      <w:r w:rsidRPr="008015A2">
        <w:rPr>
          <w:color w:val="231F20"/>
          <w:spacing w:val="-2"/>
          <w:sz w:val="24"/>
          <w:szCs w:val="24"/>
        </w:rPr>
        <w:t>z</w:t>
      </w:r>
      <w:r w:rsidRPr="008015A2">
        <w:rPr>
          <w:color w:val="231F20"/>
          <w:spacing w:val="-14"/>
          <w:sz w:val="24"/>
          <w:szCs w:val="24"/>
        </w:rPr>
        <w:t xml:space="preserve"> </w:t>
      </w:r>
      <w:r w:rsidRPr="008015A2">
        <w:rPr>
          <w:color w:val="231F20"/>
          <w:spacing w:val="-2"/>
          <w:sz w:val="24"/>
          <w:szCs w:val="24"/>
        </w:rPr>
        <w:t>tytułu</w:t>
      </w:r>
      <w:r w:rsidRPr="008015A2">
        <w:rPr>
          <w:color w:val="231F20"/>
          <w:spacing w:val="-14"/>
          <w:sz w:val="24"/>
          <w:szCs w:val="24"/>
        </w:rPr>
        <w:t xml:space="preserve"> </w:t>
      </w:r>
      <w:r w:rsidRPr="008015A2">
        <w:rPr>
          <w:color w:val="231F20"/>
          <w:spacing w:val="-2"/>
          <w:sz w:val="24"/>
          <w:szCs w:val="24"/>
        </w:rPr>
        <w:t>umów</w:t>
      </w:r>
      <w:r w:rsidRPr="008015A2">
        <w:rPr>
          <w:color w:val="231F20"/>
          <w:spacing w:val="-14"/>
          <w:sz w:val="24"/>
          <w:szCs w:val="24"/>
        </w:rPr>
        <w:t xml:space="preserve"> </w:t>
      </w:r>
      <w:r w:rsidRPr="008015A2">
        <w:rPr>
          <w:color w:val="231F20"/>
          <w:spacing w:val="-2"/>
          <w:sz w:val="24"/>
          <w:szCs w:val="24"/>
        </w:rPr>
        <w:t>pożyczek;</w:t>
      </w:r>
    </w:p>
    <w:p w14:paraId="4F968C8E" w14:textId="4E57EA77" w:rsidR="00241C87" w:rsidRPr="008015A2" w:rsidRDefault="00241C87" w:rsidP="00241C87">
      <w:pPr>
        <w:pStyle w:val="Tekstpodstawowy"/>
        <w:kinsoku w:val="0"/>
        <w:overflowPunct w:val="0"/>
        <w:spacing w:line="232" w:lineRule="auto"/>
        <w:ind w:left="277" w:right="39"/>
        <w:jc w:val="both"/>
        <w:rPr>
          <w:color w:val="231F20"/>
          <w:spacing w:val="-4"/>
          <w:sz w:val="24"/>
          <w:szCs w:val="24"/>
        </w:rPr>
      </w:pPr>
      <w:r w:rsidRPr="008015A2">
        <w:rPr>
          <w:b/>
          <w:bCs/>
          <w:color w:val="231F20"/>
          <w:sz w:val="24"/>
          <w:szCs w:val="24"/>
        </w:rPr>
        <w:t xml:space="preserve">Kurier </w:t>
      </w:r>
      <w:r w:rsidRPr="008015A2">
        <w:rPr>
          <w:color w:val="231F20"/>
          <w:spacing w:val="-2"/>
          <w:sz w:val="24"/>
          <w:szCs w:val="24"/>
        </w:rPr>
        <w:t xml:space="preserve">- </w:t>
      </w:r>
      <w:r w:rsidRPr="008015A2">
        <w:rPr>
          <w:color w:val="231F20"/>
          <w:spacing w:val="-6"/>
          <w:sz w:val="24"/>
          <w:szCs w:val="24"/>
        </w:rPr>
        <w:t>osoba</w:t>
      </w:r>
      <w:r w:rsidRPr="008015A2">
        <w:rPr>
          <w:color w:val="231F20"/>
          <w:spacing w:val="-7"/>
          <w:sz w:val="24"/>
          <w:szCs w:val="24"/>
        </w:rPr>
        <w:t xml:space="preserve"> </w:t>
      </w:r>
      <w:r w:rsidRPr="008015A2">
        <w:rPr>
          <w:color w:val="231F20"/>
          <w:spacing w:val="-6"/>
          <w:sz w:val="24"/>
          <w:szCs w:val="24"/>
        </w:rPr>
        <w:t>fizyczna,</w:t>
      </w:r>
      <w:r w:rsidRPr="008015A2">
        <w:rPr>
          <w:color w:val="231F20"/>
          <w:spacing w:val="-7"/>
          <w:sz w:val="24"/>
          <w:szCs w:val="24"/>
        </w:rPr>
        <w:t xml:space="preserve"> </w:t>
      </w:r>
      <w:r w:rsidRPr="008015A2">
        <w:rPr>
          <w:color w:val="231F20"/>
          <w:spacing w:val="-6"/>
          <w:sz w:val="24"/>
          <w:szCs w:val="24"/>
        </w:rPr>
        <w:t>upoważniona do</w:t>
      </w:r>
      <w:r w:rsidR="00884CBD" w:rsidRPr="008015A2">
        <w:rPr>
          <w:color w:val="231F20"/>
          <w:spacing w:val="-7"/>
          <w:sz w:val="24"/>
          <w:szCs w:val="24"/>
        </w:rPr>
        <w:t xml:space="preserve"> </w:t>
      </w:r>
      <w:r w:rsidRPr="008015A2">
        <w:rPr>
          <w:color w:val="231F20"/>
          <w:spacing w:val="-6"/>
          <w:sz w:val="24"/>
          <w:szCs w:val="24"/>
        </w:rPr>
        <w:t>wyko</w:t>
      </w:r>
      <w:r w:rsidRPr="008015A2">
        <w:rPr>
          <w:color w:val="231F20"/>
          <w:spacing w:val="-4"/>
          <w:sz w:val="24"/>
          <w:szCs w:val="24"/>
        </w:rPr>
        <w:t>nania</w:t>
      </w:r>
      <w:r w:rsidRPr="008015A2">
        <w:rPr>
          <w:color w:val="231F20"/>
          <w:spacing w:val="-5"/>
          <w:sz w:val="24"/>
          <w:szCs w:val="24"/>
        </w:rPr>
        <w:t xml:space="preserve"> </w:t>
      </w:r>
      <w:r w:rsidRPr="008015A2">
        <w:rPr>
          <w:color w:val="231F20"/>
          <w:spacing w:val="-4"/>
          <w:sz w:val="24"/>
          <w:szCs w:val="24"/>
        </w:rPr>
        <w:t>w</w:t>
      </w:r>
      <w:r w:rsidRPr="008015A2">
        <w:rPr>
          <w:color w:val="231F20"/>
          <w:spacing w:val="-5"/>
          <w:sz w:val="24"/>
          <w:szCs w:val="24"/>
        </w:rPr>
        <w:t xml:space="preserve"> </w:t>
      </w:r>
      <w:r w:rsidRPr="008015A2">
        <w:rPr>
          <w:color w:val="231F20"/>
          <w:spacing w:val="-4"/>
          <w:sz w:val="24"/>
          <w:szCs w:val="24"/>
        </w:rPr>
        <w:t>imieniu</w:t>
      </w:r>
      <w:r w:rsidRPr="008015A2">
        <w:rPr>
          <w:color w:val="231F20"/>
          <w:spacing w:val="-5"/>
          <w:sz w:val="24"/>
          <w:szCs w:val="24"/>
        </w:rPr>
        <w:t xml:space="preserve"> </w:t>
      </w:r>
      <w:r w:rsidRPr="008015A2">
        <w:rPr>
          <w:color w:val="231F20"/>
          <w:spacing w:val="-4"/>
          <w:sz w:val="24"/>
          <w:szCs w:val="24"/>
        </w:rPr>
        <w:t>Pożyczkodawcy</w:t>
      </w:r>
      <w:r w:rsidRPr="008015A2">
        <w:rPr>
          <w:color w:val="231F20"/>
          <w:spacing w:val="-5"/>
          <w:sz w:val="24"/>
          <w:szCs w:val="24"/>
        </w:rPr>
        <w:t xml:space="preserve"> </w:t>
      </w:r>
      <w:r w:rsidR="00884CBD" w:rsidRPr="008015A2">
        <w:rPr>
          <w:color w:val="231F20"/>
          <w:spacing w:val="-5"/>
          <w:sz w:val="24"/>
          <w:szCs w:val="24"/>
        </w:rPr>
        <w:t xml:space="preserve">nieodpłatnej </w:t>
      </w:r>
      <w:r w:rsidRPr="008015A2">
        <w:rPr>
          <w:color w:val="231F20"/>
          <w:spacing w:val="-4"/>
          <w:sz w:val="24"/>
          <w:szCs w:val="24"/>
        </w:rPr>
        <w:t>usługi doręczenia</w:t>
      </w:r>
      <w:r w:rsidR="00884CBD" w:rsidRPr="008015A2">
        <w:rPr>
          <w:color w:val="231F20"/>
          <w:spacing w:val="-4"/>
          <w:sz w:val="24"/>
          <w:szCs w:val="24"/>
        </w:rPr>
        <w:t xml:space="preserve"> oraz wypłaty</w:t>
      </w:r>
      <w:r w:rsidRPr="008015A2">
        <w:rPr>
          <w:color w:val="231F20"/>
          <w:spacing w:val="-4"/>
          <w:sz w:val="24"/>
          <w:szCs w:val="24"/>
        </w:rPr>
        <w:t xml:space="preserve"> Pożyczkobiorcy</w:t>
      </w:r>
      <w:r w:rsidRPr="008015A2">
        <w:rPr>
          <w:color w:val="231F20"/>
          <w:spacing w:val="-8"/>
          <w:sz w:val="24"/>
          <w:szCs w:val="24"/>
        </w:rPr>
        <w:t xml:space="preserve"> w formie gotówki</w:t>
      </w:r>
      <w:r w:rsidRPr="008015A2">
        <w:rPr>
          <w:color w:val="231F20"/>
          <w:spacing w:val="-4"/>
          <w:sz w:val="24"/>
          <w:szCs w:val="24"/>
        </w:rPr>
        <w:t xml:space="preserve"> </w:t>
      </w:r>
      <w:r w:rsidR="00884CBD" w:rsidRPr="008015A2">
        <w:rPr>
          <w:color w:val="231F20"/>
          <w:spacing w:val="-4"/>
          <w:sz w:val="24"/>
          <w:szCs w:val="24"/>
        </w:rPr>
        <w:t xml:space="preserve">Całkowitej </w:t>
      </w:r>
      <w:r w:rsidRPr="008015A2">
        <w:rPr>
          <w:color w:val="231F20"/>
          <w:spacing w:val="-4"/>
          <w:sz w:val="24"/>
          <w:szCs w:val="24"/>
        </w:rPr>
        <w:t>kwoty Pożyczki, za pokwitowaniem, p</w:t>
      </w:r>
      <w:r w:rsidRPr="008015A2">
        <w:rPr>
          <w:color w:val="231F20"/>
          <w:spacing w:val="-6"/>
          <w:sz w:val="24"/>
          <w:szCs w:val="24"/>
        </w:rPr>
        <w:t>o okazaniu</w:t>
      </w:r>
      <w:r w:rsidRPr="008015A2">
        <w:rPr>
          <w:color w:val="231F20"/>
          <w:spacing w:val="-7"/>
          <w:sz w:val="24"/>
          <w:szCs w:val="24"/>
        </w:rPr>
        <w:t xml:space="preserve"> </w:t>
      </w:r>
      <w:r w:rsidRPr="008015A2">
        <w:rPr>
          <w:color w:val="231F20"/>
          <w:spacing w:val="-6"/>
          <w:sz w:val="24"/>
          <w:szCs w:val="24"/>
        </w:rPr>
        <w:t>przez Pożyczkobiorcę</w:t>
      </w:r>
      <w:r w:rsidRPr="008015A2">
        <w:rPr>
          <w:color w:val="231F20"/>
          <w:spacing w:val="-7"/>
          <w:sz w:val="24"/>
          <w:szCs w:val="24"/>
        </w:rPr>
        <w:t xml:space="preserve"> </w:t>
      </w:r>
      <w:r w:rsidRPr="008015A2">
        <w:rPr>
          <w:color w:val="231F20"/>
          <w:spacing w:val="-6"/>
          <w:sz w:val="24"/>
          <w:szCs w:val="24"/>
        </w:rPr>
        <w:t>dokumentu tożsa</w:t>
      </w:r>
      <w:r w:rsidRPr="008015A2">
        <w:rPr>
          <w:color w:val="231F20"/>
          <w:spacing w:val="-4"/>
          <w:sz w:val="24"/>
          <w:szCs w:val="24"/>
        </w:rPr>
        <w:t>mości</w:t>
      </w:r>
      <w:r w:rsidR="003A4271" w:rsidRPr="008015A2">
        <w:rPr>
          <w:color w:val="231F20"/>
          <w:spacing w:val="-4"/>
          <w:sz w:val="24"/>
          <w:szCs w:val="24"/>
        </w:rPr>
        <w:t>, jak również upoważniona do odebrania od Pożyczkobiorcy Weksla</w:t>
      </w:r>
      <w:r w:rsidRPr="008015A2">
        <w:rPr>
          <w:color w:val="231F20"/>
          <w:spacing w:val="-4"/>
          <w:sz w:val="24"/>
          <w:szCs w:val="24"/>
        </w:rPr>
        <w:t>;</w:t>
      </w:r>
    </w:p>
    <w:p w14:paraId="5D9B0391" w14:textId="3B84F247" w:rsidR="00241C87" w:rsidRPr="008015A2" w:rsidRDefault="00241C87" w:rsidP="00241C87">
      <w:pPr>
        <w:pStyle w:val="Tekstpodstawowy"/>
        <w:kinsoku w:val="0"/>
        <w:overflowPunct w:val="0"/>
        <w:spacing w:line="232" w:lineRule="auto"/>
        <w:ind w:left="277" w:right="40"/>
        <w:jc w:val="both"/>
        <w:rPr>
          <w:color w:val="231F20"/>
          <w:sz w:val="24"/>
          <w:szCs w:val="24"/>
        </w:rPr>
      </w:pPr>
      <w:r w:rsidRPr="008015A2">
        <w:rPr>
          <w:b/>
          <w:bCs/>
          <w:color w:val="231F20"/>
          <w:spacing w:val="-6"/>
          <w:sz w:val="24"/>
          <w:szCs w:val="24"/>
        </w:rPr>
        <w:t xml:space="preserve">Weksel </w:t>
      </w:r>
      <w:r w:rsidRPr="008015A2">
        <w:rPr>
          <w:color w:val="231F20"/>
          <w:spacing w:val="-6"/>
          <w:sz w:val="24"/>
          <w:szCs w:val="24"/>
        </w:rPr>
        <w:t>- weksel własny in blanco, wystawiony przez pożyczkodaw</w:t>
      </w:r>
      <w:r w:rsidRPr="008015A2">
        <w:rPr>
          <w:color w:val="231F20"/>
          <w:spacing w:val="-8"/>
          <w:sz w:val="24"/>
          <w:szCs w:val="24"/>
        </w:rPr>
        <w:t>cę</w:t>
      </w:r>
      <w:r w:rsidRPr="008015A2">
        <w:rPr>
          <w:color w:val="231F20"/>
          <w:spacing w:val="-2"/>
          <w:sz w:val="24"/>
          <w:szCs w:val="24"/>
        </w:rPr>
        <w:t xml:space="preserve"> </w:t>
      </w:r>
      <w:r w:rsidRPr="008015A2">
        <w:rPr>
          <w:color w:val="231F20"/>
          <w:spacing w:val="-8"/>
          <w:sz w:val="24"/>
          <w:szCs w:val="24"/>
        </w:rPr>
        <w:t>celem</w:t>
      </w:r>
      <w:r w:rsidRPr="008015A2">
        <w:rPr>
          <w:color w:val="231F20"/>
          <w:spacing w:val="-2"/>
          <w:sz w:val="24"/>
          <w:szCs w:val="24"/>
        </w:rPr>
        <w:t xml:space="preserve"> </w:t>
      </w:r>
      <w:r w:rsidRPr="008015A2">
        <w:rPr>
          <w:color w:val="231F20"/>
          <w:spacing w:val="-8"/>
          <w:sz w:val="24"/>
          <w:szCs w:val="24"/>
        </w:rPr>
        <w:t>zabezpieczenia</w:t>
      </w:r>
      <w:r w:rsidRPr="008015A2">
        <w:rPr>
          <w:color w:val="231F20"/>
          <w:spacing w:val="-2"/>
          <w:sz w:val="24"/>
          <w:szCs w:val="24"/>
        </w:rPr>
        <w:t xml:space="preserve"> </w:t>
      </w:r>
      <w:r w:rsidRPr="008015A2">
        <w:rPr>
          <w:color w:val="231F20"/>
          <w:spacing w:val="-8"/>
          <w:sz w:val="24"/>
          <w:szCs w:val="24"/>
        </w:rPr>
        <w:t>wierzytelności</w:t>
      </w:r>
      <w:r w:rsidRPr="008015A2">
        <w:rPr>
          <w:color w:val="231F20"/>
          <w:spacing w:val="-2"/>
          <w:sz w:val="24"/>
          <w:szCs w:val="24"/>
        </w:rPr>
        <w:t xml:space="preserve"> </w:t>
      </w:r>
      <w:r w:rsidRPr="008015A2">
        <w:rPr>
          <w:color w:val="231F20"/>
          <w:spacing w:val="-8"/>
          <w:sz w:val="24"/>
          <w:szCs w:val="24"/>
        </w:rPr>
        <w:t>Pożyczkodawcy,</w:t>
      </w:r>
      <w:r w:rsidRPr="008015A2">
        <w:rPr>
          <w:color w:val="231F20"/>
          <w:spacing w:val="-2"/>
          <w:sz w:val="24"/>
          <w:szCs w:val="24"/>
        </w:rPr>
        <w:t xml:space="preserve"> </w:t>
      </w:r>
      <w:r w:rsidRPr="008015A2">
        <w:rPr>
          <w:color w:val="231F20"/>
          <w:spacing w:val="-8"/>
          <w:sz w:val="24"/>
          <w:szCs w:val="24"/>
        </w:rPr>
        <w:t xml:space="preserve">zawierający </w:t>
      </w:r>
      <w:r w:rsidRPr="008015A2">
        <w:rPr>
          <w:color w:val="231F20"/>
          <w:sz w:val="24"/>
          <w:szCs w:val="24"/>
        </w:rPr>
        <w:t>klauzulę</w:t>
      </w:r>
      <w:r w:rsidRPr="008015A2">
        <w:rPr>
          <w:color w:val="231F20"/>
          <w:spacing w:val="-15"/>
          <w:sz w:val="24"/>
          <w:szCs w:val="24"/>
        </w:rPr>
        <w:t xml:space="preserve"> </w:t>
      </w:r>
      <w:r w:rsidRPr="008015A2">
        <w:rPr>
          <w:color w:val="231F20"/>
          <w:sz w:val="24"/>
          <w:szCs w:val="24"/>
        </w:rPr>
        <w:t>‘’nie</w:t>
      </w:r>
      <w:r w:rsidRPr="008015A2">
        <w:rPr>
          <w:color w:val="231F20"/>
          <w:spacing w:val="-15"/>
          <w:sz w:val="24"/>
          <w:szCs w:val="24"/>
        </w:rPr>
        <w:t xml:space="preserve"> </w:t>
      </w:r>
      <w:r w:rsidRPr="008015A2">
        <w:rPr>
          <w:color w:val="231F20"/>
          <w:sz w:val="24"/>
          <w:szCs w:val="24"/>
        </w:rPr>
        <w:t>na</w:t>
      </w:r>
      <w:r w:rsidRPr="008015A2">
        <w:rPr>
          <w:color w:val="231F20"/>
          <w:spacing w:val="-15"/>
          <w:sz w:val="24"/>
          <w:szCs w:val="24"/>
        </w:rPr>
        <w:t xml:space="preserve"> </w:t>
      </w:r>
      <w:r w:rsidRPr="008015A2">
        <w:rPr>
          <w:color w:val="231F20"/>
          <w:sz w:val="24"/>
          <w:szCs w:val="24"/>
        </w:rPr>
        <w:t>zlecenie’’;</w:t>
      </w:r>
    </w:p>
    <w:p w14:paraId="1EE4C5AB" w14:textId="60139A57" w:rsidR="00241C87" w:rsidRPr="008015A2" w:rsidRDefault="00241C87" w:rsidP="00241C87">
      <w:pPr>
        <w:pStyle w:val="Tekstpodstawowy"/>
        <w:kinsoku w:val="0"/>
        <w:overflowPunct w:val="0"/>
        <w:spacing w:line="232" w:lineRule="auto"/>
        <w:ind w:left="277" w:right="40"/>
        <w:jc w:val="both"/>
        <w:rPr>
          <w:color w:val="231F20"/>
          <w:spacing w:val="-2"/>
          <w:sz w:val="24"/>
          <w:szCs w:val="24"/>
        </w:rPr>
      </w:pPr>
      <w:r w:rsidRPr="008015A2">
        <w:rPr>
          <w:b/>
          <w:bCs/>
          <w:color w:val="231F20"/>
          <w:spacing w:val="-2"/>
          <w:sz w:val="24"/>
          <w:szCs w:val="24"/>
        </w:rPr>
        <w:t>Pożyczka</w:t>
      </w:r>
      <w:r w:rsidRPr="008015A2">
        <w:rPr>
          <w:b/>
          <w:bCs/>
          <w:color w:val="231F20"/>
          <w:spacing w:val="-11"/>
          <w:sz w:val="24"/>
          <w:szCs w:val="24"/>
        </w:rPr>
        <w:t xml:space="preserve"> </w:t>
      </w:r>
      <w:r w:rsidRPr="008015A2">
        <w:rPr>
          <w:color w:val="231F20"/>
          <w:spacing w:val="-2"/>
          <w:sz w:val="24"/>
          <w:szCs w:val="24"/>
        </w:rPr>
        <w:t>-</w:t>
      </w:r>
      <w:r w:rsidRPr="008015A2">
        <w:rPr>
          <w:color w:val="231F20"/>
          <w:spacing w:val="-10"/>
          <w:sz w:val="24"/>
          <w:szCs w:val="24"/>
        </w:rPr>
        <w:t xml:space="preserve"> </w:t>
      </w:r>
      <w:r w:rsidRPr="008015A2">
        <w:rPr>
          <w:color w:val="231F20"/>
          <w:spacing w:val="-2"/>
          <w:sz w:val="24"/>
          <w:szCs w:val="24"/>
        </w:rPr>
        <w:t>środki</w:t>
      </w:r>
      <w:r w:rsidRPr="008015A2">
        <w:rPr>
          <w:color w:val="231F20"/>
          <w:spacing w:val="-11"/>
          <w:sz w:val="24"/>
          <w:szCs w:val="24"/>
        </w:rPr>
        <w:t xml:space="preserve"> </w:t>
      </w:r>
      <w:r w:rsidRPr="008015A2">
        <w:rPr>
          <w:color w:val="231F20"/>
          <w:spacing w:val="-2"/>
          <w:sz w:val="24"/>
          <w:szCs w:val="24"/>
        </w:rPr>
        <w:t>pieniężne</w:t>
      </w:r>
      <w:r w:rsidRPr="008015A2">
        <w:rPr>
          <w:color w:val="231F20"/>
          <w:spacing w:val="-10"/>
          <w:sz w:val="24"/>
          <w:szCs w:val="24"/>
        </w:rPr>
        <w:t xml:space="preserve"> </w:t>
      </w:r>
      <w:r w:rsidRPr="008015A2">
        <w:rPr>
          <w:color w:val="231F20"/>
          <w:spacing w:val="-2"/>
          <w:sz w:val="24"/>
          <w:szCs w:val="24"/>
        </w:rPr>
        <w:t>przekazywane</w:t>
      </w:r>
      <w:r w:rsidRPr="008015A2">
        <w:rPr>
          <w:color w:val="231F20"/>
          <w:spacing w:val="-11"/>
          <w:sz w:val="24"/>
          <w:szCs w:val="24"/>
        </w:rPr>
        <w:t xml:space="preserve"> </w:t>
      </w:r>
      <w:r w:rsidRPr="008015A2">
        <w:rPr>
          <w:color w:val="231F20"/>
          <w:spacing w:val="-2"/>
          <w:sz w:val="24"/>
          <w:szCs w:val="24"/>
        </w:rPr>
        <w:t>Pożyczkobiorcy</w:t>
      </w:r>
      <w:r w:rsidRPr="008015A2">
        <w:rPr>
          <w:color w:val="231F20"/>
          <w:spacing w:val="-11"/>
          <w:sz w:val="24"/>
          <w:szCs w:val="24"/>
        </w:rPr>
        <w:t xml:space="preserve"> </w:t>
      </w:r>
      <w:r w:rsidRPr="008015A2">
        <w:rPr>
          <w:color w:val="231F20"/>
          <w:spacing w:val="-2"/>
          <w:sz w:val="24"/>
          <w:szCs w:val="24"/>
        </w:rPr>
        <w:t xml:space="preserve">przez </w:t>
      </w:r>
      <w:r w:rsidRPr="008015A2">
        <w:rPr>
          <w:color w:val="231F20"/>
          <w:spacing w:val="-8"/>
          <w:sz w:val="24"/>
          <w:szCs w:val="24"/>
        </w:rPr>
        <w:t>Pożyczkodawcę</w:t>
      </w:r>
      <w:r w:rsidRPr="008015A2">
        <w:rPr>
          <w:color w:val="231F20"/>
          <w:spacing w:val="-5"/>
          <w:sz w:val="24"/>
          <w:szCs w:val="24"/>
        </w:rPr>
        <w:t xml:space="preserve"> </w:t>
      </w:r>
      <w:r w:rsidRPr="008015A2">
        <w:rPr>
          <w:color w:val="231F20"/>
          <w:spacing w:val="-8"/>
          <w:sz w:val="24"/>
          <w:szCs w:val="24"/>
        </w:rPr>
        <w:t>w</w:t>
      </w:r>
      <w:r w:rsidRPr="008015A2">
        <w:rPr>
          <w:color w:val="231F20"/>
          <w:spacing w:val="-4"/>
          <w:sz w:val="24"/>
          <w:szCs w:val="24"/>
        </w:rPr>
        <w:t xml:space="preserve"> </w:t>
      </w:r>
      <w:r w:rsidRPr="008015A2">
        <w:rPr>
          <w:color w:val="231F20"/>
          <w:spacing w:val="-8"/>
          <w:sz w:val="24"/>
          <w:szCs w:val="24"/>
        </w:rPr>
        <w:t>formie</w:t>
      </w:r>
      <w:r w:rsidRPr="008015A2">
        <w:rPr>
          <w:color w:val="231F20"/>
          <w:spacing w:val="-5"/>
          <w:sz w:val="24"/>
          <w:szCs w:val="24"/>
        </w:rPr>
        <w:t xml:space="preserve"> </w:t>
      </w:r>
      <w:r w:rsidRPr="008015A2">
        <w:rPr>
          <w:color w:val="231F20"/>
          <w:spacing w:val="-8"/>
          <w:sz w:val="24"/>
          <w:szCs w:val="24"/>
        </w:rPr>
        <w:t>krótkoterminowej</w:t>
      </w:r>
      <w:r w:rsidRPr="008015A2">
        <w:rPr>
          <w:color w:val="231F20"/>
          <w:spacing w:val="-4"/>
          <w:sz w:val="24"/>
          <w:szCs w:val="24"/>
        </w:rPr>
        <w:t xml:space="preserve"> </w:t>
      </w:r>
      <w:r w:rsidRPr="008015A2">
        <w:rPr>
          <w:color w:val="231F20"/>
          <w:spacing w:val="-8"/>
          <w:sz w:val="24"/>
          <w:szCs w:val="24"/>
        </w:rPr>
        <w:t>pożyczki</w:t>
      </w:r>
      <w:r w:rsidRPr="008015A2">
        <w:rPr>
          <w:color w:val="231F20"/>
          <w:spacing w:val="-5"/>
          <w:sz w:val="24"/>
          <w:szCs w:val="24"/>
        </w:rPr>
        <w:t xml:space="preserve"> </w:t>
      </w:r>
      <w:r w:rsidRPr="008015A2">
        <w:rPr>
          <w:color w:val="231F20"/>
          <w:spacing w:val="-8"/>
          <w:sz w:val="24"/>
          <w:szCs w:val="24"/>
        </w:rPr>
        <w:t>w</w:t>
      </w:r>
      <w:r w:rsidRPr="008015A2">
        <w:rPr>
          <w:color w:val="231F20"/>
          <w:spacing w:val="-5"/>
          <w:sz w:val="24"/>
          <w:szCs w:val="24"/>
        </w:rPr>
        <w:t xml:space="preserve"> </w:t>
      </w:r>
      <w:r w:rsidRPr="008015A2">
        <w:rPr>
          <w:color w:val="231F20"/>
          <w:spacing w:val="-8"/>
          <w:sz w:val="24"/>
          <w:szCs w:val="24"/>
        </w:rPr>
        <w:t>wysokości</w:t>
      </w:r>
      <w:r w:rsidRPr="008015A2">
        <w:rPr>
          <w:color w:val="231F20"/>
          <w:spacing w:val="-4"/>
          <w:sz w:val="24"/>
          <w:szCs w:val="24"/>
        </w:rPr>
        <w:t xml:space="preserve"> </w:t>
      </w:r>
      <w:r w:rsidRPr="008015A2">
        <w:rPr>
          <w:color w:val="231F20"/>
          <w:spacing w:val="-8"/>
          <w:sz w:val="24"/>
          <w:szCs w:val="24"/>
        </w:rPr>
        <w:t>i</w:t>
      </w:r>
      <w:r w:rsidRPr="008015A2">
        <w:rPr>
          <w:color w:val="231F20"/>
          <w:spacing w:val="-5"/>
          <w:sz w:val="24"/>
          <w:szCs w:val="24"/>
        </w:rPr>
        <w:t xml:space="preserve"> </w:t>
      </w:r>
      <w:r w:rsidRPr="008015A2">
        <w:rPr>
          <w:color w:val="231F20"/>
          <w:spacing w:val="-8"/>
          <w:sz w:val="24"/>
          <w:szCs w:val="24"/>
        </w:rPr>
        <w:t>na warunkach</w:t>
      </w:r>
      <w:r w:rsidRPr="008015A2">
        <w:rPr>
          <w:color w:val="231F20"/>
          <w:sz w:val="24"/>
          <w:szCs w:val="24"/>
        </w:rPr>
        <w:t xml:space="preserve"> </w:t>
      </w:r>
      <w:r w:rsidRPr="008015A2">
        <w:rPr>
          <w:color w:val="231F20"/>
          <w:spacing w:val="-8"/>
          <w:sz w:val="24"/>
          <w:szCs w:val="24"/>
        </w:rPr>
        <w:t>określonych</w:t>
      </w:r>
      <w:r w:rsidRPr="008015A2">
        <w:rPr>
          <w:color w:val="231F20"/>
          <w:sz w:val="24"/>
          <w:szCs w:val="24"/>
        </w:rPr>
        <w:t xml:space="preserve"> </w:t>
      </w:r>
      <w:r w:rsidRPr="008015A2">
        <w:rPr>
          <w:color w:val="231F20"/>
          <w:spacing w:val="-8"/>
          <w:sz w:val="24"/>
          <w:szCs w:val="24"/>
        </w:rPr>
        <w:t>w</w:t>
      </w:r>
      <w:r w:rsidRPr="008015A2">
        <w:rPr>
          <w:color w:val="231F20"/>
          <w:sz w:val="24"/>
          <w:szCs w:val="24"/>
        </w:rPr>
        <w:t xml:space="preserve"> </w:t>
      </w:r>
      <w:r w:rsidRPr="008015A2">
        <w:rPr>
          <w:color w:val="231F20"/>
          <w:spacing w:val="-8"/>
          <w:sz w:val="24"/>
          <w:szCs w:val="24"/>
        </w:rPr>
        <w:t>Umowie</w:t>
      </w:r>
      <w:r w:rsidRPr="008015A2">
        <w:rPr>
          <w:color w:val="231F20"/>
          <w:sz w:val="24"/>
          <w:szCs w:val="24"/>
        </w:rPr>
        <w:t xml:space="preserve"> </w:t>
      </w:r>
      <w:r w:rsidRPr="008015A2">
        <w:rPr>
          <w:color w:val="231F20"/>
          <w:spacing w:val="-8"/>
          <w:sz w:val="24"/>
          <w:szCs w:val="24"/>
        </w:rPr>
        <w:t>Pożyczki</w:t>
      </w:r>
      <w:r w:rsidRPr="008015A2">
        <w:rPr>
          <w:color w:val="231F20"/>
          <w:sz w:val="24"/>
          <w:szCs w:val="24"/>
        </w:rPr>
        <w:t xml:space="preserve"> </w:t>
      </w:r>
      <w:r w:rsidRPr="008015A2">
        <w:rPr>
          <w:color w:val="231F20"/>
          <w:spacing w:val="-8"/>
          <w:sz w:val="24"/>
          <w:szCs w:val="24"/>
        </w:rPr>
        <w:t>oraz</w:t>
      </w:r>
      <w:r w:rsidRPr="008015A2">
        <w:rPr>
          <w:color w:val="231F20"/>
          <w:sz w:val="24"/>
          <w:szCs w:val="24"/>
        </w:rPr>
        <w:t xml:space="preserve"> </w:t>
      </w:r>
      <w:r w:rsidRPr="008015A2">
        <w:rPr>
          <w:color w:val="231F20"/>
          <w:spacing w:val="-8"/>
          <w:sz w:val="24"/>
          <w:szCs w:val="24"/>
        </w:rPr>
        <w:t>niniejszym</w:t>
      </w:r>
      <w:r w:rsidRPr="008015A2">
        <w:rPr>
          <w:color w:val="231F20"/>
          <w:sz w:val="24"/>
          <w:szCs w:val="24"/>
        </w:rPr>
        <w:t xml:space="preserve"> </w:t>
      </w:r>
      <w:r w:rsidRPr="008015A2">
        <w:rPr>
          <w:color w:val="231F20"/>
          <w:spacing w:val="-8"/>
          <w:sz w:val="24"/>
          <w:szCs w:val="24"/>
        </w:rPr>
        <w:t>Regula</w:t>
      </w:r>
      <w:r w:rsidRPr="008015A2">
        <w:rPr>
          <w:color w:val="231F20"/>
          <w:spacing w:val="-2"/>
          <w:sz w:val="24"/>
          <w:szCs w:val="24"/>
        </w:rPr>
        <w:t>minie;</w:t>
      </w:r>
    </w:p>
    <w:p w14:paraId="23790BF2" w14:textId="5EBEBC8A" w:rsidR="00241C87" w:rsidRPr="008015A2" w:rsidRDefault="00241C87" w:rsidP="00241C87">
      <w:pPr>
        <w:pStyle w:val="Tekstpodstawowy"/>
        <w:kinsoku w:val="0"/>
        <w:overflowPunct w:val="0"/>
        <w:spacing w:line="232" w:lineRule="auto"/>
        <w:ind w:left="277" w:right="38"/>
        <w:jc w:val="both"/>
        <w:rPr>
          <w:color w:val="231F20"/>
          <w:spacing w:val="-2"/>
          <w:sz w:val="24"/>
          <w:szCs w:val="24"/>
        </w:rPr>
      </w:pPr>
      <w:r w:rsidRPr="008015A2">
        <w:rPr>
          <w:b/>
          <w:bCs/>
          <w:color w:val="231F20"/>
          <w:spacing w:val="-4"/>
          <w:sz w:val="24"/>
          <w:szCs w:val="24"/>
        </w:rPr>
        <w:t>Rata</w:t>
      </w:r>
      <w:r w:rsidRPr="008015A2">
        <w:rPr>
          <w:b/>
          <w:bCs/>
          <w:color w:val="231F20"/>
          <w:spacing w:val="-9"/>
          <w:sz w:val="24"/>
          <w:szCs w:val="24"/>
        </w:rPr>
        <w:t xml:space="preserve"> </w:t>
      </w:r>
      <w:r w:rsidRPr="008015A2">
        <w:rPr>
          <w:b/>
          <w:bCs/>
          <w:color w:val="231F20"/>
          <w:spacing w:val="-4"/>
          <w:sz w:val="24"/>
          <w:szCs w:val="24"/>
        </w:rPr>
        <w:t>(Pożyczki)</w:t>
      </w:r>
      <w:r w:rsidRPr="008015A2">
        <w:rPr>
          <w:b/>
          <w:bCs/>
          <w:color w:val="231F20"/>
          <w:spacing w:val="-8"/>
          <w:sz w:val="24"/>
          <w:szCs w:val="24"/>
        </w:rPr>
        <w:t xml:space="preserve"> </w:t>
      </w:r>
      <w:r w:rsidRPr="008015A2">
        <w:rPr>
          <w:color w:val="231F20"/>
          <w:spacing w:val="-4"/>
          <w:sz w:val="24"/>
          <w:szCs w:val="24"/>
        </w:rPr>
        <w:t>-</w:t>
      </w:r>
      <w:r w:rsidRPr="008015A2">
        <w:rPr>
          <w:color w:val="231F20"/>
          <w:spacing w:val="-9"/>
          <w:sz w:val="24"/>
          <w:szCs w:val="24"/>
        </w:rPr>
        <w:t xml:space="preserve"> </w:t>
      </w:r>
      <w:r w:rsidRPr="008015A2">
        <w:rPr>
          <w:color w:val="231F20"/>
          <w:spacing w:val="-4"/>
          <w:sz w:val="24"/>
          <w:szCs w:val="24"/>
        </w:rPr>
        <w:t>forma</w:t>
      </w:r>
      <w:r w:rsidRPr="008015A2">
        <w:rPr>
          <w:color w:val="231F20"/>
          <w:spacing w:val="-8"/>
          <w:sz w:val="24"/>
          <w:szCs w:val="24"/>
        </w:rPr>
        <w:t xml:space="preserve"> </w:t>
      </w:r>
      <w:r w:rsidRPr="008015A2">
        <w:rPr>
          <w:color w:val="231F20"/>
          <w:spacing w:val="-4"/>
          <w:sz w:val="24"/>
          <w:szCs w:val="24"/>
        </w:rPr>
        <w:t>spłaty</w:t>
      </w:r>
      <w:r w:rsidRPr="008015A2">
        <w:rPr>
          <w:color w:val="231F20"/>
          <w:spacing w:val="-9"/>
          <w:sz w:val="24"/>
          <w:szCs w:val="24"/>
        </w:rPr>
        <w:t xml:space="preserve"> </w:t>
      </w:r>
      <w:r w:rsidRPr="008015A2">
        <w:rPr>
          <w:color w:val="231F20"/>
          <w:spacing w:val="-4"/>
          <w:sz w:val="24"/>
          <w:szCs w:val="24"/>
        </w:rPr>
        <w:t>Pożyczki,</w:t>
      </w:r>
      <w:r w:rsidRPr="008015A2">
        <w:rPr>
          <w:color w:val="231F20"/>
          <w:spacing w:val="-9"/>
          <w:sz w:val="24"/>
          <w:szCs w:val="24"/>
        </w:rPr>
        <w:t xml:space="preserve"> </w:t>
      </w:r>
      <w:r w:rsidRPr="008015A2">
        <w:rPr>
          <w:color w:val="231F20"/>
          <w:spacing w:val="-4"/>
          <w:sz w:val="24"/>
          <w:szCs w:val="24"/>
        </w:rPr>
        <w:t>polegająca</w:t>
      </w:r>
      <w:r w:rsidRPr="008015A2">
        <w:rPr>
          <w:color w:val="231F20"/>
          <w:spacing w:val="-8"/>
          <w:sz w:val="24"/>
          <w:szCs w:val="24"/>
        </w:rPr>
        <w:t xml:space="preserve"> </w:t>
      </w:r>
      <w:r w:rsidRPr="008015A2">
        <w:rPr>
          <w:color w:val="231F20"/>
          <w:spacing w:val="-4"/>
          <w:sz w:val="24"/>
          <w:szCs w:val="24"/>
        </w:rPr>
        <w:t>na</w:t>
      </w:r>
      <w:r w:rsidRPr="008015A2">
        <w:rPr>
          <w:color w:val="231F20"/>
          <w:spacing w:val="-9"/>
          <w:sz w:val="24"/>
          <w:szCs w:val="24"/>
        </w:rPr>
        <w:t xml:space="preserve"> </w:t>
      </w:r>
      <w:r w:rsidRPr="008015A2">
        <w:rPr>
          <w:color w:val="231F20"/>
          <w:spacing w:val="-4"/>
          <w:sz w:val="24"/>
          <w:szCs w:val="24"/>
        </w:rPr>
        <w:t>tym,</w:t>
      </w:r>
      <w:r w:rsidRPr="008015A2">
        <w:rPr>
          <w:color w:val="231F20"/>
          <w:spacing w:val="-8"/>
          <w:sz w:val="24"/>
          <w:szCs w:val="24"/>
        </w:rPr>
        <w:t xml:space="preserve"> </w:t>
      </w:r>
      <w:r w:rsidRPr="008015A2">
        <w:rPr>
          <w:color w:val="231F20"/>
          <w:spacing w:val="-4"/>
          <w:sz w:val="24"/>
          <w:szCs w:val="24"/>
        </w:rPr>
        <w:t>że</w:t>
      </w:r>
      <w:r w:rsidRPr="008015A2">
        <w:rPr>
          <w:color w:val="231F20"/>
          <w:spacing w:val="-9"/>
          <w:sz w:val="24"/>
          <w:szCs w:val="24"/>
        </w:rPr>
        <w:t xml:space="preserve"> </w:t>
      </w:r>
      <w:r w:rsidRPr="008015A2">
        <w:rPr>
          <w:color w:val="231F20"/>
          <w:spacing w:val="-4"/>
          <w:sz w:val="24"/>
          <w:szCs w:val="24"/>
        </w:rPr>
        <w:t>Po</w:t>
      </w:r>
      <w:r w:rsidRPr="008015A2">
        <w:rPr>
          <w:color w:val="231F20"/>
          <w:spacing w:val="-8"/>
          <w:sz w:val="24"/>
          <w:szCs w:val="24"/>
        </w:rPr>
        <w:t>życzkobiorca</w:t>
      </w:r>
      <w:r w:rsidRPr="008015A2">
        <w:rPr>
          <w:color w:val="231F20"/>
          <w:spacing w:val="-1"/>
          <w:sz w:val="24"/>
          <w:szCs w:val="24"/>
        </w:rPr>
        <w:t xml:space="preserve"> </w:t>
      </w:r>
      <w:r w:rsidRPr="008015A2">
        <w:rPr>
          <w:color w:val="231F20"/>
          <w:spacing w:val="-8"/>
          <w:sz w:val="24"/>
          <w:szCs w:val="24"/>
        </w:rPr>
        <w:t>dokonuje</w:t>
      </w:r>
      <w:r w:rsidRPr="008015A2">
        <w:rPr>
          <w:color w:val="231F20"/>
          <w:spacing w:val="-1"/>
          <w:sz w:val="24"/>
          <w:szCs w:val="24"/>
        </w:rPr>
        <w:t xml:space="preserve"> </w:t>
      </w:r>
      <w:r w:rsidRPr="008015A2">
        <w:rPr>
          <w:color w:val="231F20"/>
          <w:spacing w:val="-8"/>
          <w:sz w:val="24"/>
          <w:szCs w:val="24"/>
        </w:rPr>
        <w:t>spłaty</w:t>
      </w:r>
      <w:r w:rsidRPr="008015A2">
        <w:rPr>
          <w:color w:val="231F20"/>
          <w:spacing w:val="-1"/>
          <w:sz w:val="24"/>
          <w:szCs w:val="24"/>
        </w:rPr>
        <w:t xml:space="preserve"> </w:t>
      </w:r>
      <w:r w:rsidRPr="008015A2">
        <w:rPr>
          <w:color w:val="231F20"/>
          <w:spacing w:val="-8"/>
          <w:sz w:val="24"/>
          <w:szCs w:val="24"/>
        </w:rPr>
        <w:t>Całkowitej</w:t>
      </w:r>
      <w:r w:rsidRPr="008015A2">
        <w:rPr>
          <w:color w:val="231F20"/>
          <w:spacing w:val="-1"/>
          <w:sz w:val="24"/>
          <w:szCs w:val="24"/>
        </w:rPr>
        <w:t xml:space="preserve"> </w:t>
      </w:r>
      <w:r w:rsidRPr="008015A2">
        <w:rPr>
          <w:color w:val="231F20"/>
          <w:spacing w:val="-8"/>
          <w:sz w:val="24"/>
          <w:szCs w:val="24"/>
        </w:rPr>
        <w:t>kwoty</w:t>
      </w:r>
      <w:r w:rsidRPr="008015A2">
        <w:rPr>
          <w:color w:val="231F20"/>
          <w:spacing w:val="-1"/>
          <w:sz w:val="24"/>
          <w:szCs w:val="24"/>
        </w:rPr>
        <w:t xml:space="preserve"> </w:t>
      </w:r>
      <w:r w:rsidRPr="008015A2">
        <w:rPr>
          <w:color w:val="231F20"/>
          <w:spacing w:val="-8"/>
          <w:sz w:val="24"/>
          <w:szCs w:val="24"/>
        </w:rPr>
        <w:t>do</w:t>
      </w:r>
      <w:r w:rsidRPr="008015A2">
        <w:rPr>
          <w:color w:val="231F20"/>
          <w:spacing w:val="-1"/>
          <w:sz w:val="24"/>
          <w:szCs w:val="24"/>
        </w:rPr>
        <w:t xml:space="preserve"> </w:t>
      </w:r>
      <w:r w:rsidRPr="008015A2">
        <w:rPr>
          <w:color w:val="231F20"/>
          <w:spacing w:val="-8"/>
          <w:sz w:val="24"/>
          <w:szCs w:val="24"/>
        </w:rPr>
        <w:t>zapłaty,</w:t>
      </w:r>
      <w:r w:rsidRPr="008015A2">
        <w:rPr>
          <w:color w:val="231F20"/>
          <w:spacing w:val="-1"/>
          <w:sz w:val="24"/>
          <w:szCs w:val="24"/>
        </w:rPr>
        <w:t xml:space="preserve"> </w:t>
      </w:r>
      <w:r w:rsidRPr="008015A2">
        <w:rPr>
          <w:color w:val="231F20"/>
          <w:spacing w:val="-8"/>
          <w:sz w:val="24"/>
          <w:szCs w:val="24"/>
        </w:rPr>
        <w:t>w</w:t>
      </w:r>
      <w:r w:rsidRPr="008015A2">
        <w:rPr>
          <w:color w:val="231F20"/>
          <w:spacing w:val="-1"/>
          <w:sz w:val="24"/>
          <w:szCs w:val="24"/>
        </w:rPr>
        <w:t xml:space="preserve"> </w:t>
      </w:r>
      <w:r w:rsidRPr="008015A2">
        <w:rPr>
          <w:color w:val="231F20"/>
          <w:spacing w:val="-8"/>
          <w:sz w:val="24"/>
          <w:szCs w:val="24"/>
        </w:rPr>
        <w:t xml:space="preserve">równych </w:t>
      </w:r>
      <w:r w:rsidRPr="008015A2">
        <w:rPr>
          <w:color w:val="231F20"/>
          <w:spacing w:val="-6"/>
          <w:sz w:val="24"/>
          <w:szCs w:val="24"/>
        </w:rPr>
        <w:t>płatnościach</w:t>
      </w:r>
      <w:r w:rsidRPr="008015A2">
        <w:rPr>
          <w:color w:val="231F20"/>
          <w:spacing w:val="-7"/>
          <w:sz w:val="24"/>
          <w:szCs w:val="24"/>
        </w:rPr>
        <w:t xml:space="preserve"> </w:t>
      </w:r>
      <w:r w:rsidRPr="008015A2">
        <w:rPr>
          <w:color w:val="231F20"/>
          <w:spacing w:val="-6"/>
          <w:sz w:val="24"/>
          <w:szCs w:val="24"/>
        </w:rPr>
        <w:t>w każdym</w:t>
      </w:r>
      <w:r w:rsidRPr="008015A2">
        <w:rPr>
          <w:color w:val="231F20"/>
          <w:spacing w:val="-7"/>
          <w:sz w:val="24"/>
          <w:szCs w:val="24"/>
        </w:rPr>
        <w:t xml:space="preserve"> </w:t>
      </w:r>
      <w:r w:rsidRPr="008015A2">
        <w:rPr>
          <w:color w:val="231F20"/>
          <w:spacing w:val="-6"/>
          <w:sz w:val="24"/>
          <w:szCs w:val="24"/>
        </w:rPr>
        <w:t>okresie spłaty</w:t>
      </w:r>
      <w:r w:rsidRPr="008015A2">
        <w:rPr>
          <w:color w:val="231F20"/>
          <w:spacing w:val="-7"/>
          <w:sz w:val="24"/>
          <w:szCs w:val="24"/>
        </w:rPr>
        <w:t xml:space="preserve"> </w:t>
      </w:r>
      <w:r w:rsidRPr="008015A2">
        <w:rPr>
          <w:color w:val="231F20"/>
          <w:spacing w:val="-6"/>
          <w:sz w:val="24"/>
          <w:szCs w:val="24"/>
        </w:rPr>
        <w:t>Raty.</w:t>
      </w:r>
      <w:r w:rsidRPr="008015A2">
        <w:rPr>
          <w:color w:val="231F20"/>
          <w:spacing w:val="-7"/>
          <w:sz w:val="24"/>
          <w:szCs w:val="24"/>
        </w:rPr>
        <w:t xml:space="preserve"> </w:t>
      </w:r>
      <w:r w:rsidRPr="008015A2">
        <w:rPr>
          <w:color w:val="231F20"/>
          <w:spacing w:val="-6"/>
          <w:sz w:val="24"/>
          <w:szCs w:val="24"/>
        </w:rPr>
        <w:t>Rata pożyczki</w:t>
      </w:r>
      <w:r w:rsidRPr="008015A2">
        <w:rPr>
          <w:color w:val="231F20"/>
          <w:spacing w:val="-7"/>
          <w:sz w:val="24"/>
          <w:szCs w:val="24"/>
        </w:rPr>
        <w:t xml:space="preserve"> </w:t>
      </w:r>
      <w:r w:rsidRPr="008015A2">
        <w:rPr>
          <w:color w:val="231F20"/>
          <w:spacing w:val="-6"/>
          <w:sz w:val="24"/>
          <w:szCs w:val="24"/>
        </w:rPr>
        <w:t xml:space="preserve">może być </w:t>
      </w:r>
      <w:r w:rsidRPr="008015A2">
        <w:rPr>
          <w:color w:val="231F20"/>
          <w:spacing w:val="-8"/>
          <w:sz w:val="24"/>
          <w:szCs w:val="24"/>
        </w:rPr>
        <w:t>powiększona</w:t>
      </w:r>
      <w:r w:rsidRPr="008015A2">
        <w:rPr>
          <w:color w:val="231F20"/>
          <w:spacing w:val="-1"/>
          <w:sz w:val="24"/>
          <w:szCs w:val="24"/>
        </w:rPr>
        <w:t xml:space="preserve"> </w:t>
      </w:r>
      <w:r w:rsidRPr="008015A2">
        <w:rPr>
          <w:color w:val="231F20"/>
          <w:spacing w:val="-8"/>
          <w:sz w:val="24"/>
          <w:szCs w:val="24"/>
        </w:rPr>
        <w:t>o</w:t>
      </w:r>
      <w:r w:rsidRPr="008015A2">
        <w:rPr>
          <w:color w:val="231F20"/>
          <w:spacing w:val="-1"/>
          <w:sz w:val="24"/>
          <w:szCs w:val="24"/>
        </w:rPr>
        <w:t xml:space="preserve"> </w:t>
      </w:r>
      <w:r w:rsidRPr="008015A2">
        <w:rPr>
          <w:color w:val="231F20"/>
          <w:spacing w:val="-8"/>
          <w:sz w:val="24"/>
          <w:szCs w:val="24"/>
        </w:rPr>
        <w:t>Opłatę</w:t>
      </w:r>
      <w:r w:rsidRPr="008015A2">
        <w:rPr>
          <w:color w:val="231F20"/>
          <w:spacing w:val="-1"/>
          <w:sz w:val="24"/>
          <w:szCs w:val="24"/>
        </w:rPr>
        <w:t xml:space="preserve"> </w:t>
      </w:r>
      <w:r w:rsidRPr="008015A2">
        <w:rPr>
          <w:color w:val="231F20"/>
          <w:spacing w:val="-8"/>
          <w:sz w:val="24"/>
          <w:szCs w:val="24"/>
        </w:rPr>
        <w:t>za</w:t>
      </w:r>
      <w:r w:rsidRPr="008015A2">
        <w:rPr>
          <w:color w:val="231F20"/>
          <w:spacing w:val="-1"/>
          <w:sz w:val="24"/>
          <w:szCs w:val="24"/>
        </w:rPr>
        <w:t xml:space="preserve"> </w:t>
      </w:r>
      <w:r w:rsidRPr="008015A2">
        <w:rPr>
          <w:color w:val="231F20"/>
          <w:spacing w:val="-8"/>
          <w:sz w:val="24"/>
          <w:szCs w:val="24"/>
        </w:rPr>
        <w:t>zarządzanie</w:t>
      </w:r>
      <w:r w:rsidRPr="008015A2">
        <w:rPr>
          <w:color w:val="231F20"/>
          <w:spacing w:val="-1"/>
          <w:sz w:val="24"/>
          <w:szCs w:val="24"/>
        </w:rPr>
        <w:t xml:space="preserve"> </w:t>
      </w:r>
      <w:r w:rsidRPr="008015A2">
        <w:rPr>
          <w:color w:val="231F20"/>
          <w:spacing w:val="-8"/>
          <w:sz w:val="24"/>
          <w:szCs w:val="24"/>
        </w:rPr>
        <w:t>pożyczką,</w:t>
      </w:r>
      <w:r w:rsidRPr="008015A2">
        <w:rPr>
          <w:color w:val="231F20"/>
          <w:spacing w:val="-1"/>
          <w:sz w:val="24"/>
          <w:szCs w:val="24"/>
        </w:rPr>
        <w:t xml:space="preserve"> </w:t>
      </w:r>
      <w:r w:rsidRPr="008015A2">
        <w:rPr>
          <w:color w:val="231F20"/>
          <w:spacing w:val="-8"/>
          <w:sz w:val="24"/>
          <w:szCs w:val="24"/>
        </w:rPr>
        <w:t>Odsetki</w:t>
      </w:r>
      <w:r w:rsidRPr="008015A2">
        <w:rPr>
          <w:color w:val="231F20"/>
          <w:spacing w:val="-1"/>
          <w:sz w:val="24"/>
          <w:szCs w:val="24"/>
        </w:rPr>
        <w:t xml:space="preserve"> </w:t>
      </w:r>
      <w:r w:rsidRPr="008015A2">
        <w:rPr>
          <w:color w:val="231F20"/>
          <w:spacing w:val="-8"/>
          <w:sz w:val="24"/>
          <w:szCs w:val="24"/>
        </w:rPr>
        <w:t>za</w:t>
      </w:r>
      <w:r w:rsidRPr="008015A2">
        <w:rPr>
          <w:color w:val="231F20"/>
          <w:spacing w:val="-1"/>
          <w:sz w:val="24"/>
          <w:szCs w:val="24"/>
        </w:rPr>
        <w:t xml:space="preserve"> </w:t>
      </w:r>
      <w:r w:rsidRPr="008015A2">
        <w:rPr>
          <w:color w:val="231F20"/>
          <w:spacing w:val="-8"/>
          <w:sz w:val="24"/>
          <w:szCs w:val="24"/>
        </w:rPr>
        <w:t>opóźnie</w:t>
      </w:r>
      <w:r w:rsidRPr="008015A2">
        <w:rPr>
          <w:color w:val="231F20"/>
          <w:spacing w:val="-2"/>
          <w:sz w:val="24"/>
          <w:szCs w:val="24"/>
        </w:rPr>
        <w:t>nie</w:t>
      </w:r>
      <w:r w:rsidRPr="008015A2">
        <w:rPr>
          <w:color w:val="231F20"/>
          <w:spacing w:val="-13"/>
          <w:sz w:val="24"/>
          <w:szCs w:val="24"/>
        </w:rPr>
        <w:t xml:space="preserve"> </w:t>
      </w:r>
      <w:r w:rsidRPr="008015A2">
        <w:rPr>
          <w:color w:val="231F20"/>
          <w:spacing w:val="-2"/>
          <w:sz w:val="24"/>
          <w:szCs w:val="24"/>
        </w:rPr>
        <w:t>i</w:t>
      </w:r>
      <w:r w:rsidRPr="008015A2">
        <w:rPr>
          <w:color w:val="231F20"/>
          <w:spacing w:val="-13"/>
          <w:sz w:val="24"/>
          <w:szCs w:val="24"/>
        </w:rPr>
        <w:t xml:space="preserve"> </w:t>
      </w:r>
      <w:r w:rsidRPr="008015A2">
        <w:rPr>
          <w:color w:val="231F20"/>
          <w:spacing w:val="-2"/>
          <w:sz w:val="24"/>
          <w:szCs w:val="24"/>
        </w:rPr>
        <w:t>Opłaty</w:t>
      </w:r>
      <w:r w:rsidRPr="008015A2">
        <w:rPr>
          <w:color w:val="231F20"/>
          <w:spacing w:val="-13"/>
          <w:sz w:val="24"/>
          <w:szCs w:val="24"/>
        </w:rPr>
        <w:t xml:space="preserve"> </w:t>
      </w:r>
      <w:r w:rsidRPr="008015A2">
        <w:rPr>
          <w:color w:val="231F20"/>
          <w:spacing w:val="-2"/>
          <w:sz w:val="24"/>
          <w:szCs w:val="24"/>
        </w:rPr>
        <w:t>dodatkowe</w:t>
      </w:r>
      <w:r w:rsidRPr="008015A2">
        <w:rPr>
          <w:color w:val="231F20"/>
          <w:spacing w:val="-13"/>
          <w:sz w:val="24"/>
          <w:szCs w:val="24"/>
        </w:rPr>
        <w:t xml:space="preserve"> </w:t>
      </w:r>
      <w:r w:rsidRPr="008015A2">
        <w:rPr>
          <w:color w:val="231F20"/>
          <w:spacing w:val="-2"/>
          <w:sz w:val="24"/>
          <w:szCs w:val="24"/>
        </w:rPr>
        <w:t>-</w:t>
      </w:r>
      <w:r w:rsidRPr="008015A2">
        <w:rPr>
          <w:color w:val="231F20"/>
          <w:spacing w:val="-13"/>
          <w:sz w:val="24"/>
          <w:szCs w:val="24"/>
        </w:rPr>
        <w:t xml:space="preserve"> </w:t>
      </w:r>
      <w:r w:rsidRPr="008015A2">
        <w:rPr>
          <w:color w:val="231F20"/>
          <w:spacing w:val="-2"/>
          <w:sz w:val="24"/>
          <w:szCs w:val="24"/>
        </w:rPr>
        <w:t>o</w:t>
      </w:r>
      <w:r w:rsidRPr="008015A2">
        <w:rPr>
          <w:color w:val="231F20"/>
          <w:spacing w:val="-13"/>
          <w:sz w:val="24"/>
          <w:szCs w:val="24"/>
        </w:rPr>
        <w:t xml:space="preserve"> </w:t>
      </w:r>
      <w:r w:rsidRPr="008015A2">
        <w:rPr>
          <w:color w:val="231F20"/>
          <w:spacing w:val="-2"/>
          <w:sz w:val="24"/>
          <w:szCs w:val="24"/>
        </w:rPr>
        <w:t>ile</w:t>
      </w:r>
      <w:r w:rsidRPr="008015A2">
        <w:rPr>
          <w:color w:val="231F20"/>
          <w:spacing w:val="-13"/>
          <w:sz w:val="24"/>
          <w:szCs w:val="24"/>
        </w:rPr>
        <w:t xml:space="preserve"> </w:t>
      </w:r>
      <w:r w:rsidRPr="008015A2">
        <w:rPr>
          <w:color w:val="231F20"/>
          <w:spacing w:val="-2"/>
          <w:sz w:val="24"/>
          <w:szCs w:val="24"/>
        </w:rPr>
        <w:t>są</w:t>
      </w:r>
      <w:r w:rsidRPr="008015A2">
        <w:rPr>
          <w:color w:val="231F20"/>
          <w:spacing w:val="-13"/>
          <w:sz w:val="24"/>
          <w:szCs w:val="24"/>
        </w:rPr>
        <w:t xml:space="preserve"> </w:t>
      </w:r>
      <w:r w:rsidRPr="008015A2">
        <w:rPr>
          <w:color w:val="231F20"/>
          <w:spacing w:val="-2"/>
          <w:sz w:val="24"/>
          <w:szCs w:val="24"/>
        </w:rPr>
        <w:t>należne;</w:t>
      </w:r>
    </w:p>
    <w:p w14:paraId="56928BD5" w14:textId="0C5DBE39" w:rsidR="00241C87" w:rsidRPr="008015A2" w:rsidRDefault="00241C87" w:rsidP="00241C87">
      <w:pPr>
        <w:pStyle w:val="Tekstpodstawowy"/>
        <w:kinsoku w:val="0"/>
        <w:overflowPunct w:val="0"/>
        <w:spacing w:line="232" w:lineRule="auto"/>
        <w:ind w:left="277" w:right="39"/>
        <w:jc w:val="both"/>
        <w:rPr>
          <w:color w:val="231F20"/>
          <w:spacing w:val="-2"/>
          <w:sz w:val="24"/>
          <w:szCs w:val="24"/>
        </w:rPr>
      </w:pPr>
      <w:r w:rsidRPr="008015A2">
        <w:rPr>
          <w:b/>
          <w:bCs/>
          <w:color w:val="231F20"/>
          <w:spacing w:val="-8"/>
          <w:sz w:val="24"/>
          <w:szCs w:val="24"/>
        </w:rPr>
        <w:t>Całkowita</w:t>
      </w:r>
      <w:r w:rsidRPr="008015A2">
        <w:rPr>
          <w:b/>
          <w:bCs/>
          <w:color w:val="231F20"/>
          <w:sz w:val="24"/>
          <w:szCs w:val="24"/>
        </w:rPr>
        <w:t xml:space="preserve"> </w:t>
      </w:r>
      <w:r w:rsidRPr="008015A2">
        <w:rPr>
          <w:b/>
          <w:bCs/>
          <w:color w:val="231F20"/>
          <w:spacing w:val="-8"/>
          <w:sz w:val="24"/>
          <w:szCs w:val="24"/>
        </w:rPr>
        <w:t>kwota</w:t>
      </w:r>
      <w:r w:rsidRPr="008015A2">
        <w:rPr>
          <w:b/>
          <w:bCs/>
          <w:color w:val="231F20"/>
          <w:sz w:val="24"/>
          <w:szCs w:val="24"/>
        </w:rPr>
        <w:t xml:space="preserve"> </w:t>
      </w:r>
      <w:r w:rsidRPr="008015A2">
        <w:rPr>
          <w:b/>
          <w:bCs/>
          <w:color w:val="231F20"/>
          <w:spacing w:val="-8"/>
          <w:sz w:val="24"/>
          <w:szCs w:val="24"/>
        </w:rPr>
        <w:t>pożyczki</w:t>
      </w:r>
      <w:r w:rsidRPr="008015A2">
        <w:rPr>
          <w:b/>
          <w:bCs/>
          <w:color w:val="231F20"/>
          <w:sz w:val="24"/>
          <w:szCs w:val="24"/>
        </w:rPr>
        <w:t xml:space="preserve"> </w:t>
      </w:r>
      <w:r w:rsidRPr="008015A2">
        <w:rPr>
          <w:color w:val="231F20"/>
          <w:spacing w:val="-8"/>
          <w:sz w:val="24"/>
          <w:szCs w:val="24"/>
        </w:rPr>
        <w:t>-</w:t>
      </w:r>
      <w:r w:rsidRPr="008015A2">
        <w:rPr>
          <w:color w:val="231F20"/>
          <w:sz w:val="24"/>
          <w:szCs w:val="24"/>
        </w:rPr>
        <w:t xml:space="preserve"> </w:t>
      </w:r>
      <w:r w:rsidRPr="008015A2">
        <w:rPr>
          <w:color w:val="231F20"/>
          <w:spacing w:val="-8"/>
          <w:sz w:val="24"/>
          <w:szCs w:val="24"/>
        </w:rPr>
        <w:t>suma</w:t>
      </w:r>
      <w:r w:rsidRPr="008015A2">
        <w:rPr>
          <w:color w:val="231F20"/>
          <w:sz w:val="24"/>
          <w:szCs w:val="24"/>
        </w:rPr>
        <w:t xml:space="preserve"> </w:t>
      </w:r>
      <w:r w:rsidRPr="008015A2">
        <w:rPr>
          <w:color w:val="231F20"/>
          <w:spacing w:val="-8"/>
          <w:sz w:val="24"/>
          <w:szCs w:val="24"/>
        </w:rPr>
        <w:t>wszystkich</w:t>
      </w:r>
      <w:r w:rsidRPr="008015A2">
        <w:rPr>
          <w:color w:val="231F20"/>
          <w:sz w:val="24"/>
          <w:szCs w:val="24"/>
        </w:rPr>
        <w:t xml:space="preserve"> </w:t>
      </w:r>
      <w:r w:rsidRPr="008015A2">
        <w:rPr>
          <w:color w:val="231F20"/>
          <w:spacing w:val="-8"/>
          <w:sz w:val="24"/>
          <w:szCs w:val="24"/>
        </w:rPr>
        <w:t>środków</w:t>
      </w:r>
      <w:r w:rsidRPr="008015A2">
        <w:rPr>
          <w:color w:val="231F20"/>
          <w:sz w:val="24"/>
          <w:szCs w:val="24"/>
        </w:rPr>
        <w:t xml:space="preserve"> </w:t>
      </w:r>
      <w:r w:rsidRPr="008015A2">
        <w:rPr>
          <w:color w:val="231F20"/>
          <w:spacing w:val="-8"/>
          <w:sz w:val="24"/>
          <w:szCs w:val="24"/>
        </w:rPr>
        <w:t xml:space="preserve">pieniężnych, </w:t>
      </w:r>
      <w:r w:rsidRPr="008015A2">
        <w:rPr>
          <w:color w:val="231F20"/>
          <w:spacing w:val="-4"/>
          <w:sz w:val="24"/>
          <w:szCs w:val="24"/>
        </w:rPr>
        <w:t>nieobejmujących kredytowanych kosztów kredytu, jakie Pożyczkodawca</w:t>
      </w:r>
      <w:r w:rsidRPr="008015A2">
        <w:rPr>
          <w:color w:val="231F20"/>
          <w:spacing w:val="-8"/>
          <w:sz w:val="24"/>
          <w:szCs w:val="24"/>
        </w:rPr>
        <w:t xml:space="preserve"> </w:t>
      </w:r>
      <w:r w:rsidRPr="008015A2">
        <w:rPr>
          <w:color w:val="231F20"/>
          <w:spacing w:val="-4"/>
          <w:sz w:val="24"/>
          <w:szCs w:val="24"/>
        </w:rPr>
        <w:t>udostępnia</w:t>
      </w:r>
      <w:r w:rsidRPr="008015A2">
        <w:rPr>
          <w:color w:val="231F20"/>
          <w:spacing w:val="-8"/>
          <w:sz w:val="24"/>
          <w:szCs w:val="24"/>
        </w:rPr>
        <w:t xml:space="preserve"> </w:t>
      </w:r>
      <w:r w:rsidRPr="008015A2">
        <w:rPr>
          <w:color w:val="231F20"/>
          <w:spacing w:val="-4"/>
          <w:sz w:val="24"/>
          <w:szCs w:val="24"/>
        </w:rPr>
        <w:t>Pożyczkobiorcy</w:t>
      </w:r>
      <w:r w:rsidRPr="008015A2">
        <w:rPr>
          <w:color w:val="231F20"/>
          <w:spacing w:val="-8"/>
          <w:sz w:val="24"/>
          <w:szCs w:val="24"/>
        </w:rPr>
        <w:t xml:space="preserve"> </w:t>
      </w:r>
      <w:r w:rsidRPr="008015A2">
        <w:rPr>
          <w:color w:val="231F20"/>
          <w:spacing w:val="-4"/>
          <w:sz w:val="24"/>
          <w:szCs w:val="24"/>
        </w:rPr>
        <w:t>na</w:t>
      </w:r>
      <w:r w:rsidRPr="008015A2">
        <w:rPr>
          <w:color w:val="231F20"/>
          <w:spacing w:val="-8"/>
          <w:sz w:val="24"/>
          <w:szCs w:val="24"/>
        </w:rPr>
        <w:t xml:space="preserve"> </w:t>
      </w:r>
      <w:r w:rsidRPr="008015A2">
        <w:rPr>
          <w:color w:val="231F20"/>
          <w:spacing w:val="-4"/>
          <w:sz w:val="24"/>
          <w:szCs w:val="24"/>
        </w:rPr>
        <w:t>podstawie</w:t>
      </w:r>
      <w:r w:rsidRPr="008015A2">
        <w:rPr>
          <w:color w:val="231F20"/>
          <w:spacing w:val="-8"/>
          <w:sz w:val="24"/>
          <w:szCs w:val="24"/>
        </w:rPr>
        <w:t xml:space="preserve"> </w:t>
      </w:r>
      <w:r w:rsidRPr="008015A2">
        <w:rPr>
          <w:color w:val="231F20"/>
          <w:spacing w:val="-4"/>
          <w:sz w:val="24"/>
          <w:szCs w:val="24"/>
        </w:rPr>
        <w:t>Umowy</w:t>
      </w:r>
      <w:r w:rsidRPr="008015A2">
        <w:rPr>
          <w:color w:val="231F20"/>
          <w:spacing w:val="-8"/>
          <w:sz w:val="24"/>
          <w:szCs w:val="24"/>
        </w:rPr>
        <w:t xml:space="preserve"> </w:t>
      </w:r>
      <w:r w:rsidRPr="008015A2">
        <w:rPr>
          <w:color w:val="231F20"/>
          <w:spacing w:val="-4"/>
          <w:sz w:val="24"/>
          <w:szCs w:val="24"/>
        </w:rPr>
        <w:t xml:space="preserve">Pożyczki, </w:t>
      </w:r>
      <w:r w:rsidRPr="008015A2">
        <w:rPr>
          <w:color w:val="231F20"/>
          <w:spacing w:val="-2"/>
          <w:sz w:val="24"/>
          <w:szCs w:val="24"/>
        </w:rPr>
        <w:t>określona</w:t>
      </w:r>
      <w:r w:rsidRPr="008015A2">
        <w:rPr>
          <w:color w:val="231F20"/>
          <w:spacing w:val="-10"/>
          <w:sz w:val="24"/>
          <w:szCs w:val="24"/>
        </w:rPr>
        <w:t xml:space="preserve"> </w:t>
      </w:r>
      <w:r w:rsidRPr="008015A2">
        <w:rPr>
          <w:color w:val="231F20"/>
          <w:spacing w:val="-2"/>
          <w:sz w:val="24"/>
          <w:szCs w:val="24"/>
        </w:rPr>
        <w:t>poz.</w:t>
      </w:r>
      <w:r w:rsidRPr="008015A2">
        <w:rPr>
          <w:color w:val="231F20"/>
          <w:spacing w:val="-10"/>
          <w:sz w:val="24"/>
          <w:szCs w:val="24"/>
        </w:rPr>
        <w:t xml:space="preserve"> </w:t>
      </w:r>
      <w:r w:rsidRPr="008015A2">
        <w:rPr>
          <w:color w:val="231F20"/>
          <w:spacing w:val="-2"/>
          <w:sz w:val="24"/>
          <w:szCs w:val="24"/>
        </w:rPr>
        <w:t>I</w:t>
      </w:r>
      <w:r w:rsidRPr="008015A2">
        <w:rPr>
          <w:color w:val="231F20"/>
          <w:spacing w:val="-10"/>
          <w:sz w:val="24"/>
          <w:szCs w:val="24"/>
        </w:rPr>
        <w:t xml:space="preserve"> </w:t>
      </w:r>
      <w:r w:rsidRPr="008015A2">
        <w:rPr>
          <w:color w:val="231F20"/>
          <w:spacing w:val="-2"/>
          <w:sz w:val="24"/>
          <w:szCs w:val="24"/>
        </w:rPr>
        <w:t>Umowy</w:t>
      </w:r>
      <w:r w:rsidRPr="008015A2">
        <w:rPr>
          <w:color w:val="231F20"/>
          <w:spacing w:val="-10"/>
          <w:sz w:val="24"/>
          <w:szCs w:val="24"/>
        </w:rPr>
        <w:t xml:space="preserve"> </w:t>
      </w:r>
      <w:r w:rsidRPr="008015A2">
        <w:rPr>
          <w:color w:val="231F20"/>
          <w:spacing w:val="-2"/>
          <w:sz w:val="24"/>
          <w:szCs w:val="24"/>
        </w:rPr>
        <w:t>Pożyczki;</w:t>
      </w:r>
    </w:p>
    <w:p w14:paraId="4F0B44D1" w14:textId="542C6939" w:rsidR="00241C87" w:rsidRPr="008015A2" w:rsidRDefault="00241C87" w:rsidP="00241C87">
      <w:pPr>
        <w:pStyle w:val="Tekstpodstawowy"/>
        <w:kinsoku w:val="0"/>
        <w:overflowPunct w:val="0"/>
        <w:spacing w:line="232" w:lineRule="auto"/>
        <w:ind w:left="277" w:right="46"/>
        <w:jc w:val="both"/>
        <w:rPr>
          <w:color w:val="231F20"/>
          <w:sz w:val="24"/>
          <w:szCs w:val="24"/>
        </w:rPr>
      </w:pPr>
      <w:r w:rsidRPr="008015A2">
        <w:rPr>
          <w:b/>
          <w:bCs/>
          <w:color w:val="231F20"/>
          <w:spacing w:val="-4"/>
          <w:sz w:val="24"/>
          <w:szCs w:val="24"/>
        </w:rPr>
        <w:t>Oprocentowanie</w:t>
      </w:r>
      <w:r w:rsidRPr="008015A2">
        <w:rPr>
          <w:b/>
          <w:bCs/>
          <w:color w:val="231F20"/>
          <w:spacing w:val="-9"/>
          <w:sz w:val="24"/>
          <w:szCs w:val="24"/>
        </w:rPr>
        <w:t xml:space="preserve"> </w:t>
      </w:r>
      <w:r w:rsidRPr="008015A2">
        <w:rPr>
          <w:color w:val="231F20"/>
          <w:spacing w:val="-4"/>
          <w:sz w:val="24"/>
          <w:szCs w:val="24"/>
        </w:rPr>
        <w:t>-</w:t>
      </w:r>
      <w:r w:rsidRPr="008015A2">
        <w:rPr>
          <w:color w:val="231F20"/>
          <w:spacing w:val="-8"/>
          <w:sz w:val="24"/>
          <w:szCs w:val="24"/>
        </w:rPr>
        <w:t xml:space="preserve"> </w:t>
      </w:r>
      <w:r w:rsidRPr="008015A2">
        <w:rPr>
          <w:color w:val="231F20"/>
          <w:spacing w:val="-4"/>
          <w:sz w:val="24"/>
          <w:szCs w:val="24"/>
        </w:rPr>
        <w:t>odsetki</w:t>
      </w:r>
      <w:r w:rsidRPr="008015A2">
        <w:rPr>
          <w:color w:val="231F20"/>
          <w:spacing w:val="-9"/>
          <w:sz w:val="24"/>
          <w:szCs w:val="24"/>
        </w:rPr>
        <w:t xml:space="preserve"> </w:t>
      </w:r>
      <w:r w:rsidRPr="008015A2">
        <w:rPr>
          <w:color w:val="231F20"/>
          <w:spacing w:val="-4"/>
          <w:sz w:val="24"/>
          <w:szCs w:val="24"/>
        </w:rPr>
        <w:t>naliczane</w:t>
      </w:r>
      <w:r w:rsidRPr="008015A2">
        <w:rPr>
          <w:color w:val="231F20"/>
          <w:spacing w:val="-8"/>
          <w:sz w:val="24"/>
          <w:szCs w:val="24"/>
        </w:rPr>
        <w:t xml:space="preserve"> </w:t>
      </w:r>
      <w:r w:rsidRPr="008015A2">
        <w:rPr>
          <w:color w:val="231F20"/>
          <w:spacing w:val="-4"/>
          <w:sz w:val="24"/>
          <w:szCs w:val="24"/>
        </w:rPr>
        <w:t>od</w:t>
      </w:r>
      <w:r w:rsidRPr="008015A2">
        <w:rPr>
          <w:color w:val="231F20"/>
          <w:spacing w:val="-9"/>
          <w:sz w:val="24"/>
          <w:szCs w:val="24"/>
        </w:rPr>
        <w:t xml:space="preserve"> </w:t>
      </w:r>
      <w:r w:rsidRPr="008015A2">
        <w:rPr>
          <w:color w:val="231F20"/>
          <w:spacing w:val="-4"/>
          <w:sz w:val="24"/>
          <w:szCs w:val="24"/>
        </w:rPr>
        <w:t>Całkowitej</w:t>
      </w:r>
      <w:r w:rsidRPr="008015A2">
        <w:rPr>
          <w:color w:val="231F20"/>
          <w:spacing w:val="-9"/>
          <w:sz w:val="24"/>
          <w:szCs w:val="24"/>
        </w:rPr>
        <w:t xml:space="preserve"> </w:t>
      </w:r>
      <w:r w:rsidRPr="008015A2">
        <w:rPr>
          <w:color w:val="231F20"/>
          <w:spacing w:val="-4"/>
          <w:sz w:val="24"/>
          <w:szCs w:val="24"/>
        </w:rPr>
        <w:t>kwoty</w:t>
      </w:r>
      <w:r w:rsidRPr="008015A2">
        <w:rPr>
          <w:color w:val="231F20"/>
          <w:spacing w:val="-8"/>
          <w:sz w:val="24"/>
          <w:szCs w:val="24"/>
        </w:rPr>
        <w:t xml:space="preserve"> </w:t>
      </w:r>
      <w:r w:rsidRPr="008015A2">
        <w:rPr>
          <w:color w:val="231F20"/>
          <w:spacing w:val="-4"/>
          <w:sz w:val="24"/>
          <w:szCs w:val="24"/>
        </w:rPr>
        <w:t xml:space="preserve">pożyczki, </w:t>
      </w:r>
      <w:r w:rsidRPr="008015A2">
        <w:rPr>
          <w:color w:val="231F20"/>
          <w:sz w:val="24"/>
          <w:szCs w:val="24"/>
        </w:rPr>
        <w:t>zgodnie</w:t>
      </w:r>
      <w:r w:rsidRPr="008015A2">
        <w:rPr>
          <w:color w:val="231F20"/>
          <w:spacing w:val="-15"/>
          <w:sz w:val="24"/>
          <w:szCs w:val="24"/>
        </w:rPr>
        <w:t xml:space="preserve"> </w:t>
      </w:r>
      <w:r w:rsidRPr="008015A2">
        <w:rPr>
          <w:color w:val="231F20"/>
          <w:sz w:val="24"/>
          <w:szCs w:val="24"/>
        </w:rPr>
        <w:t>z</w:t>
      </w:r>
      <w:r w:rsidRPr="008015A2">
        <w:rPr>
          <w:color w:val="231F20"/>
          <w:spacing w:val="-15"/>
          <w:sz w:val="24"/>
          <w:szCs w:val="24"/>
        </w:rPr>
        <w:t xml:space="preserve"> </w:t>
      </w:r>
      <w:r w:rsidRPr="008015A2">
        <w:rPr>
          <w:color w:val="231F20"/>
          <w:sz w:val="24"/>
          <w:szCs w:val="24"/>
        </w:rPr>
        <w:t>pkt</w:t>
      </w:r>
      <w:r w:rsidRPr="008015A2">
        <w:rPr>
          <w:color w:val="231F20"/>
          <w:spacing w:val="-15"/>
          <w:sz w:val="24"/>
          <w:szCs w:val="24"/>
        </w:rPr>
        <w:t xml:space="preserve"> </w:t>
      </w:r>
      <w:r w:rsidRPr="008015A2">
        <w:rPr>
          <w:color w:val="231F20"/>
          <w:sz w:val="24"/>
          <w:szCs w:val="24"/>
        </w:rPr>
        <w:t>1</w:t>
      </w:r>
      <w:r w:rsidR="0076443B" w:rsidRPr="008015A2">
        <w:rPr>
          <w:color w:val="231F20"/>
          <w:sz w:val="24"/>
          <w:szCs w:val="24"/>
        </w:rPr>
        <w:t>4</w:t>
      </w:r>
      <w:r w:rsidRPr="008015A2">
        <w:rPr>
          <w:color w:val="231F20"/>
          <w:spacing w:val="-15"/>
          <w:sz w:val="24"/>
          <w:szCs w:val="24"/>
        </w:rPr>
        <w:t xml:space="preserve"> </w:t>
      </w:r>
      <w:r w:rsidRPr="008015A2">
        <w:rPr>
          <w:color w:val="231F20"/>
          <w:sz w:val="24"/>
          <w:szCs w:val="24"/>
        </w:rPr>
        <w:t>Umowy</w:t>
      </w:r>
      <w:r w:rsidRPr="008015A2">
        <w:rPr>
          <w:color w:val="231F20"/>
          <w:spacing w:val="-15"/>
          <w:sz w:val="24"/>
          <w:szCs w:val="24"/>
        </w:rPr>
        <w:t xml:space="preserve"> </w:t>
      </w:r>
      <w:r w:rsidRPr="008015A2">
        <w:rPr>
          <w:color w:val="231F20"/>
          <w:sz w:val="24"/>
          <w:szCs w:val="24"/>
        </w:rPr>
        <w:t>Pożyczki;</w:t>
      </w:r>
    </w:p>
    <w:p w14:paraId="242E6178" w14:textId="43AF09F7" w:rsidR="00241C87" w:rsidRPr="008015A2" w:rsidRDefault="00241C87" w:rsidP="00330E5A">
      <w:pPr>
        <w:pStyle w:val="Tekstpodstawowy"/>
        <w:kinsoku w:val="0"/>
        <w:overflowPunct w:val="0"/>
        <w:spacing w:line="232" w:lineRule="auto"/>
        <w:ind w:left="277" w:right="39"/>
        <w:jc w:val="both"/>
        <w:rPr>
          <w:color w:val="231F20"/>
          <w:spacing w:val="-8"/>
          <w:sz w:val="24"/>
          <w:szCs w:val="24"/>
        </w:rPr>
      </w:pPr>
      <w:r w:rsidRPr="008015A2">
        <w:rPr>
          <w:b/>
          <w:bCs/>
          <w:color w:val="231F20"/>
          <w:spacing w:val="-6"/>
          <w:sz w:val="24"/>
          <w:szCs w:val="24"/>
        </w:rPr>
        <w:t xml:space="preserve">Rzeczywista roczna stopa oprocentowania </w:t>
      </w:r>
      <w:r w:rsidRPr="008015A2">
        <w:rPr>
          <w:color w:val="231F20"/>
          <w:spacing w:val="-6"/>
          <w:sz w:val="24"/>
          <w:szCs w:val="24"/>
        </w:rPr>
        <w:t>- która stanowi całkowity koszt kredytu ponoszony przez Pożyczkobiorcę, wyrażony jako wartość procentowa całkowitej kwoty pożyczki w stosunku rocznym, RRSO oblicza się zgodnie ze wzorem matematycznym zamieszczonym w Załączniku nr 4 do ustawy z dnia 12 maja 2011 roku o kredycie konsumenckim i w oparciu o założenia tam wskazane. Do celów obliczenia</w:t>
      </w:r>
      <w:r w:rsidRPr="008015A2">
        <w:rPr>
          <w:color w:val="231F20"/>
          <w:spacing w:val="-7"/>
          <w:sz w:val="24"/>
          <w:szCs w:val="24"/>
        </w:rPr>
        <w:t xml:space="preserve"> </w:t>
      </w:r>
      <w:r w:rsidRPr="008015A2">
        <w:rPr>
          <w:color w:val="231F20"/>
          <w:spacing w:val="-6"/>
          <w:sz w:val="24"/>
          <w:szCs w:val="24"/>
        </w:rPr>
        <w:t>rzeczywistej rocznej</w:t>
      </w:r>
      <w:r w:rsidRPr="008015A2">
        <w:rPr>
          <w:color w:val="231F20"/>
          <w:spacing w:val="-7"/>
          <w:sz w:val="24"/>
          <w:szCs w:val="24"/>
        </w:rPr>
        <w:t xml:space="preserve"> </w:t>
      </w:r>
      <w:r w:rsidRPr="008015A2">
        <w:rPr>
          <w:color w:val="231F20"/>
          <w:spacing w:val="-6"/>
          <w:sz w:val="24"/>
          <w:szCs w:val="24"/>
        </w:rPr>
        <w:t>stopy oprocentowania</w:t>
      </w:r>
      <w:r w:rsidRPr="008015A2">
        <w:rPr>
          <w:color w:val="231F20"/>
          <w:spacing w:val="-7"/>
          <w:sz w:val="24"/>
          <w:szCs w:val="24"/>
        </w:rPr>
        <w:t xml:space="preserve"> </w:t>
      </w:r>
      <w:r w:rsidRPr="008015A2">
        <w:rPr>
          <w:color w:val="231F20"/>
          <w:spacing w:val="-6"/>
          <w:sz w:val="24"/>
          <w:szCs w:val="24"/>
        </w:rPr>
        <w:t>uwzględnia</w:t>
      </w:r>
      <w:r w:rsidRPr="008015A2">
        <w:rPr>
          <w:color w:val="231F20"/>
          <w:spacing w:val="-7"/>
          <w:sz w:val="24"/>
          <w:szCs w:val="24"/>
        </w:rPr>
        <w:t xml:space="preserve"> </w:t>
      </w:r>
      <w:r w:rsidRPr="008015A2">
        <w:rPr>
          <w:color w:val="231F20"/>
          <w:spacing w:val="-6"/>
          <w:sz w:val="24"/>
          <w:szCs w:val="24"/>
        </w:rPr>
        <w:t xml:space="preserve">się </w:t>
      </w:r>
      <w:r w:rsidRPr="008015A2">
        <w:rPr>
          <w:color w:val="231F20"/>
          <w:spacing w:val="-8"/>
          <w:sz w:val="24"/>
          <w:szCs w:val="24"/>
        </w:rPr>
        <w:t>całkowity</w:t>
      </w:r>
      <w:r w:rsidRPr="008015A2">
        <w:rPr>
          <w:color w:val="231F20"/>
          <w:sz w:val="24"/>
          <w:szCs w:val="24"/>
        </w:rPr>
        <w:t xml:space="preserve"> </w:t>
      </w:r>
      <w:r w:rsidRPr="008015A2">
        <w:rPr>
          <w:color w:val="231F20"/>
          <w:spacing w:val="-8"/>
          <w:sz w:val="24"/>
          <w:szCs w:val="24"/>
        </w:rPr>
        <w:t>koszt</w:t>
      </w:r>
      <w:r w:rsidRPr="008015A2">
        <w:rPr>
          <w:color w:val="231F20"/>
          <w:sz w:val="24"/>
          <w:szCs w:val="24"/>
        </w:rPr>
        <w:t xml:space="preserve"> </w:t>
      </w:r>
      <w:r w:rsidRPr="008015A2">
        <w:rPr>
          <w:color w:val="231F20"/>
          <w:spacing w:val="-8"/>
          <w:sz w:val="24"/>
          <w:szCs w:val="24"/>
        </w:rPr>
        <w:t>kredytu</w:t>
      </w:r>
      <w:r w:rsidRPr="008015A2">
        <w:rPr>
          <w:color w:val="231F20"/>
          <w:sz w:val="24"/>
          <w:szCs w:val="24"/>
        </w:rPr>
        <w:t xml:space="preserve"> </w:t>
      </w:r>
      <w:r w:rsidRPr="008015A2">
        <w:rPr>
          <w:color w:val="231F20"/>
          <w:spacing w:val="-8"/>
          <w:sz w:val="24"/>
          <w:szCs w:val="24"/>
        </w:rPr>
        <w:t>ponoszony</w:t>
      </w:r>
      <w:r w:rsidRPr="008015A2">
        <w:rPr>
          <w:color w:val="231F20"/>
          <w:sz w:val="24"/>
          <w:szCs w:val="24"/>
        </w:rPr>
        <w:t xml:space="preserve"> </w:t>
      </w:r>
      <w:r w:rsidRPr="008015A2">
        <w:rPr>
          <w:color w:val="231F20"/>
          <w:spacing w:val="-8"/>
          <w:sz w:val="24"/>
          <w:szCs w:val="24"/>
        </w:rPr>
        <w:t>przez</w:t>
      </w:r>
      <w:r w:rsidRPr="008015A2">
        <w:rPr>
          <w:color w:val="231F20"/>
          <w:sz w:val="24"/>
          <w:szCs w:val="24"/>
        </w:rPr>
        <w:t xml:space="preserve"> </w:t>
      </w:r>
      <w:r w:rsidRPr="008015A2">
        <w:rPr>
          <w:color w:val="231F20"/>
          <w:spacing w:val="-8"/>
          <w:sz w:val="24"/>
          <w:szCs w:val="24"/>
        </w:rPr>
        <w:t>Pożyczkobiorcę,</w:t>
      </w:r>
      <w:r w:rsidRPr="008015A2">
        <w:rPr>
          <w:color w:val="231F20"/>
          <w:sz w:val="24"/>
          <w:szCs w:val="24"/>
        </w:rPr>
        <w:t xml:space="preserve"> </w:t>
      </w:r>
      <w:r w:rsidRPr="008015A2">
        <w:rPr>
          <w:color w:val="231F20"/>
          <w:spacing w:val="-8"/>
          <w:sz w:val="24"/>
          <w:szCs w:val="24"/>
        </w:rPr>
        <w:t>z</w:t>
      </w:r>
      <w:r w:rsidRPr="008015A2">
        <w:rPr>
          <w:color w:val="231F20"/>
          <w:sz w:val="24"/>
          <w:szCs w:val="24"/>
        </w:rPr>
        <w:t xml:space="preserve"> </w:t>
      </w:r>
      <w:r w:rsidRPr="008015A2">
        <w:rPr>
          <w:color w:val="231F20"/>
          <w:spacing w:val="-8"/>
          <w:sz w:val="24"/>
          <w:szCs w:val="24"/>
        </w:rPr>
        <w:t>wyłącze</w:t>
      </w:r>
      <w:r w:rsidRPr="008015A2">
        <w:rPr>
          <w:color w:val="231F20"/>
          <w:spacing w:val="-6"/>
          <w:sz w:val="24"/>
          <w:szCs w:val="24"/>
        </w:rPr>
        <w:t>niem</w:t>
      </w:r>
      <w:r w:rsidRPr="008015A2">
        <w:rPr>
          <w:color w:val="231F20"/>
          <w:spacing w:val="-7"/>
          <w:sz w:val="24"/>
          <w:szCs w:val="24"/>
        </w:rPr>
        <w:t xml:space="preserve"> </w:t>
      </w:r>
      <w:r w:rsidRPr="008015A2">
        <w:rPr>
          <w:color w:val="231F20"/>
          <w:spacing w:val="-6"/>
          <w:sz w:val="24"/>
          <w:szCs w:val="24"/>
        </w:rPr>
        <w:t>opłat z</w:t>
      </w:r>
      <w:r w:rsidRPr="008015A2">
        <w:rPr>
          <w:color w:val="231F20"/>
          <w:spacing w:val="-7"/>
          <w:sz w:val="24"/>
          <w:szCs w:val="24"/>
        </w:rPr>
        <w:t xml:space="preserve"> </w:t>
      </w:r>
      <w:r w:rsidRPr="008015A2">
        <w:rPr>
          <w:color w:val="231F20"/>
          <w:spacing w:val="-6"/>
          <w:sz w:val="24"/>
          <w:szCs w:val="24"/>
        </w:rPr>
        <w:t>tytułu niewykonania</w:t>
      </w:r>
      <w:r w:rsidRPr="008015A2">
        <w:rPr>
          <w:color w:val="231F20"/>
          <w:spacing w:val="-7"/>
          <w:sz w:val="24"/>
          <w:szCs w:val="24"/>
        </w:rPr>
        <w:t xml:space="preserve"> </w:t>
      </w:r>
      <w:r w:rsidRPr="008015A2">
        <w:rPr>
          <w:color w:val="231F20"/>
          <w:spacing w:val="-6"/>
          <w:sz w:val="24"/>
          <w:szCs w:val="24"/>
        </w:rPr>
        <w:t>zobowiązań</w:t>
      </w:r>
      <w:r w:rsidRPr="008015A2">
        <w:rPr>
          <w:color w:val="231F20"/>
          <w:spacing w:val="-7"/>
          <w:sz w:val="24"/>
          <w:szCs w:val="24"/>
        </w:rPr>
        <w:t xml:space="preserve"> </w:t>
      </w:r>
      <w:r w:rsidRPr="008015A2">
        <w:rPr>
          <w:color w:val="231F20"/>
          <w:spacing w:val="-6"/>
          <w:sz w:val="24"/>
          <w:szCs w:val="24"/>
        </w:rPr>
        <w:t>wynikających z</w:t>
      </w:r>
      <w:r w:rsidRPr="008015A2">
        <w:rPr>
          <w:color w:val="231F20"/>
          <w:spacing w:val="-7"/>
          <w:sz w:val="24"/>
          <w:szCs w:val="24"/>
        </w:rPr>
        <w:t xml:space="preserve"> </w:t>
      </w:r>
      <w:r w:rsidRPr="008015A2">
        <w:rPr>
          <w:color w:val="231F20"/>
          <w:spacing w:val="-6"/>
          <w:sz w:val="24"/>
          <w:szCs w:val="24"/>
        </w:rPr>
        <w:t xml:space="preserve">umowy pożyczki, stopa oprocentowania pożyczki i opłaty, których zmian nie </w:t>
      </w:r>
      <w:r w:rsidRPr="008015A2">
        <w:rPr>
          <w:color w:val="231F20"/>
          <w:spacing w:val="-8"/>
          <w:sz w:val="24"/>
          <w:szCs w:val="24"/>
        </w:rPr>
        <w:t>można</w:t>
      </w:r>
      <w:r w:rsidRPr="008015A2">
        <w:rPr>
          <w:color w:val="231F20"/>
          <w:sz w:val="24"/>
          <w:szCs w:val="24"/>
        </w:rPr>
        <w:t xml:space="preserve"> </w:t>
      </w:r>
      <w:r w:rsidRPr="008015A2">
        <w:rPr>
          <w:color w:val="231F20"/>
          <w:spacing w:val="-8"/>
          <w:sz w:val="24"/>
          <w:szCs w:val="24"/>
        </w:rPr>
        <w:t>określić</w:t>
      </w:r>
      <w:r w:rsidRPr="008015A2">
        <w:rPr>
          <w:color w:val="231F20"/>
          <w:sz w:val="24"/>
          <w:szCs w:val="24"/>
        </w:rPr>
        <w:t xml:space="preserve"> </w:t>
      </w:r>
      <w:r w:rsidRPr="008015A2">
        <w:rPr>
          <w:color w:val="231F20"/>
          <w:spacing w:val="-8"/>
          <w:sz w:val="24"/>
          <w:szCs w:val="24"/>
        </w:rPr>
        <w:t>w</w:t>
      </w:r>
      <w:r w:rsidRPr="008015A2">
        <w:rPr>
          <w:color w:val="231F20"/>
          <w:sz w:val="24"/>
          <w:szCs w:val="24"/>
        </w:rPr>
        <w:t xml:space="preserve"> </w:t>
      </w:r>
      <w:r w:rsidRPr="008015A2">
        <w:rPr>
          <w:color w:val="231F20"/>
          <w:spacing w:val="-8"/>
          <w:sz w:val="24"/>
          <w:szCs w:val="24"/>
        </w:rPr>
        <w:t>chwili</w:t>
      </w:r>
      <w:r w:rsidRPr="008015A2">
        <w:rPr>
          <w:color w:val="231F20"/>
          <w:sz w:val="24"/>
          <w:szCs w:val="24"/>
        </w:rPr>
        <w:t xml:space="preserve"> </w:t>
      </w:r>
      <w:r w:rsidRPr="008015A2">
        <w:rPr>
          <w:color w:val="231F20"/>
          <w:spacing w:val="-8"/>
          <w:sz w:val="24"/>
          <w:szCs w:val="24"/>
        </w:rPr>
        <w:t>ustalania</w:t>
      </w:r>
      <w:r w:rsidRPr="008015A2">
        <w:rPr>
          <w:color w:val="231F20"/>
          <w:sz w:val="24"/>
          <w:szCs w:val="24"/>
        </w:rPr>
        <w:t xml:space="preserve"> </w:t>
      </w:r>
      <w:r w:rsidRPr="008015A2">
        <w:rPr>
          <w:color w:val="231F20"/>
          <w:spacing w:val="-8"/>
          <w:sz w:val="24"/>
          <w:szCs w:val="24"/>
        </w:rPr>
        <w:t>rocznej</w:t>
      </w:r>
      <w:r w:rsidRPr="008015A2">
        <w:rPr>
          <w:color w:val="231F20"/>
          <w:sz w:val="24"/>
          <w:szCs w:val="24"/>
        </w:rPr>
        <w:t xml:space="preserve"> </w:t>
      </w:r>
      <w:r w:rsidRPr="008015A2">
        <w:rPr>
          <w:color w:val="231F20"/>
          <w:spacing w:val="-8"/>
          <w:sz w:val="24"/>
          <w:szCs w:val="24"/>
        </w:rPr>
        <w:t>rzeczywistej</w:t>
      </w:r>
      <w:r w:rsidRPr="008015A2">
        <w:rPr>
          <w:color w:val="231F20"/>
          <w:sz w:val="24"/>
          <w:szCs w:val="24"/>
        </w:rPr>
        <w:t xml:space="preserve"> </w:t>
      </w:r>
      <w:r w:rsidRPr="008015A2">
        <w:rPr>
          <w:color w:val="231F20"/>
          <w:spacing w:val="-8"/>
          <w:sz w:val="24"/>
          <w:szCs w:val="24"/>
        </w:rPr>
        <w:t>stopy</w:t>
      </w:r>
      <w:r w:rsidRPr="008015A2">
        <w:rPr>
          <w:color w:val="231F20"/>
          <w:sz w:val="24"/>
          <w:szCs w:val="24"/>
        </w:rPr>
        <w:t xml:space="preserve"> </w:t>
      </w:r>
      <w:r w:rsidRPr="008015A2">
        <w:rPr>
          <w:color w:val="231F20"/>
          <w:spacing w:val="-8"/>
          <w:sz w:val="24"/>
          <w:szCs w:val="24"/>
        </w:rPr>
        <w:t>oprocen</w:t>
      </w:r>
      <w:r w:rsidRPr="008015A2">
        <w:rPr>
          <w:color w:val="231F20"/>
          <w:spacing w:val="-6"/>
          <w:sz w:val="24"/>
          <w:szCs w:val="24"/>
        </w:rPr>
        <w:t xml:space="preserve">towania uznaje się za niezmienione przez cały okres obowiązywania </w:t>
      </w:r>
      <w:r w:rsidRPr="008015A2">
        <w:rPr>
          <w:color w:val="231F20"/>
          <w:spacing w:val="-2"/>
          <w:sz w:val="24"/>
          <w:szCs w:val="24"/>
        </w:rPr>
        <w:t>Umowy</w:t>
      </w:r>
      <w:r w:rsidRPr="008015A2">
        <w:rPr>
          <w:color w:val="231F20"/>
          <w:spacing w:val="-15"/>
          <w:sz w:val="24"/>
          <w:szCs w:val="24"/>
        </w:rPr>
        <w:t xml:space="preserve"> </w:t>
      </w:r>
      <w:r w:rsidRPr="008015A2">
        <w:rPr>
          <w:color w:val="231F20"/>
          <w:spacing w:val="-2"/>
          <w:sz w:val="24"/>
          <w:szCs w:val="24"/>
        </w:rPr>
        <w:t>Pożyczki</w:t>
      </w:r>
      <w:r w:rsidRPr="008015A2">
        <w:rPr>
          <w:color w:val="231F20"/>
          <w:spacing w:val="-15"/>
          <w:sz w:val="24"/>
          <w:szCs w:val="24"/>
        </w:rPr>
        <w:t xml:space="preserve"> </w:t>
      </w:r>
      <w:r w:rsidRPr="008015A2">
        <w:rPr>
          <w:color w:val="231F20"/>
          <w:spacing w:val="-2"/>
          <w:sz w:val="24"/>
          <w:szCs w:val="24"/>
        </w:rPr>
        <w:t>do</w:t>
      </w:r>
      <w:r w:rsidRPr="008015A2">
        <w:rPr>
          <w:color w:val="231F20"/>
          <w:spacing w:val="-15"/>
          <w:sz w:val="24"/>
          <w:szCs w:val="24"/>
        </w:rPr>
        <w:t xml:space="preserve"> </w:t>
      </w:r>
      <w:r w:rsidRPr="008015A2">
        <w:rPr>
          <w:color w:val="231F20"/>
          <w:spacing w:val="-2"/>
          <w:sz w:val="24"/>
          <w:szCs w:val="24"/>
        </w:rPr>
        <w:t>celów</w:t>
      </w:r>
      <w:r w:rsidRPr="008015A2">
        <w:rPr>
          <w:color w:val="231F20"/>
          <w:spacing w:val="-15"/>
          <w:sz w:val="24"/>
          <w:szCs w:val="24"/>
        </w:rPr>
        <w:t xml:space="preserve"> </w:t>
      </w:r>
      <w:r w:rsidRPr="008015A2">
        <w:rPr>
          <w:color w:val="231F20"/>
          <w:spacing w:val="-2"/>
          <w:sz w:val="24"/>
          <w:szCs w:val="24"/>
        </w:rPr>
        <w:t>obliczania</w:t>
      </w:r>
      <w:r w:rsidRPr="008015A2">
        <w:rPr>
          <w:color w:val="231F20"/>
          <w:spacing w:val="-15"/>
          <w:sz w:val="24"/>
          <w:szCs w:val="24"/>
        </w:rPr>
        <w:t xml:space="preserve"> </w:t>
      </w:r>
      <w:r w:rsidRPr="008015A2">
        <w:rPr>
          <w:color w:val="231F20"/>
          <w:spacing w:val="-2"/>
          <w:sz w:val="24"/>
          <w:szCs w:val="24"/>
        </w:rPr>
        <w:t>RRSO;</w:t>
      </w:r>
    </w:p>
    <w:p w14:paraId="225E0147" w14:textId="178AB658" w:rsidR="00241C87" w:rsidRPr="008015A2" w:rsidRDefault="00241C87" w:rsidP="00241C87">
      <w:pPr>
        <w:pStyle w:val="Tekstpodstawowy"/>
        <w:kinsoku w:val="0"/>
        <w:overflowPunct w:val="0"/>
        <w:spacing w:line="232" w:lineRule="auto"/>
        <w:ind w:left="277" w:right="295"/>
        <w:jc w:val="both"/>
        <w:rPr>
          <w:color w:val="231F20"/>
          <w:spacing w:val="-2"/>
          <w:sz w:val="24"/>
          <w:szCs w:val="24"/>
        </w:rPr>
      </w:pPr>
      <w:r w:rsidRPr="008015A2">
        <w:rPr>
          <w:b/>
          <w:bCs/>
          <w:color w:val="231F20"/>
          <w:spacing w:val="-8"/>
          <w:sz w:val="24"/>
          <w:szCs w:val="24"/>
        </w:rPr>
        <w:t>Okres</w:t>
      </w:r>
      <w:r w:rsidRPr="008015A2">
        <w:rPr>
          <w:b/>
          <w:bCs/>
          <w:color w:val="231F20"/>
          <w:spacing w:val="-3"/>
          <w:sz w:val="24"/>
          <w:szCs w:val="24"/>
        </w:rPr>
        <w:t xml:space="preserve"> </w:t>
      </w:r>
      <w:r w:rsidRPr="008015A2">
        <w:rPr>
          <w:b/>
          <w:bCs/>
          <w:color w:val="231F20"/>
          <w:spacing w:val="-8"/>
          <w:sz w:val="24"/>
          <w:szCs w:val="24"/>
        </w:rPr>
        <w:t>spłaty</w:t>
      </w:r>
      <w:r w:rsidRPr="008015A2">
        <w:rPr>
          <w:b/>
          <w:bCs/>
          <w:color w:val="231F20"/>
          <w:spacing w:val="-3"/>
          <w:sz w:val="24"/>
          <w:szCs w:val="24"/>
        </w:rPr>
        <w:t xml:space="preserve"> </w:t>
      </w:r>
      <w:r w:rsidRPr="008015A2">
        <w:rPr>
          <w:b/>
          <w:bCs/>
          <w:color w:val="231F20"/>
          <w:spacing w:val="-8"/>
          <w:sz w:val="24"/>
          <w:szCs w:val="24"/>
        </w:rPr>
        <w:t>Pożyczki</w:t>
      </w:r>
      <w:r w:rsidRPr="008015A2">
        <w:rPr>
          <w:b/>
          <w:bCs/>
          <w:color w:val="231F20"/>
          <w:spacing w:val="-3"/>
          <w:sz w:val="24"/>
          <w:szCs w:val="24"/>
        </w:rPr>
        <w:t xml:space="preserve"> </w:t>
      </w:r>
      <w:r w:rsidRPr="008015A2">
        <w:rPr>
          <w:color w:val="231F20"/>
          <w:spacing w:val="-8"/>
          <w:sz w:val="24"/>
          <w:szCs w:val="24"/>
        </w:rPr>
        <w:t>-</w:t>
      </w:r>
      <w:r w:rsidRPr="008015A2">
        <w:rPr>
          <w:color w:val="231F20"/>
          <w:spacing w:val="-3"/>
          <w:sz w:val="24"/>
          <w:szCs w:val="24"/>
        </w:rPr>
        <w:t xml:space="preserve"> </w:t>
      </w:r>
      <w:r w:rsidRPr="008015A2">
        <w:rPr>
          <w:color w:val="231F20"/>
          <w:spacing w:val="-8"/>
          <w:sz w:val="24"/>
          <w:szCs w:val="24"/>
        </w:rPr>
        <w:t>Wielokrotność</w:t>
      </w:r>
      <w:r w:rsidRPr="008015A2">
        <w:rPr>
          <w:color w:val="231F20"/>
          <w:spacing w:val="-3"/>
          <w:sz w:val="24"/>
          <w:szCs w:val="24"/>
        </w:rPr>
        <w:t xml:space="preserve"> </w:t>
      </w:r>
      <w:r w:rsidRPr="008015A2">
        <w:rPr>
          <w:color w:val="231F20"/>
          <w:spacing w:val="-8"/>
          <w:sz w:val="24"/>
          <w:szCs w:val="24"/>
        </w:rPr>
        <w:t>okresów</w:t>
      </w:r>
      <w:r w:rsidRPr="008015A2">
        <w:rPr>
          <w:color w:val="231F20"/>
          <w:spacing w:val="-3"/>
          <w:sz w:val="24"/>
          <w:szCs w:val="24"/>
        </w:rPr>
        <w:t xml:space="preserve"> </w:t>
      </w:r>
      <w:r w:rsidRPr="008015A2">
        <w:rPr>
          <w:color w:val="231F20"/>
          <w:spacing w:val="-8"/>
          <w:sz w:val="24"/>
          <w:szCs w:val="24"/>
        </w:rPr>
        <w:t>miesięcznych</w:t>
      </w:r>
      <w:r w:rsidRPr="008015A2">
        <w:rPr>
          <w:color w:val="231F20"/>
          <w:spacing w:val="-3"/>
          <w:sz w:val="24"/>
          <w:szCs w:val="24"/>
        </w:rPr>
        <w:t xml:space="preserve"> </w:t>
      </w:r>
      <w:r w:rsidRPr="008015A2">
        <w:rPr>
          <w:color w:val="231F20"/>
          <w:spacing w:val="-8"/>
          <w:sz w:val="24"/>
          <w:szCs w:val="24"/>
        </w:rPr>
        <w:t>spłaty Pożyczki</w:t>
      </w:r>
      <w:r w:rsidRPr="008015A2">
        <w:rPr>
          <w:color w:val="231F20"/>
          <w:spacing w:val="-2"/>
          <w:sz w:val="24"/>
          <w:szCs w:val="24"/>
        </w:rPr>
        <w:t xml:space="preserve"> </w:t>
      </w:r>
      <w:r w:rsidRPr="008015A2">
        <w:rPr>
          <w:color w:val="231F20"/>
          <w:spacing w:val="-8"/>
          <w:sz w:val="24"/>
          <w:szCs w:val="24"/>
        </w:rPr>
        <w:t>zgodnie</w:t>
      </w:r>
      <w:r w:rsidRPr="008015A2">
        <w:rPr>
          <w:color w:val="231F20"/>
          <w:spacing w:val="-2"/>
          <w:sz w:val="24"/>
          <w:szCs w:val="24"/>
        </w:rPr>
        <w:t xml:space="preserve"> </w:t>
      </w:r>
      <w:r w:rsidRPr="008015A2">
        <w:rPr>
          <w:color w:val="231F20"/>
          <w:spacing w:val="-8"/>
          <w:sz w:val="24"/>
          <w:szCs w:val="24"/>
        </w:rPr>
        <w:t>z</w:t>
      </w:r>
      <w:r w:rsidRPr="008015A2">
        <w:rPr>
          <w:color w:val="231F20"/>
          <w:spacing w:val="-2"/>
          <w:sz w:val="24"/>
          <w:szCs w:val="24"/>
        </w:rPr>
        <w:t xml:space="preserve"> </w:t>
      </w:r>
      <w:r w:rsidRPr="008015A2">
        <w:rPr>
          <w:color w:val="231F20"/>
          <w:spacing w:val="-8"/>
          <w:sz w:val="24"/>
          <w:szCs w:val="24"/>
        </w:rPr>
        <w:t>dyspozycją</w:t>
      </w:r>
      <w:r w:rsidRPr="008015A2">
        <w:rPr>
          <w:color w:val="231F20"/>
          <w:spacing w:val="-2"/>
          <w:sz w:val="24"/>
          <w:szCs w:val="24"/>
        </w:rPr>
        <w:t xml:space="preserve"> </w:t>
      </w:r>
      <w:r w:rsidRPr="008015A2">
        <w:rPr>
          <w:color w:val="231F20"/>
          <w:spacing w:val="-8"/>
          <w:sz w:val="24"/>
          <w:szCs w:val="24"/>
        </w:rPr>
        <w:t>Pożyczkobiorcy,</w:t>
      </w:r>
      <w:r w:rsidRPr="008015A2">
        <w:rPr>
          <w:color w:val="231F20"/>
          <w:spacing w:val="-2"/>
          <w:sz w:val="24"/>
          <w:szCs w:val="24"/>
        </w:rPr>
        <w:t xml:space="preserve"> </w:t>
      </w:r>
      <w:r w:rsidRPr="008015A2">
        <w:rPr>
          <w:color w:val="231F20"/>
          <w:spacing w:val="-8"/>
          <w:sz w:val="24"/>
          <w:szCs w:val="24"/>
        </w:rPr>
        <w:t>liczonych</w:t>
      </w:r>
      <w:r w:rsidRPr="008015A2">
        <w:rPr>
          <w:color w:val="231F20"/>
          <w:spacing w:val="-2"/>
          <w:sz w:val="24"/>
          <w:szCs w:val="24"/>
        </w:rPr>
        <w:t xml:space="preserve"> </w:t>
      </w:r>
      <w:r w:rsidRPr="008015A2">
        <w:rPr>
          <w:color w:val="231F20"/>
          <w:spacing w:val="-8"/>
          <w:sz w:val="24"/>
          <w:szCs w:val="24"/>
        </w:rPr>
        <w:t>od</w:t>
      </w:r>
      <w:r w:rsidRPr="008015A2">
        <w:rPr>
          <w:color w:val="231F20"/>
          <w:spacing w:val="-2"/>
          <w:sz w:val="24"/>
          <w:szCs w:val="24"/>
        </w:rPr>
        <w:t xml:space="preserve"> </w:t>
      </w:r>
      <w:r w:rsidRPr="008015A2">
        <w:rPr>
          <w:color w:val="231F20"/>
          <w:spacing w:val="-8"/>
          <w:sz w:val="24"/>
          <w:szCs w:val="24"/>
        </w:rPr>
        <w:t>dnia</w:t>
      </w:r>
      <w:r w:rsidRPr="008015A2">
        <w:rPr>
          <w:color w:val="231F20"/>
          <w:spacing w:val="-2"/>
          <w:sz w:val="24"/>
          <w:szCs w:val="24"/>
        </w:rPr>
        <w:t xml:space="preserve"> </w:t>
      </w:r>
      <w:r w:rsidRPr="008015A2">
        <w:rPr>
          <w:color w:val="231F20"/>
          <w:spacing w:val="-8"/>
          <w:sz w:val="24"/>
          <w:szCs w:val="24"/>
        </w:rPr>
        <w:t>za</w:t>
      </w:r>
      <w:r w:rsidRPr="008015A2">
        <w:rPr>
          <w:color w:val="231F20"/>
          <w:spacing w:val="-6"/>
          <w:sz w:val="24"/>
          <w:szCs w:val="24"/>
        </w:rPr>
        <w:t>warcia</w:t>
      </w:r>
      <w:r w:rsidRPr="008015A2">
        <w:rPr>
          <w:color w:val="231F20"/>
          <w:spacing w:val="-7"/>
          <w:sz w:val="24"/>
          <w:szCs w:val="24"/>
        </w:rPr>
        <w:t xml:space="preserve"> </w:t>
      </w:r>
      <w:r w:rsidRPr="008015A2">
        <w:rPr>
          <w:color w:val="231F20"/>
          <w:spacing w:val="-6"/>
          <w:sz w:val="24"/>
          <w:szCs w:val="24"/>
        </w:rPr>
        <w:t>Umowy, z</w:t>
      </w:r>
      <w:r w:rsidRPr="008015A2">
        <w:rPr>
          <w:color w:val="231F20"/>
          <w:spacing w:val="-7"/>
          <w:sz w:val="24"/>
          <w:szCs w:val="24"/>
        </w:rPr>
        <w:t xml:space="preserve"> </w:t>
      </w:r>
      <w:r w:rsidRPr="008015A2">
        <w:rPr>
          <w:color w:val="231F20"/>
          <w:spacing w:val="-6"/>
          <w:sz w:val="24"/>
          <w:szCs w:val="24"/>
        </w:rPr>
        <w:t>tym, że</w:t>
      </w:r>
      <w:r w:rsidRPr="008015A2">
        <w:rPr>
          <w:color w:val="231F20"/>
          <w:spacing w:val="-7"/>
          <w:sz w:val="24"/>
          <w:szCs w:val="24"/>
        </w:rPr>
        <w:t xml:space="preserve"> </w:t>
      </w:r>
      <w:r w:rsidRPr="008015A2">
        <w:rPr>
          <w:color w:val="231F20"/>
          <w:spacing w:val="-6"/>
          <w:sz w:val="24"/>
          <w:szCs w:val="24"/>
        </w:rPr>
        <w:t>w</w:t>
      </w:r>
      <w:r w:rsidRPr="008015A2">
        <w:rPr>
          <w:color w:val="231F20"/>
          <w:spacing w:val="-7"/>
          <w:sz w:val="24"/>
          <w:szCs w:val="24"/>
        </w:rPr>
        <w:t xml:space="preserve"> </w:t>
      </w:r>
      <w:r w:rsidRPr="008015A2">
        <w:rPr>
          <w:color w:val="231F20"/>
          <w:spacing w:val="-6"/>
          <w:sz w:val="24"/>
          <w:szCs w:val="24"/>
        </w:rPr>
        <w:t>przypadku, gdy</w:t>
      </w:r>
      <w:r w:rsidRPr="008015A2">
        <w:rPr>
          <w:color w:val="231F20"/>
          <w:spacing w:val="-7"/>
          <w:sz w:val="24"/>
          <w:szCs w:val="24"/>
        </w:rPr>
        <w:t xml:space="preserve"> </w:t>
      </w:r>
      <w:r w:rsidRPr="008015A2">
        <w:rPr>
          <w:color w:val="231F20"/>
          <w:spacing w:val="-6"/>
          <w:sz w:val="24"/>
          <w:szCs w:val="24"/>
        </w:rPr>
        <w:t>Umowa Pożyczki</w:t>
      </w:r>
      <w:r w:rsidRPr="008015A2">
        <w:rPr>
          <w:color w:val="231F20"/>
          <w:spacing w:val="-7"/>
          <w:sz w:val="24"/>
          <w:szCs w:val="24"/>
        </w:rPr>
        <w:t xml:space="preserve"> </w:t>
      </w:r>
      <w:r w:rsidRPr="008015A2">
        <w:rPr>
          <w:color w:val="231F20"/>
          <w:spacing w:val="-6"/>
          <w:sz w:val="24"/>
          <w:szCs w:val="24"/>
        </w:rPr>
        <w:t xml:space="preserve">została </w:t>
      </w:r>
      <w:r w:rsidRPr="008015A2">
        <w:rPr>
          <w:color w:val="231F20"/>
          <w:spacing w:val="-8"/>
          <w:sz w:val="24"/>
          <w:szCs w:val="24"/>
        </w:rPr>
        <w:t>zawarta</w:t>
      </w:r>
      <w:r w:rsidRPr="008015A2">
        <w:rPr>
          <w:color w:val="231F20"/>
          <w:sz w:val="24"/>
          <w:szCs w:val="24"/>
        </w:rPr>
        <w:t xml:space="preserve"> </w:t>
      </w:r>
      <w:r w:rsidRPr="008015A2">
        <w:rPr>
          <w:color w:val="231F20"/>
          <w:spacing w:val="-8"/>
          <w:sz w:val="24"/>
          <w:szCs w:val="24"/>
        </w:rPr>
        <w:t>w</w:t>
      </w:r>
      <w:r w:rsidRPr="008015A2">
        <w:rPr>
          <w:color w:val="231F20"/>
          <w:sz w:val="24"/>
          <w:szCs w:val="24"/>
        </w:rPr>
        <w:t xml:space="preserve"> </w:t>
      </w:r>
      <w:r w:rsidRPr="008015A2">
        <w:rPr>
          <w:color w:val="231F20"/>
          <w:spacing w:val="-8"/>
          <w:sz w:val="24"/>
          <w:szCs w:val="24"/>
        </w:rPr>
        <w:t>dniu</w:t>
      </w:r>
      <w:r w:rsidRPr="008015A2">
        <w:rPr>
          <w:color w:val="231F20"/>
          <w:sz w:val="24"/>
          <w:szCs w:val="24"/>
        </w:rPr>
        <w:t xml:space="preserve"> </w:t>
      </w:r>
      <w:r w:rsidRPr="008015A2">
        <w:rPr>
          <w:color w:val="231F20"/>
          <w:spacing w:val="-8"/>
          <w:sz w:val="24"/>
          <w:szCs w:val="24"/>
        </w:rPr>
        <w:t>29,30</w:t>
      </w:r>
      <w:r w:rsidRPr="008015A2">
        <w:rPr>
          <w:color w:val="231F20"/>
          <w:sz w:val="24"/>
          <w:szCs w:val="24"/>
        </w:rPr>
        <w:t xml:space="preserve"> </w:t>
      </w:r>
      <w:r w:rsidRPr="008015A2">
        <w:rPr>
          <w:color w:val="231F20"/>
          <w:spacing w:val="-8"/>
          <w:sz w:val="24"/>
          <w:szCs w:val="24"/>
        </w:rPr>
        <w:t>lub</w:t>
      </w:r>
      <w:r w:rsidRPr="008015A2">
        <w:rPr>
          <w:color w:val="231F20"/>
          <w:sz w:val="24"/>
          <w:szCs w:val="24"/>
        </w:rPr>
        <w:t xml:space="preserve"> </w:t>
      </w:r>
      <w:r w:rsidRPr="008015A2">
        <w:rPr>
          <w:color w:val="231F20"/>
          <w:spacing w:val="-8"/>
          <w:sz w:val="24"/>
          <w:szCs w:val="24"/>
        </w:rPr>
        <w:t>31</w:t>
      </w:r>
      <w:r w:rsidRPr="008015A2">
        <w:rPr>
          <w:color w:val="231F20"/>
          <w:sz w:val="24"/>
          <w:szCs w:val="24"/>
        </w:rPr>
        <w:t xml:space="preserve"> </w:t>
      </w:r>
      <w:r w:rsidRPr="008015A2">
        <w:rPr>
          <w:color w:val="231F20"/>
          <w:spacing w:val="-8"/>
          <w:sz w:val="24"/>
          <w:szCs w:val="24"/>
        </w:rPr>
        <w:t>danego</w:t>
      </w:r>
      <w:r w:rsidRPr="008015A2">
        <w:rPr>
          <w:color w:val="231F20"/>
          <w:sz w:val="24"/>
          <w:szCs w:val="24"/>
        </w:rPr>
        <w:t xml:space="preserve"> </w:t>
      </w:r>
      <w:r w:rsidRPr="008015A2">
        <w:rPr>
          <w:color w:val="231F20"/>
          <w:spacing w:val="-8"/>
          <w:sz w:val="24"/>
          <w:szCs w:val="24"/>
        </w:rPr>
        <w:t>miesiąca,</w:t>
      </w:r>
      <w:r w:rsidRPr="008015A2">
        <w:rPr>
          <w:color w:val="231F20"/>
          <w:sz w:val="24"/>
          <w:szCs w:val="24"/>
        </w:rPr>
        <w:t xml:space="preserve"> </w:t>
      </w:r>
      <w:r w:rsidRPr="008015A2">
        <w:rPr>
          <w:color w:val="231F20"/>
          <w:spacing w:val="-8"/>
          <w:sz w:val="24"/>
          <w:szCs w:val="24"/>
        </w:rPr>
        <w:t>Okres</w:t>
      </w:r>
      <w:r w:rsidRPr="008015A2">
        <w:rPr>
          <w:color w:val="231F20"/>
          <w:sz w:val="24"/>
          <w:szCs w:val="24"/>
        </w:rPr>
        <w:t xml:space="preserve"> </w:t>
      </w:r>
      <w:r w:rsidRPr="008015A2">
        <w:rPr>
          <w:color w:val="231F20"/>
          <w:spacing w:val="-8"/>
          <w:sz w:val="24"/>
          <w:szCs w:val="24"/>
        </w:rPr>
        <w:t>spłaty</w:t>
      </w:r>
      <w:r w:rsidRPr="008015A2">
        <w:rPr>
          <w:color w:val="231F20"/>
          <w:sz w:val="24"/>
          <w:szCs w:val="24"/>
        </w:rPr>
        <w:t xml:space="preserve"> </w:t>
      </w:r>
      <w:r w:rsidRPr="008015A2">
        <w:rPr>
          <w:color w:val="231F20"/>
          <w:spacing w:val="-8"/>
          <w:sz w:val="24"/>
          <w:szCs w:val="24"/>
        </w:rPr>
        <w:t xml:space="preserve">Pożyczki </w:t>
      </w:r>
      <w:r w:rsidRPr="008015A2">
        <w:rPr>
          <w:color w:val="231F20"/>
          <w:spacing w:val="-4"/>
          <w:sz w:val="24"/>
          <w:szCs w:val="24"/>
        </w:rPr>
        <w:t>liczy</w:t>
      </w:r>
      <w:r w:rsidRPr="008015A2">
        <w:rPr>
          <w:color w:val="231F20"/>
          <w:spacing w:val="-9"/>
          <w:sz w:val="24"/>
          <w:szCs w:val="24"/>
        </w:rPr>
        <w:t xml:space="preserve"> </w:t>
      </w:r>
      <w:r w:rsidRPr="008015A2">
        <w:rPr>
          <w:color w:val="231F20"/>
          <w:spacing w:val="-4"/>
          <w:sz w:val="24"/>
          <w:szCs w:val="24"/>
        </w:rPr>
        <w:t>się,</w:t>
      </w:r>
      <w:r w:rsidRPr="008015A2">
        <w:rPr>
          <w:color w:val="231F20"/>
          <w:spacing w:val="-8"/>
          <w:sz w:val="24"/>
          <w:szCs w:val="24"/>
        </w:rPr>
        <w:t xml:space="preserve"> </w:t>
      </w:r>
      <w:r w:rsidRPr="008015A2">
        <w:rPr>
          <w:color w:val="231F20"/>
          <w:spacing w:val="-4"/>
          <w:sz w:val="24"/>
          <w:szCs w:val="24"/>
        </w:rPr>
        <w:t>począwszy</w:t>
      </w:r>
      <w:r w:rsidRPr="008015A2">
        <w:rPr>
          <w:color w:val="231F20"/>
          <w:spacing w:val="-9"/>
          <w:sz w:val="24"/>
          <w:szCs w:val="24"/>
        </w:rPr>
        <w:t xml:space="preserve"> </w:t>
      </w:r>
      <w:r w:rsidRPr="008015A2">
        <w:rPr>
          <w:color w:val="231F20"/>
          <w:spacing w:val="-4"/>
          <w:sz w:val="24"/>
          <w:szCs w:val="24"/>
        </w:rPr>
        <w:t>od</w:t>
      </w:r>
      <w:r w:rsidRPr="008015A2">
        <w:rPr>
          <w:color w:val="231F20"/>
          <w:spacing w:val="-8"/>
          <w:sz w:val="24"/>
          <w:szCs w:val="24"/>
        </w:rPr>
        <w:t xml:space="preserve"> </w:t>
      </w:r>
      <w:r w:rsidRPr="008015A2">
        <w:rPr>
          <w:color w:val="231F20"/>
          <w:spacing w:val="-4"/>
          <w:sz w:val="24"/>
          <w:szCs w:val="24"/>
        </w:rPr>
        <w:t>pierwszego</w:t>
      </w:r>
      <w:r w:rsidRPr="008015A2">
        <w:rPr>
          <w:color w:val="231F20"/>
          <w:spacing w:val="-9"/>
          <w:sz w:val="24"/>
          <w:szCs w:val="24"/>
        </w:rPr>
        <w:t xml:space="preserve"> </w:t>
      </w:r>
      <w:r w:rsidRPr="008015A2">
        <w:rPr>
          <w:color w:val="231F20"/>
          <w:spacing w:val="-4"/>
          <w:sz w:val="24"/>
          <w:szCs w:val="24"/>
        </w:rPr>
        <w:t>dnia</w:t>
      </w:r>
      <w:r w:rsidRPr="008015A2">
        <w:rPr>
          <w:color w:val="231F20"/>
          <w:spacing w:val="-9"/>
          <w:sz w:val="24"/>
          <w:szCs w:val="24"/>
        </w:rPr>
        <w:t xml:space="preserve"> </w:t>
      </w:r>
      <w:r w:rsidRPr="008015A2">
        <w:rPr>
          <w:color w:val="231F20"/>
          <w:spacing w:val="-4"/>
          <w:sz w:val="24"/>
          <w:szCs w:val="24"/>
        </w:rPr>
        <w:t>miesiąca</w:t>
      </w:r>
      <w:r w:rsidRPr="008015A2">
        <w:rPr>
          <w:color w:val="231F20"/>
          <w:spacing w:val="-8"/>
          <w:sz w:val="24"/>
          <w:szCs w:val="24"/>
        </w:rPr>
        <w:t xml:space="preserve"> </w:t>
      </w:r>
      <w:r w:rsidRPr="008015A2">
        <w:rPr>
          <w:color w:val="231F20"/>
          <w:spacing w:val="-4"/>
          <w:sz w:val="24"/>
          <w:szCs w:val="24"/>
        </w:rPr>
        <w:t xml:space="preserve">kalendarzowego, </w:t>
      </w:r>
      <w:r w:rsidRPr="008015A2">
        <w:rPr>
          <w:color w:val="231F20"/>
          <w:spacing w:val="-6"/>
          <w:sz w:val="24"/>
          <w:szCs w:val="24"/>
        </w:rPr>
        <w:t>następującego</w:t>
      </w:r>
      <w:r w:rsidRPr="008015A2">
        <w:rPr>
          <w:color w:val="231F20"/>
          <w:spacing w:val="-7"/>
          <w:sz w:val="24"/>
          <w:szCs w:val="24"/>
        </w:rPr>
        <w:t xml:space="preserve"> </w:t>
      </w:r>
      <w:r w:rsidRPr="008015A2">
        <w:rPr>
          <w:color w:val="231F20"/>
          <w:spacing w:val="-6"/>
          <w:sz w:val="24"/>
          <w:szCs w:val="24"/>
        </w:rPr>
        <w:t>po miesiącu</w:t>
      </w:r>
      <w:r w:rsidRPr="008015A2">
        <w:rPr>
          <w:color w:val="231F20"/>
          <w:spacing w:val="-7"/>
          <w:sz w:val="24"/>
          <w:szCs w:val="24"/>
        </w:rPr>
        <w:t xml:space="preserve"> </w:t>
      </w:r>
      <w:r w:rsidRPr="008015A2">
        <w:rPr>
          <w:color w:val="231F20"/>
          <w:spacing w:val="-6"/>
          <w:sz w:val="24"/>
          <w:szCs w:val="24"/>
        </w:rPr>
        <w:t>zawarcia Umowy</w:t>
      </w:r>
      <w:r w:rsidRPr="008015A2">
        <w:rPr>
          <w:color w:val="231F20"/>
          <w:spacing w:val="-7"/>
          <w:sz w:val="24"/>
          <w:szCs w:val="24"/>
        </w:rPr>
        <w:t xml:space="preserve"> </w:t>
      </w:r>
      <w:r w:rsidRPr="008015A2">
        <w:rPr>
          <w:color w:val="231F20"/>
          <w:spacing w:val="-6"/>
          <w:sz w:val="24"/>
          <w:szCs w:val="24"/>
        </w:rPr>
        <w:t>Pożyczki.</w:t>
      </w:r>
      <w:r w:rsidRPr="008015A2">
        <w:rPr>
          <w:color w:val="231F20"/>
          <w:spacing w:val="-7"/>
          <w:sz w:val="24"/>
          <w:szCs w:val="24"/>
        </w:rPr>
        <w:t xml:space="preserve"> </w:t>
      </w:r>
      <w:r w:rsidRPr="008015A2">
        <w:rPr>
          <w:color w:val="231F20"/>
          <w:spacing w:val="-6"/>
          <w:sz w:val="24"/>
          <w:szCs w:val="24"/>
        </w:rPr>
        <w:t xml:space="preserve">Okres spłaty Pożyczki kończy się z chwilą Wymagalności Całkowitej kwoty do za- </w:t>
      </w:r>
      <w:r w:rsidRPr="008015A2">
        <w:rPr>
          <w:color w:val="231F20"/>
          <w:spacing w:val="-2"/>
          <w:sz w:val="24"/>
          <w:szCs w:val="24"/>
        </w:rPr>
        <w:t>płaty;</w:t>
      </w:r>
    </w:p>
    <w:p w14:paraId="0B63BB9D" w14:textId="78A6ADC8" w:rsidR="00241C87" w:rsidRPr="008015A2" w:rsidRDefault="00241C87" w:rsidP="00241C87">
      <w:pPr>
        <w:pStyle w:val="Tekstpodstawowy"/>
        <w:kinsoku w:val="0"/>
        <w:overflowPunct w:val="0"/>
        <w:spacing w:line="232" w:lineRule="auto"/>
        <w:ind w:left="277" w:right="295"/>
        <w:jc w:val="both"/>
        <w:rPr>
          <w:color w:val="231F20"/>
          <w:spacing w:val="-4"/>
          <w:sz w:val="24"/>
          <w:szCs w:val="24"/>
        </w:rPr>
      </w:pPr>
      <w:r w:rsidRPr="008015A2">
        <w:rPr>
          <w:b/>
          <w:bCs/>
          <w:color w:val="231F20"/>
          <w:spacing w:val="-6"/>
          <w:sz w:val="24"/>
          <w:szCs w:val="24"/>
        </w:rPr>
        <w:t xml:space="preserve">Pierwszy okres spłaty Pożyczki </w:t>
      </w:r>
      <w:r w:rsidRPr="008015A2">
        <w:rPr>
          <w:color w:val="231F20"/>
          <w:spacing w:val="-6"/>
          <w:sz w:val="24"/>
          <w:szCs w:val="24"/>
        </w:rPr>
        <w:t>- jest płatny w terminie miesiąca li</w:t>
      </w:r>
      <w:r w:rsidRPr="008015A2">
        <w:rPr>
          <w:color w:val="231F20"/>
          <w:spacing w:val="-10"/>
          <w:sz w:val="24"/>
          <w:szCs w:val="24"/>
        </w:rPr>
        <w:t>cząc</w:t>
      </w:r>
      <w:r w:rsidRPr="008015A2">
        <w:rPr>
          <w:color w:val="231F20"/>
          <w:sz w:val="24"/>
          <w:szCs w:val="24"/>
        </w:rPr>
        <w:t xml:space="preserve"> </w:t>
      </w:r>
      <w:r w:rsidRPr="008015A2">
        <w:rPr>
          <w:color w:val="231F20"/>
          <w:spacing w:val="-10"/>
          <w:sz w:val="24"/>
          <w:szCs w:val="24"/>
        </w:rPr>
        <w:t>od</w:t>
      </w:r>
      <w:r w:rsidRPr="008015A2">
        <w:rPr>
          <w:color w:val="231F20"/>
          <w:sz w:val="24"/>
          <w:szCs w:val="24"/>
        </w:rPr>
        <w:t xml:space="preserve"> </w:t>
      </w:r>
      <w:r w:rsidRPr="008015A2">
        <w:rPr>
          <w:color w:val="231F20"/>
          <w:spacing w:val="-10"/>
          <w:sz w:val="24"/>
          <w:szCs w:val="24"/>
        </w:rPr>
        <w:t>dnia</w:t>
      </w:r>
      <w:r w:rsidRPr="008015A2">
        <w:rPr>
          <w:color w:val="231F20"/>
          <w:sz w:val="24"/>
          <w:szCs w:val="24"/>
        </w:rPr>
        <w:t xml:space="preserve"> </w:t>
      </w:r>
      <w:r w:rsidRPr="008015A2">
        <w:rPr>
          <w:color w:val="231F20"/>
          <w:spacing w:val="-10"/>
          <w:sz w:val="24"/>
          <w:szCs w:val="24"/>
        </w:rPr>
        <w:t>zawarcia</w:t>
      </w:r>
      <w:r w:rsidRPr="008015A2">
        <w:rPr>
          <w:color w:val="231F20"/>
          <w:sz w:val="24"/>
          <w:szCs w:val="24"/>
        </w:rPr>
        <w:t xml:space="preserve"> </w:t>
      </w:r>
      <w:r w:rsidRPr="008015A2">
        <w:rPr>
          <w:color w:val="231F20"/>
          <w:spacing w:val="-10"/>
          <w:sz w:val="24"/>
          <w:szCs w:val="24"/>
        </w:rPr>
        <w:t>umowy,</w:t>
      </w:r>
      <w:r w:rsidRPr="008015A2">
        <w:rPr>
          <w:color w:val="231F20"/>
          <w:sz w:val="24"/>
          <w:szCs w:val="24"/>
        </w:rPr>
        <w:t xml:space="preserve"> </w:t>
      </w:r>
      <w:r w:rsidRPr="008015A2">
        <w:rPr>
          <w:color w:val="231F20"/>
          <w:spacing w:val="-10"/>
          <w:sz w:val="24"/>
          <w:szCs w:val="24"/>
        </w:rPr>
        <w:t>z</w:t>
      </w:r>
      <w:r w:rsidRPr="008015A2">
        <w:rPr>
          <w:color w:val="231F20"/>
          <w:sz w:val="24"/>
          <w:szCs w:val="24"/>
        </w:rPr>
        <w:t xml:space="preserve"> </w:t>
      </w:r>
      <w:r w:rsidRPr="008015A2">
        <w:rPr>
          <w:color w:val="231F20"/>
          <w:spacing w:val="-10"/>
          <w:sz w:val="24"/>
          <w:szCs w:val="24"/>
        </w:rPr>
        <w:t>tym,</w:t>
      </w:r>
      <w:r w:rsidRPr="008015A2">
        <w:rPr>
          <w:color w:val="231F20"/>
          <w:sz w:val="24"/>
          <w:szCs w:val="24"/>
        </w:rPr>
        <w:t xml:space="preserve"> </w:t>
      </w:r>
      <w:r w:rsidRPr="008015A2">
        <w:rPr>
          <w:color w:val="231F20"/>
          <w:spacing w:val="-10"/>
          <w:sz w:val="24"/>
          <w:szCs w:val="24"/>
        </w:rPr>
        <w:t>że</w:t>
      </w:r>
      <w:r w:rsidRPr="008015A2">
        <w:rPr>
          <w:color w:val="231F20"/>
          <w:sz w:val="24"/>
          <w:szCs w:val="24"/>
        </w:rPr>
        <w:t xml:space="preserve"> </w:t>
      </w:r>
      <w:r w:rsidRPr="008015A2">
        <w:rPr>
          <w:color w:val="231F20"/>
          <w:spacing w:val="-10"/>
          <w:sz w:val="24"/>
          <w:szCs w:val="24"/>
        </w:rPr>
        <w:t>jeżeli</w:t>
      </w:r>
      <w:r w:rsidRPr="008015A2">
        <w:rPr>
          <w:color w:val="231F20"/>
          <w:sz w:val="24"/>
          <w:szCs w:val="24"/>
        </w:rPr>
        <w:t xml:space="preserve"> </w:t>
      </w:r>
      <w:r w:rsidRPr="008015A2">
        <w:rPr>
          <w:color w:val="231F20"/>
          <w:spacing w:val="-10"/>
          <w:sz w:val="24"/>
          <w:szCs w:val="24"/>
        </w:rPr>
        <w:t>umowa</w:t>
      </w:r>
      <w:r w:rsidRPr="008015A2">
        <w:rPr>
          <w:color w:val="231F20"/>
          <w:sz w:val="24"/>
          <w:szCs w:val="24"/>
        </w:rPr>
        <w:t xml:space="preserve"> </w:t>
      </w:r>
      <w:r w:rsidRPr="008015A2">
        <w:rPr>
          <w:color w:val="231F20"/>
          <w:spacing w:val="-10"/>
          <w:sz w:val="24"/>
          <w:szCs w:val="24"/>
        </w:rPr>
        <w:t>została</w:t>
      </w:r>
      <w:r w:rsidRPr="008015A2">
        <w:rPr>
          <w:color w:val="231F20"/>
          <w:sz w:val="24"/>
          <w:szCs w:val="24"/>
        </w:rPr>
        <w:t xml:space="preserve"> </w:t>
      </w:r>
      <w:r w:rsidRPr="008015A2">
        <w:rPr>
          <w:color w:val="231F20"/>
          <w:spacing w:val="-10"/>
          <w:sz w:val="24"/>
          <w:szCs w:val="24"/>
        </w:rPr>
        <w:t>zawarta</w:t>
      </w:r>
      <w:r w:rsidRPr="008015A2">
        <w:rPr>
          <w:color w:val="231F20"/>
          <w:spacing w:val="-4"/>
          <w:sz w:val="24"/>
          <w:szCs w:val="24"/>
        </w:rPr>
        <w:t xml:space="preserve"> 29,</w:t>
      </w:r>
      <w:r w:rsidRPr="008015A2">
        <w:rPr>
          <w:color w:val="231F20"/>
          <w:spacing w:val="-6"/>
          <w:sz w:val="24"/>
          <w:szCs w:val="24"/>
        </w:rPr>
        <w:t xml:space="preserve"> </w:t>
      </w:r>
      <w:r w:rsidRPr="008015A2">
        <w:rPr>
          <w:color w:val="231F20"/>
          <w:spacing w:val="-4"/>
          <w:sz w:val="24"/>
          <w:szCs w:val="24"/>
        </w:rPr>
        <w:t>30</w:t>
      </w:r>
      <w:r w:rsidRPr="008015A2">
        <w:rPr>
          <w:color w:val="231F20"/>
          <w:spacing w:val="-6"/>
          <w:sz w:val="24"/>
          <w:szCs w:val="24"/>
        </w:rPr>
        <w:t xml:space="preserve"> </w:t>
      </w:r>
      <w:r w:rsidRPr="008015A2">
        <w:rPr>
          <w:color w:val="231F20"/>
          <w:spacing w:val="-4"/>
          <w:sz w:val="24"/>
          <w:szCs w:val="24"/>
        </w:rPr>
        <w:t>lub</w:t>
      </w:r>
      <w:r w:rsidRPr="008015A2">
        <w:rPr>
          <w:color w:val="231F20"/>
          <w:spacing w:val="-6"/>
          <w:sz w:val="24"/>
          <w:szCs w:val="24"/>
        </w:rPr>
        <w:t xml:space="preserve"> </w:t>
      </w:r>
      <w:r w:rsidRPr="008015A2">
        <w:rPr>
          <w:color w:val="231F20"/>
          <w:spacing w:val="-4"/>
          <w:sz w:val="24"/>
          <w:szCs w:val="24"/>
        </w:rPr>
        <w:t>31</w:t>
      </w:r>
      <w:r w:rsidRPr="008015A2">
        <w:rPr>
          <w:color w:val="231F20"/>
          <w:spacing w:val="-6"/>
          <w:sz w:val="24"/>
          <w:szCs w:val="24"/>
        </w:rPr>
        <w:t xml:space="preserve"> </w:t>
      </w:r>
      <w:r w:rsidRPr="008015A2">
        <w:rPr>
          <w:color w:val="231F20"/>
          <w:spacing w:val="-4"/>
          <w:sz w:val="24"/>
          <w:szCs w:val="24"/>
        </w:rPr>
        <w:t>dnia</w:t>
      </w:r>
      <w:r w:rsidRPr="008015A2">
        <w:rPr>
          <w:color w:val="231F20"/>
          <w:spacing w:val="-6"/>
          <w:sz w:val="24"/>
          <w:szCs w:val="24"/>
        </w:rPr>
        <w:t xml:space="preserve"> </w:t>
      </w:r>
      <w:r w:rsidRPr="008015A2">
        <w:rPr>
          <w:color w:val="231F20"/>
          <w:spacing w:val="-4"/>
          <w:sz w:val="24"/>
          <w:szCs w:val="24"/>
        </w:rPr>
        <w:t>danego</w:t>
      </w:r>
      <w:r w:rsidRPr="008015A2">
        <w:rPr>
          <w:color w:val="231F20"/>
          <w:spacing w:val="-6"/>
          <w:sz w:val="24"/>
          <w:szCs w:val="24"/>
        </w:rPr>
        <w:t xml:space="preserve"> </w:t>
      </w:r>
      <w:r w:rsidRPr="008015A2">
        <w:rPr>
          <w:color w:val="231F20"/>
          <w:spacing w:val="-4"/>
          <w:sz w:val="24"/>
          <w:szCs w:val="24"/>
        </w:rPr>
        <w:t>miesiąca,</w:t>
      </w:r>
      <w:r w:rsidRPr="008015A2">
        <w:rPr>
          <w:color w:val="231F20"/>
          <w:spacing w:val="-6"/>
          <w:sz w:val="24"/>
          <w:szCs w:val="24"/>
        </w:rPr>
        <w:t xml:space="preserve"> </w:t>
      </w:r>
      <w:r w:rsidRPr="008015A2">
        <w:rPr>
          <w:color w:val="231F20"/>
          <w:spacing w:val="-4"/>
          <w:sz w:val="24"/>
          <w:szCs w:val="24"/>
        </w:rPr>
        <w:t>termin</w:t>
      </w:r>
      <w:r w:rsidRPr="008015A2">
        <w:rPr>
          <w:color w:val="231F20"/>
          <w:spacing w:val="-6"/>
          <w:sz w:val="24"/>
          <w:szCs w:val="24"/>
        </w:rPr>
        <w:t xml:space="preserve"> </w:t>
      </w:r>
      <w:r w:rsidRPr="008015A2">
        <w:rPr>
          <w:color w:val="231F20"/>
          <w:spacing w:val="-4"/>
          <w:sz w:val="24"/>
          <w:szCs w:val="24"/>
        </w:rPr>
        <w:t>płatności</w:t>
      </w:r>
      <w:r w:rsidRPr="008015A2">
        <w:rPr>
          <w:color w:val="231F20"/>
          <w:spacing w:val="-6"/>
          <w:sz w:val="24"/>
          <w:szCs w:val="24"/>
        </w:rPr>
        <w:t xml:space="preserve"> </w:t>
      </w:r>
      <w:r w:rsidRPr="008015A2">
        <w:rPr>
          <w:color w:val="231F20"/>
          <w:spacing w:val="-4"/>
          <w:sz w:val="24"/>
          <w:szCs w:val="24"/>
        </w:rPr>
        <w:t>pierwszej</w:t>
      </w:r>
      <w:r w:rsidRPr="008015A2">
        <w:rPr>
          <w:color w:val="231F20"/>
          <w:spacing w:val="-6"/>
          <w:sz w:val="24"/>
          <w:szCs w:val="24"/>
        </w:rPr>
        <w:t xml:space="preserve"> </w:t>
      </w:r>
      <w:r w:rsidRPr="008015A2">
        <w:rPr>
          <w:color w:val="231F20"/>
          <w:spacing w:val="-4"/>
          <w:sz w:val="24"/>
          <w:szCs w:val="24"/>
        </w:rPr>
        <w:t>raty liczy</w:t>
      </w:r>
      <w:r w:rsidRPr="008015A2">
        <w:rPr>
          <w:color w:val="231F20"/>
          <w:spacing w:val="-13"/>
          <w:sz w:val="24"/>
          <w:szCs w:val="24"/>
        </w:rPr>
        <w:t xml:space="preserve"> </w:t>
      </w:r>
      <w:r w:rsidRPr="008015A2">
        <w:rPr>
          <w:color w:val="231F20"/>
          <w:spacing w:val="-4"/>
          <w:sz w:val="24"/>
          <w:szCs w:val="24"/>
        </w:rPr>
        <w:t>się,</w:t>
      </w:r>
      <w:r w:rsidRPr="008015A2">
        <w:rPr>
          <w:color w:val="231F20"/>
          <w:spacing w:val="-13"/>
          <w:sz w:val="24"/>
          <w:szCs w:val="24"/>
        </w:rPr>
        <w:t xml:space="preserve"> </w:t>
      </w:r>
      <w:r w:rsidRPr="008015A2">
        <w:rPr>
          <w:color w:val="231F20"/>
          <w:spacing w:val="-4"/>
          <w:sz w:val="24"/>
          <w:szCs w:val="24"/>
        </w:rPr>
        <w:t>od</w:t>
      </w:r>
      <w:r w:rsidRPr="008015A2">
        <w:rPr>
          <w:color w:val="231F20"/>
          <w:spacing w:val="-13"/>
          <w:sz w:val="24"/>
          <w:szCs w:val="24"/>
        </w:rPr>
        <w:t xml:space="preserve"> </w:t>
      </w:r>
      <w:r w:rsidRPr="008015A2">
        <w:rPr>
          <w:color w:val="231F20"/>
          <w:spacing w:val="-4"/>
          <w:sz w:val="24"/>
          <w:szCs w:val="24"/>
        </w:rPr>
        <w:t>pierwszego</w:t>
      </w:r>
      <w:r w:rsidRPr="008015A2">
        <w:rPr>
          <w:color w:val="231F20"/>
          <w:spacing w:val="-13"/>
          <w:sz w:val="24"/>
          <w:szCs w:val="24"/>
        </w:rPr>
        <w:t xml:space="preserve"> </w:t>
      </w:r>
      <w:r w:rsidRPr="008015A2">
        <w:rPr>
          <w:color w:val="231F20"/>
          <w:spacing w:val="-4"/>
          <w:sz w:val="24"/>
          <w:szCs w:val="24"/>
        </w:rPr>
        <w:t>dnia</w:t>
      </w:r>
      <w:r w:rsidRPr="008015A2">
        <w:rPr>
          <w:color w:val="231F20"/>
          <w:spacing w:val="-13"/>
          <w:sz w:val="24"/>
          <w:szCs w:val="24"/>
        </w:rPr>
        <w:t xml:space="preserve"> </w:t>
      </w:r>
      <w:r w:rsidRPr="008015A2">
        <w:rPr>
          <w:color w:val="231F20"/>
          <w:spacing w:val="-4"/>
          <w:sz w:val="24"/>
          <w:szCs w:val="24"/>
        </w:rPr>
        <w:t>miesiąca</w:t>
      </w:r>
      <w:r w:rsidRPr="008015A2">
        <w:rPr>
          <w:color w:val="231F20"/>
          <w:spacing w:val="-13"/>
          <w:sz w:val="24"/>
          <w:szCs w:val="24"/>
        </w:rPr>
        <w:t xml:space="preserve"> </w:t>
      </w:r>
      <w:r w:rsidRPr="008015A2">
        <w:rPr>
          <w:color w:val="231F20"/>
          <w:spacing w:val="-4"/>
          <w:sz w:val="24"/>
          <w:szCs w:val="24"/>
        </w:rPr>
        <w:t>kalendarzowego;</w:t>
      </w:r>
    </w:p>
    <w:p w14:paraId="0C214011" w14:textId="449D9F0F" w:rsidR="00241C87" w:rsidRPr="008015A2" w:rsidRDefault="00241C87" w:rsidP="00241C87">
      <w:pPr>
        <w:pStyle w:val="Tekstpodstawowy"/>
        <w:kinsoku w:val="0"/>
        <w:overflowPunct w:val="0"/>
        <w:spacing w:line="232" w:lineRule="auto"/>
        <w:ind w:left="277" w:right="296"/>
        <w:jc w:val="both"/>
        <w:rPr>
          <w:color w:val="231F20"/>
          <w:spacing w:val="-2"/>
          <w:sz w:val="24"/>
          <w:szCs w:val="24"/>
        </w:rPr>
      </w:pPr>
      <w:r w:rsidRPr="008015A2">
        <w:rPr>
          <w:b/>
          <w:bCs/>
          <w:color w:val="231F20"/>
          <w:spacing w:val="-2"/>
          <w:sz w:val="24"/>
          <w:szCs w:val="24"/>
        </w:rPr>
        <w:t>Opłaty</w:t>
      </w:r>
      <w:r w:rsidRPr="008015A2">
        <w:rPr>
          <w:b/>
          <w:bCs/>
          <w:color w:val="231F20"/>
          <w:spacing w:val="-11"/>
          <w:sz w:val="24"/>
          <w:szCs w:val="24"/>
        </w:rPr>
        <w:t xml:space="preserve"> </w:t>
      </w:r>
      <w:r w:rsidRPr="008015A2">
        <w:rPr>
          <w:color w:val="231F20"/>
          <w:spacing w:val="-2"/>
          <w:sz w:val="24"/>
          <w:szCs w:val="24"/>
        </w:rPr>
        <w:t>-</w:t>
      </w:r>
      <w:r w:rsidRPr="008015A2">
        <w:rPr>
          <w:color w:val="231F20"/>
          <w:spacing w:val="-10"/>
          <w:sz w:val="24"/>
          <w:szCs w:val="24"/>
        </w:rPr>
        <w:t xml:space="preserve"> </w:t>
      </w:r>
      <w:r w:rsidRPr="008015A2">
        <w:rPr>
          <w:color w:val="231F20"/>
          <w:spacing w:val="-2"/>
          <w:sz w:val="24"/>
          <w:szCs w:val="24"/>
        </w:rPr>
        <w:t>Pożyczkodawca</w:t>
      </w:r>
      <w:r w:rsidRPr="008015A2">
        <w:rPr>
          <w:color w:val="231F20"/>
          <w:spacing w:val="-11"/>
          <w:sz w:val="24"/>
          <w:szCs w:val="24"/>
        </w:rPr>
        <w:t xml:space="preserve"> </w:t>
      </w:r>
      <w:r w:rsidRPr="008015A2">
        <w:rPr>
          <w:color w:val="231F20"/>
          <w:spacing w:val="-2"/>
          <w:sz w:val="24"/>
          <w:szCs w:val="24"/>
        </w:rPr>
        <w:t>pobiera</w:t>
      </w:r>
      <w:r w:rsidRPr="008015A2">
        <w:rPr>
          <w:color w:val="231F20"/>
          <w:spacing w:val="-10"/>
          <w:sz w:val="24"/>
          <w:szCs w:val="24"/>
        </w:rPr>
        <w:t xml:space="preserve"> </w:t>
      </w:r>
      <w:r w:rsidRPr="008015A2">
        <w:rPr>
          <w:color w:val="231F20"/>
          <w:spacing w:val="-2"/>
          <w:sz w:val="24"/>
          <w:szCs w:val="24"/>
        </w:rPr>
        <w:t>opłaty</w:t>
      </w:r>
      <w:r w:rsidRPr="008015A2">
        <w:rPr>
          <w:color w:val="231F20"/>
          <w:spacing w:val="-11"/>
          <w:sz w:val="24"/>
          <w:szCs w:val="24"/>
        </w:rPr>
        <w:t xml:space="preserve"> </w:t>
      </w:r>
      <w:r w:rsidRPr="008015A2">
        <w:rPr>
          <w:color w:val="231F20"/>
          <w:spacing w:val="-2"/>
          <w:sz w:val="24"/>
          <w:szCs w:val="24"/>
        </w:rPr>
        <w:t>wymienione</w:t>
      </w:r>
      <w:r w:rsidRPr="008015A2">
        <w:rPr>
          <w:color w:val="231F20"/>
          <w:spacing w:val="-11"/>
          <w:sz w:val="24"/>
          <w:szCs w:val="24"/>
        </w:rPr>
        <w:t xml:space="preserve"> </w:t>
      </w:r>
      <w:r w:rsidRPr="008015A2">
        <w:rPr>
          <w:color w:val="231F20"/>
          <w:spacing w:val="-2"/>
          <w:sz w:val="24"/>
          <w:szCs w:val="24"/>
        </w:rPr>
        <w:t>w</w:t>
      </w:r>
      <w:r w:rsidRPr="008015A2">
        <w:rPr>
          <w:color w:val="231F20"/>
          <w:spacing w:val="-10"/>
          <w:sz w:val="24"/>
          <w:szCs w:val="24"/>
        </w:rPr>
        <w:t xml:space="preserve"> </w:t>
      </w:r>
      <w:r w:rsidRPr="008015A2">
        <w:rPr>
          <w:color w:val="231F20"/>
          <w:spacing w:val="-2"/>
          <w:sz w:val="24"/>
          <w:szCs w:val="24"/>
        </w:rPr>
        <w:t xml:space="preserve">niniejszym </w:t>
      </w:r>
      <w:r w:rsidRPr="008015A2">
        <w:rPr>
          <w:color w:val="231F20"/>
          <w:spacing w:val="-10"/>
          <w:sz w:val="24"/>
          <w:szCs w:val="24"/>
        </w:rPr>
        <w:t>Regulaminie,</w:t>
      </w:r>
      <w:r w:rsidRPr="008015A2">
        <w:rPr>
          <w:color w:val="231F20"/>
          <w:sz w:val="24"/>
          <w:szCs w:val="24"/>
        </w:rPr>
        <w:t xml:space="preserve"> </w:t>
      </w:r>
      <w:r w:rsidRPr="008015A2">
        <w:rPr>
          <w:color w:val="231F20"/>
          <w:spacing w:val="-10"/>
          <w:sz w:val="24"/>
          <w:szCs w:val="24"/>
        </w:rPr>
        <w:t>zgodnie</w:t>
      </w:r>
      <w:r w:rsidRPr="008015A2">
        <w:rPr>
          <w:color w:val="231F20"/>
          <w:sz w:val="24"/>
          <w:szCs w:val="24"/>
        </w:rPr>
        <w:t xml:space="preserve"> </w:t>
      </w:r>
      <w:r w:rsidRPr="008015A2">
        <w:rPr>
          <w:color w:val="231F20"/>
          <w:spacing w:val="-10"/>
          <w:sz w:val="24"/>
          <w:szCs w:val="24"/>
        </w:rPr>
        <w:t>z</w:t>
      </w:r>
      <w:r w:rsidRPr="008015A2">
        <w:rPr>
          <w:color w:val="231F20"/>
          <w:spacing w:val="-1"/>
          <w:sz w:val="24"/>
          <w:szCs w:val="24"/>
        </w:rPr>
        <w:t xml:space="preserve"> </w:t>
      </w:r>
      <w:r w:rsidRPr="008015A2">
        <w:rPr>
          <w:color w:val="231F20"/>
          <w:spacing w:val="-10"/>
          <w:sz w:val="24"/>
          <w:szCs w:val="24"/>
        </w:rPr>
        <w:t>Tabelą</w:t>
      </w:r>
      <w:r w:rsidRPr="008015A2">
        <w:rPr>
          <w:color w:val="231F20"/>
          <w:sz w:val="24"/>
          <w:szCs w:val="24"/>
        </w:rPr>
        <w:t xml:space="preserve"> </w:t>
      </w:r>
      <w:r w:rsidRPr="008015A2">
        <w:rPr>
          <w:color w:val="231F20"/>
          <w:spacing w:val="-10"/>
          <w:sz w:val="24"/>
          <w:szCs w:val="24"/>
        </w:rPr>
        <w:t>Opłat</w:t>
      </w:r>
      <w:r w:rsidRPr="008015A2">
        <w:rPr>
          <w:color w:val="231F20"/>
          <w:sz w:val="24"/>
          <w:szCs w:val="24"/>
        </w:rPr>
        <w:t xml:space="preserve"> </w:t>
      </w:r>
      <w:r w:rsidRPr="008015A2">
        <w:rPr>
          <w:color w:val="231F20"/>
          <w:spacing w:val="-10"/>
          <w:sz w:val="24"/>
          <w:szCs w:val="24"/>
        </w:rPr>
        <w:t>obowiązującą</w:t>
      </w:r>
      <w:r w:rsidRPr="008015A2">
        <w:rPr>
          <w:color w:val="231F20"/>
          <w:sz w:val="24"/>
          <w:szCs w:val="24"/>
        </w:rPr>
        <w:t xml:space="preserve"> </w:t>
      </w:r>
      <w:r w:rsidRPr="008015A2">
        <w:rPr>
          <w:color w:val="231F20"/>
          <w:spacing w:val="-10"/>
          <w:sz w:val="24"/>
          <w:szCs w:val="24"/>
        </w:rPr>
        <w:t>u</w:t>
      </w:r>
      <w:r w:rsidRPr="008015A2">
        <w:rPr>
          <w:color w:val="231F20"/>
          <w:sz w:val="24"/>
          <w:szCs w:val="24"/>
        </w:rPr>
        <w:t xml:space="preserve"> </w:t>
      </w:r>
      <w:r w:rsidRPr="008015A2">
        <w:rPr>
          <w:color w:val="231F20"/>
          <w:spacing w:val="-10"/>
          <w:sz w:val="24"/>
          <w:szCs w:val="24"/>
        </w:rPr>
        <w:t>Pożyczkodawcy.</w:t>
      </w:r>
      <w:r w:rsidRPr="008015A2">
        <w:rPr>
          <w:color w:val="231F20"/>
          <w:spacing w:val="-6"/>
          <w:sz w:val="24"/>
          <w:szCs w:val="24"/>
        </w:rPr>
        <w:t xml:space="preserve"> Tabela Opłat dostępna jest w siedzibie Pożyczkodawcy, </w:t>
      </w:r>
      <w:r w:rsidRPr="008015A2">
        <w:rPr>
          <w:color w:val="231F20"/>
          <w:spacing w:val="-2"/>
          <w:sz w:val="24"/>
          <w:szCs w:val="24"/>
        </w:rPr>
        <w:t>oraz</w:t>
      </w:r>
      <w:r w:rsidRPr="008015A2">
        <w:rPr>
          <w:color w:val="231F20"/>
          <w:spacing w:val="-15"/>
          <w:sz w:val="24"/>
          <w:szCs w:val="24"/>
        </w:rPr>
        <w:t xml:space="preserve"> </w:t>
      </w:r>
      <w:r w:rsidRPr="008015A2">
        <w:rPr>
          <w:color w:val="231F20"/>
          <w:spacing w:val="-2"/>
          <w:sz w:val="24"/>
          <w:szCs w:val="24"/>
        </w:rPr>
        <w:t>na</w:t>
      </w:r>
      <w:r w:rsidRPr="008015A2">
        <w:rPr>
          <w:color w:val="231F20"/>
          <w:spacing w:val="-15"/>
          <w:sz w:val="24"/>
          <w:szCs w:val="24"/>
        </w:rPr>
        <w:t xml:space="preserve"> </w:t>
      </w:r>
      <w:r w:rsidRPr="008015A2">
        <w:rPr>
          <w:color w:val="231F20"/>
          <w:spacing w:val="-2"/>
          <w:sz w:val="24"/>
          <w:szCs w:val="24"/>
        </w:rPr>
        <w:t>stronie</w:t>
      </w:r>
      <w:r w:rsidRPr="008015A2">
        <w:rPr>
          <w:color w:val="231F20"/>
          <w:spacing w:val="-15"/>
          <w:sz w:val="24"/>
          <w:szCs w:val="24"/>
        </w:rPr>
        <w:t xml:space="preserve"> </w:t>
      </w:r>
      <w:hyperlink r:id="rId12" w:history="1">
        <w:r w:rsidR="003A4271" w:rsidRPr="008015A2">
          <w:rPr>
            <w:rStyle w:val="Hipercze"/>
            <w:spacing w:val="-2"/>
            <w:sz w:val="24"/>
            <w:szCs w:val="24"/>
          </w:rPr>
          <w:t>www.capital4you.pl</w:t>
        </w:r>
      </w:hyperlink>
      <w:r w:rsidR="003A4271" w:rsidRPr="008015A2">
        <w:rPr>
          <w:color w:val="231F20"/>
          <w:spacing w:val="-2"/>
          <w:sz w:val="24"/>
          <w:szCs w:val="24"/>
        </w:rPr>
        <w:t xml:space="preserve"> </w:t>
      </w:r>
      <w:r w:rsidRPr="008015A2">
        <w:rPr>
          <w:color w:val="231F20"/>
          <w:spacing w:val="-2"/>
          <w:sz w:val="24"/>
          <w:szCs w:val="24"/>
        </w:rPr>
        <w:t>;</w:t>
      </w:r>
    </w:p>
    <w:p w14:paraId="72A39155" w14:textId="61BC470F" w:rsidR="00241C87" w:rsidRPr="008015A2" w:rsidRDefault="00241C87" w:rsidP="00241C87">
      <w:pPr>
        <w:pStyle w:val="Tekstpodstawowy"/>
        <w:kinsoku w:val="0"/>
        <w:overflowPunct w:val="0"/>
        <w:spacing w:line="232" w:lineRule="auto"/>
        <w:ind w:left="277" w:right="295"/>
        <w:jc w:val="both"/>
        <w:rPr>
          <w:color w:val="231F20"/>
          <w:sz w:val="24"/>
          <w:szCs w:val="24"/>
        </w:rPr>
      </w:pPr>
      <w:r w:rsidRPr="008015A2">
        <w:rPr>
          <w:b/>
          <w:bCs/>
          <w:color w:val="231F20"/>
          <w:spacing w:val="-4"/>
          <w:sz w:val="24"/>
          <w:szCs w:val="24"/>
        </w:rPr>
        <w:t>Opłata</w:t>
      </w:r>
      <w:r w:rsidRPr="008015A2">
        <w:rPr>
          <w:b/>
          <w:bCs/>
          <w:color w:val="231F20"/>
          <w:spacing w:val="-7"/>
          <w:sz w:val="24"/>
          <w:szCs w:val="24"/>
        </w:rPr>
        <w:t xml:space="preserve"> </w:t>
      </w:r>
      <w:r w:rsidRPr="008015A2">
        <w:rPr>
          <w:b/>
          <w:bCs/>
          <w:color w:val="231F20"/>
          <w:spacing w:val="-4"/>
          <w:sz w:val="24"/>
          <w:szCs w:val="24"/>
        </w:rPr>
        <w:t>za</w:t>
      </w:r>
      <w:r w:rsidRPr="008015A2">
        <w:rPr>
          <w:b/>
          <w:bCs/>
          <w:color w:val="231F20"/>
          <w:spacing w:val="-7"/>
          <w:sz w:val="24"/>
          <w:szCs w:val="24"/>
        </w:rPr>
        <w:t xml:space="preserve"> </w:t>
      </w:r>
      <w:r w:rsidRPr="008015A2">
        <w:rPr>
          <w:b/>
          <w:bCs/>
          <w:color w:val="231F20"/>
          <w:spacing w:val="-4"/>
          <w:sz w:val="24"/>
          <w:szCs w:val="24"/>
        </w:rPr>
        <w:t>zarządzanie</w:t>
      </w:r>
      <w:r w:rsidRPr="008015A2">
        <w:rPr>
          <w:b/>
          <w:bCs/>
          <w:color w:val="231F20"/>
          <w:spacing w:val="-7"/>
          <w:sz w:val="24"/>
          <w:szCs w:val="24"/>
        </w:rPr>
        <w:t xml:space="preserve"> </w:t>
      </w:r>
      <w:r w:rsidRPr="008015A2">
        <w:rPr>
          <w:b/>
          <w:bCs/>
          <w:color w:val="231F20"/>
          <w:spacing w:val="-4"/>
          <w:sz w:val="24"/>
          <w:szCs w:val="24"/>
        </w:rPr>
        <w:t>pożyczką</w:t>
      </w:r>
      <w:r w:rsidRPr="008015A2">
        <w:rPr>
          <w:b/>
          <w:bCs/>
          <w:color w:val="231F20"/>
          <w:spacing w:val="-7"/>
          <w:sz w:val="24"/>
          <w:szCs w:val="24"/>
        </w:rPr>
        <w:t xml:space="preserve"> </w:t>
      </w:r>
      <w:r w:rsidRPr="008015A2">
        <w:rPr>
          <w:color w:val="231F20"/>
          <w:spacing w:val="-4"/>
          <w:sz w:val="24"/>
          <w:szCs w:val="24"/>
        </w:rPr>
        <w:t>-</w:t>
      </w:r>
      <w:r w:rsidRPr="008015A2">
        <w:rPr>
          <w:color w:val="231F20"/>
          <w:spacing w:val="-7"/>
          <w:sz w:val="24"/>
          <w:szCs w:val="24"/>
        </w:rPr>
        <w:t xml:space="preserve"> </w:t>
      </w:r>
      <w:r w:rsidRPr="008015A2">
        <w:rPr>
          <w:color w:val="231F20"/>
          <w:spacing w:val="-4"/>
          <w:sz w:val="24"/>
          <w:szCs w:val="24"/>
        </w:rPr>
        <w:t>pobierana</w:t>
      </w:r>
      <w:r w:rsidRPr="008015A2">
        <w:rPr>
          <w:color w:val="231F20"/>
          <w:spacing w:val="-7"/>
          <w:sz w:val="24"/>
          <w:szCs w:val="24"/>
        </w:rPr>
        <w:t xml:space="preserve"> </w:t>
      </w:r>
      <w:r w:rsidRPr="008015A2">
        <w:rPr>
          <w:color w:val="231F20"/>
          <w:spacing w:val="-4"/>
          <w:sz w:val="24"/>
          <w:szCs w:val="24"/>
        </w:rPr>
        <w:t>od</w:t>
      </w:r>
      <w:r w:rsidRPr="008015A2">
        <w:rPr>
          <w:color w:val="231F20"/>
          <w:spacing w:val="-7"/>
          <w:sz w:val="24"/>
          <w:szCs w:val="24"/>
        </w:rPr>
        <w:t xml:space="preserve"> </w:t>
      </w:r>
      <w:r w:rsidRPr="008015A2">
        <w:rPr>
          <w:color w:val="231F20"/>
          <w:spacing w:val="-4"/>
          <w:sz w:val="24"/>
          <w:szCs w:val="24"/>
        </w:rPr>
        <w:t>Klienta</w:t>
      </w:r>
      <w:r w:rsidRPr="008015A2">
        <w:rPr>
          <w:color w:val="231F20"/>
          <w:spacing w:val="-7"/>
          <w:sz w:val="24"/>
          <w:szCs w:val="24"/>
        </w:rPr>
        <w:t xml:space="preserve"> </w:t>
      </w:r>
      <w:r w:rsidRPr="008015A2">
        <w:rPr>
          <w:color w:val="231F20"/>
          <w:spacing w:val="-4"/>
          <w:sz w:val="24"/>
          <w:szCs w:val="24"/>
        </w:rPr>
        <w:t>przez</w:t>
      </w:r>
      <w:r w:rsidRPr="008015A2">
        <w:rPr>
          <w:color w:val="231F20"/>
          <w:spacing w:val="-7"/>
          <w:sz w:val="24"/>
          <w:szCs w:val="24"/>
        </w:rPr>
        <w:t xml:space="preserve"> </w:t>
      </w:r>
      <w:r w:rsidRPr="008015A2">
        <w:rPr>
          <w:color w:val="231F20"/>
          <w:spacing w:val="-4"/>
          <w:sz w:val="24"/>
          <w:szCs w:val="24"/>
        </w:rPr>
        <w:t>Po</w:t>
      </w:r>
      <w:r w:rsidRPr="008015A2">
        <w:rPr>
          <w:color w:val="231F20"/>
          <w:spacing w:val="-6"/>
          <w:sz w:val="24"/>
          <w:szCs w:val="24"/>
        </w:rPr>
        <w:t xml:space="preserve">życzkodawcę, jako comiesięczne wynagrodzenie doliczane do Raty </w:t>
      </w:r>
      <w:r w:rsidRPr="008015A2">
        <w:rPr>
          <w:color w:val="231F20"/>
          <w:spacing w:val="-8"/>
          <w:sz w:val="24"/>
          <w:szCs w:val="24"/>
        </w:rPr>
        <w:t>Pożyczki</w:t>
      </w:r>
      <w:r w:rsidRPr="008015A2">
        <w:rPr>
          <w:color w:val="231F20"/>
          <w:sz w:val="24"/>
          <w:szCs w:val="24"/>
        </w:rPr>
        <w:t xml:space="preserve"> </w:t>
      </w:r>
      <w:r w:rsidRPr="008015A2">
        <w:rPr>
          <w:color w:val="231F20"/>
          <w:spacing w:val="-8"/>
          <w:sz w:val="24"/>
          <w:szCs w:val="24"/>
        </w:rPr>
        <w:t>Klienta</w:t>
      </w:r>
      <w:r w:rsidRPr="008015A2">
        <w:rPr>
          <w:color w:val="231F20"/>
          <w:sz w:val="24"/>
          <w:szCs w:val="24"/>
        </w:rPr>
        <w:t xml:space="preserve"> </w:t>
      </w:r>
      <w:r w:rsidRPr="008015A2">
        <w:rPr>
          <w:color w:val="231F20"/>
          <w:spacing w:val="-8"/>
          <w:sz w:val="24"/>
          <w:szCs w:val="24"/>
        </w:rPr>
        <w:t>zawierające</w:t>
      </w:r>
      <w:r w:rsidRPr="008015A2">
        <w:rPr>
          <w:color w:val="231F20"/>
          <w:sz w:val="24"/>
          <w:szCs w:val="24"/>
        </w:rPr>
        <w:t xml:space="preserve"> </w:t>
      </w:r>
      <w:r w:rsidRPr="008015A2">
        <w:rPr>
          <w:color w:val="231F20"/>
          <w:spacing w:val="-8"/>
          <w:sz w:val="24"/>
          <w:szCs w:val="24"/>
        </w:rPr>
        <w:t>koszty</w:t>
      </w:r>
      <w:r w:rsidRPr="008015A2">
        <w:rPr>
          <w:color w:val="231F20"/>
          <w:sz w:val="24"/>
          <w:szCs w:val="24"/>
        </w:rPr>
        <w:t xml:space="preserve"> </w:t>
      </w:r>
      <w:r w:rsidRPr="008015A2">
        <w:rPr>
          <w:color w:val="231F20"/>
          <w:spacing w:val="-8"/>
          <w:sz w:val="24"/>
          <w:szCs w:val="24"/>
        </w:rPr>
        <w:lastRenderedPageBreak/>
        <w:t>rozliczenia</w:t>
      </w:r>
      <w:r w:rsidRPr="008015A2">
        <w:rPr>
          <w:color w:val="231F20"/>
          <w:sz w:val="24"/>
          <w:szCs w:val="24"/>
        </w:rPr>
        <w:t xml:space="preserve"> </w:t>
      </w:r>
      <w:r w:rsidRPr="008015A2">
        <w:rPr>
          <w:color w:val="231F20"/>
          <w:spacing w:val="-8"/>
          <w:sz w:val="24"/>
          <w:szCs w:val="24"/>
        </w:rPr>
        <w:t>bieżącej</w:t>
      </w:r>
      <w:r w:rsidRPr="008015A2">
        <w:rPr>
          <w:color w:val="231F20"/>
          <w:sz w:val="24"/>
          <w:szCs w:val="24"/>
        </w:rPr>
        <w:t xml:space="preserve"> </w:t>
      </w:r>
      <w:r w:rsidRPr="008015A2">
        <w:rPr>
          <w:color w:val="231F20"/>
          <w:spacing w:val="-8"/>
          <w:sz w:val="24"/>
          <w:szCs w:val="24"/>
        </w:rPr>
        <w:t>Raty</w:t>
      </w:r>
      <w:r w:rsidRPr="008015A2">
        <w:rPr>
          <w:color w:val="231F20"/>
          <w:sz w:val="24"/>
          <w:szCs w:val="24"/>
        </w:rPr>
        <w:t xml:space="preserve"> </w:t>
      </w:r>
      <w:r w:rsidRPr="008015A2">
        <w:rPr>
          <w:color w:val="231F20"/>
          <w:spacing w:val="-8"/>
          <w:sz w:val="24"/>
          <w:szCs w:val="24"/>
        </w:rPr>
        <w:t>i</w:t>
      </w:r>
      <w:r w:rsidRPr="008015A2">
        <w:rPr>
          <w:color w:val="231F20"/>
          <w:sz w:val="24"/>
          <w:szCs w:val="24"/>
        </w:rPr>
        <w:t xml:space="preserve"> </w:t>
      </w:r>
      <w:r w:rsidRPr="008015A2">
        <w:rPr>
          <w:color w:val="231F20"/>
          <w:spacing w:val="-8"/>
          <w:sz w:val="24"/>
          <w:szCs w:val="24"/>
        </w:rPr>
        <w:t>zarzą</w:t>
      </w:r>
      <w:r w:rsidRPr="008015A2">
        <w:rPr>
          <w:color w:val="231F20"/>
          <w:spacing w:val="-10"/>
          <w:sz w:val="24"/>
          <w:szCs w:val="24"/>
        </w:rPr>
        <w:t>dzania</w:t>
      </w:r>
      <w:r w:rsidRPr="008015A2">
        <w:rPr>
          <w:color w:val="231F20"/>
          <w:sz w:val="24"/>
          <w:szCs w:val="24"/>
        </w:rPr>
        <w:t xml:space="preserve"> </w:t>
      </w:r>
      <w:r w:rsidRPr="008015A2">
        <w:rPr>
          <w:color w:val="231F20"/>
          <w:spacing w:val="-10"/>
          <w:sz w:val="24"/>
          <w:szCs w:val="24"/>
        </w:rPr>
        <w:t>płatnością</w:t>
      </w:r>
      <w:r w:rsidRPr="008015A2">
        <w:rPr>
          <w:color w:val="231F20"/>
          <w:sz w:val="24"/>
          <w:szCs w:val="24"/>
        </w:rPr>
        <w:t xml:space="preserve"> </w:t>
      </w:r>
      <w:r w:rsidRPr="008015A2">
        <w:rPr>
          <w:color w:val="231F20"/>
          <w:spacing w:val="-10"/>
          <w:sz w:val="24"/>
          <w:szCs w:val="24"/>
        </w:rPr>
        <w:t>kolejnych</w:t>
      </w:r>
      <w:r w:rsidRPr="008015A2">
        <w:rPr>
          <w:color w:val="231F20"/>
          <w:sz w:val="24"/>
          <w:szCs w:val="24"/>
        </w:rPr>
        <w:t xml:space="preserve"> </w:t>
      </w:r>
      <w:r w:rsidRPr="008015A2">
        <w:rPr>
          <w:color w:val="231F20"/>
          <w:spacing w:val="-10"/>
          <w:sz w:val="24"/>
          <w:szCs w:val="24"/>
        </w:rPr>
        <w:t>Rat</w:t>
      </w:r>
      <w:r w:rsidRPr="008015A2">
        <w:rPr>
          <w:color w:val="231F20"/>
          <w:sz w:val="24"/>
          <w:szCs w:val="24"/>
        </w:rPr>
        <w:t xml:space="preserve"> </w:t>
      </w:r>
      <w:r w:rsidRPr="008015A2">
        <w:rPr>
          <w:color w:val="231F20"/>
          <w:spacing w:val="-10"/>
          <w:sz w:val="24"/>
          <w:szCs w:val="24"/>
        </w:rPr>
        <w:t>(m.in.:</w:t>
      </w:r>
      <w:r w:rsidRPr="008015A2">
        <w:rPr>
          <w:color w:val="231F20"/>
          <w:sz w:val="24"/>
          <w:szCs w:val="24"/>
        </w:rPr>
        <w:t xml:space="preserve"> </w:t>
      </w:r>
      <w:r w:rsidRPr="008015A2">
        <w:rPr>
          <w:color w:val="231F20"/>
          <w:spacing w:val="-10"/>
          <w:sz w:val="24"/>
          <w:szCs w:val="24"/>
        </w:rPr>
        <w:t>koszty</w:t>
      </w:r>
      <w:r w:rsidRPr="008015A2">
        <w:rPr>
          <w:color w:val="231F20"/>
          <w:sz w:val="24"/>
          <w:szCs w:val="24"/>
        </w:rPr>
        <w:t xml:space="preserve"> </w:t>
      </w:r>
      <w:r w:rsidRPr="008015A2">
        <w:rPr>
          <w:color w:val="231F20"/>
          <w:spacing w:val="-10"/>
          <w:sz w:val="24"/>
          <w:szCs w:val="24"/>
        </w:rPr>
        <w:t>druku,</w:t>
      </w:r>
      <w:r w:rsidRPr="008015A2">
        <w:rPr>
          <w:color w:val="231F20"/>
          <w:sz w:val="24"/>
          <w:szCs w:val="24"/>
        </w:rPr>
        <w:t xml:space="preserve"> </w:t>
      </w:r>
      <w:r w:rsidRPr="008015A2">
        <w:rPr>
          <w:color w:val="231F20"/>
          <w:spacing w:val="-10"/>
          <w:sz w:val="24"/>
          <w:szCs w:val="24"/>
        </w:rPr>
        <w:t>obsługi</w:t>
      </w:r>
      <w:r w:rsidRPr="008015A2">
        <w:rPr>
          <w:color w:val="231F20"/>
          <w:sz w:val="24"/>
          <w:szCs w:val="24"/>
        </w:rPr>
        <w:t xml:space="preserve"> </w:t>
      </w:r>
      <w:r w:rsidRPr="008015A2">
        <w:rPr>
          <w:color w:val="231F20"/>
          <w:spacing w:val="-10"/>
          <w:sz w:val="24"/>
          <w:szCs w:val="24"/>
        </w:rPr>
        <w:t>bankowej,</w:t>
      </w:r>
      <w:r w:rsidRPr="008015A2">
        <w:rPr>
          <w:color w:val="231F20"/>
          <w:sz w:val="24"/>
          <w:szCs w:val="24"/>
        </w:rPr>
        <w:t xml:space="preserve"> </w:t>
      </w:r>
      <w:r w:rsidRPr="008015A2">
        <w:rPr>
          <w:color w:val="231F20"/>
          <w:spacing w:val="-10"/>
          <w:sz w:val="24"/>
          <w:szCs w:val="24"/>
        </w:rPr>
        <w:t>systemu</w:t>
      </w:r>
      <w:r w:rsidRPr="008015A2">
        <w:rPr>
          <w:color w:val="231F20"/>
          <w:sz w:val="24"/>
          <w:szCs w:val="24"/>
        </w:rPr>
        <w:t xml:space="preserve"> </w:t>
      </w:r>
      <w:r w:rsidRPr="008015A2">
        <w:rPr>
          <w:color w:val="231F20"/>
          <w:spacing w:val="-10"/>
          <w:sz w:val="24"/>
          <w:szCs w:val="24"/>
        </w:rPr>
        <w:t>IT,</w:t>
      </w:r>
      <w:r w:rsidRPr="008015A2">
        <w:rPr>
          <w:color w:val="231F20"/>
          <w:sz w:val="24"/>
          <w:szCs w:val="24"/>
        </w:rPr>
        <w:t xml:space="preserve"> </w:t>
      </w:r>
      <w:r w:rsidRPr="008015A2">
        <w:rPr>
          <w:color w:val="231F20"/>
          <w:spacing w:val="-10"/>
          <w:sz w:val="24"/>
          <w:szCs w:val="24"/>
        </w:rPr>
        <w:t>obsługi</w:t>
      </w:r>
      <w:r w:rsidRPr="008015A2">
        <w:rPr>
          <w:color w:val="231F20"/>
          <w:sz w:val="24"/>
          <w:szCs w:val="24"/>
        </w:rPr>
        <w:t xml:space="preserve"> </w:t>
      </w:r>
      <w:r w:rsidRPr="008015A2">
        <w:rPr>
          <w:color w:val="231F20"/>
          <w:spacing w:val="-10"/>
          <w:sz w:val="24"/>
          <w:szCs w:val="24"/>
        </w:rPr>
        <w:t>administracyjnooperacyjnej</w:t>
      </w:r>
      <w:r w:rsidRPr="008015A2">
        <w:rPr>
          <w:color w:val="231F20"/>
          <w:sz w:val="24"/>
          <w:szCs w:val="24"/>
        </w:rPr>
        <w:t xml:space="preserve"> </w:t>
      </w:r>
      <w:r w:rsidRPr="008015A2">
        <w:rPr>
          <w:color w:val="231F20"/>
          <w:spacing w:val="-10"/>
          <w:sz w:val="24"/>
          <w:szCs w:val="24"/>
        </w:rPr>
        <w:t>itp.)</w:t>
      </w:r>
      <w:r w:rsidRPr="008015A2">
        <w:rPr>
          <w:color w:val="231F20"/>
          <w:sz w:val="24"/>
          <w:szCs w:val="24"/>
        </w:rPr>
        <w:t xml:space="preserve"> </w:t>
      </w:r>
      <w:r w:rsidRPr="008015A2">
        <w:rPr>
          <w:color w:val="231F20"/>
          <w:spacing w:val="-10"/>
          <w:sz w:val="24"/>
          <w:szCs w:val="24"/>
        </w:rPr>
        <w:t>w</w:t>
      </w:r>
      <w:r w:rsidRPr="008015A2">
        <w:rPr>
          <w:color w:val="231F20"/>
          <w:sz w:val="24"/>
          <w:szCs w:val="24"/>
        </w:rPr>
        <w:t xml:space="preserve"> </w:t>
      </w:r>
      <w:r w:rsidRPr="008015A2">
        <w:rPr>
          <w:color w:val="231F20"/>
          <w:spacing w:val="-10"/>
          <w:sz w:val="24"/>
          <w:szCs w:val="24"/>
        </w:rPr>
        <w:t>Okresie</w:t>
      </w:r>
      <w:r w:rsidRPr="008015A2">
        <w:rPr>
          <w:color w:val="231F20"/>
          <w:sz w:val="24"/>
          <w:szCs w:val="24"/>
        </w:rPr>
        <w:t xml:space="preserve"> </w:t>
      </w:r>
      <w:r w:rsidRPr="008015A2">
        <w:rPr>
          <w:color w:val="231F20"/>
          <w:spacing w:val="-10"/>
          <w:sz w:val="24"/>
          <w:szCs w:val="24"/>
        </w:rPr>
        <w:t>spłaty</w:t>
      </w:r>
      <w:r w:rsidRPr="008015A2">
        <w:rPr>
          <w:color w:val="231F20"/>
          <w:spacing w:val="-8"/>
          <w:sz w:val="24"/>
          <w:szCs w:val="24"/>
        </w:rPr>
        <w:t xml:space="preserve"> Pożyczki,</w:t>
      </w:r>
      <w:r w:rsidRPr="008015A2">
        <w:rPr>
          <w:color w:val="231F20"/>
          <w:spacing w:val="-5"/>
          <w:sz w:val="24"/>
          <w:szCs w:val="24"/>
        </w:rPr>
        <w:t xml:space="preserve"> </w:t>
      </w:r>
      <w:r w:rsidRPr="008015A2">
        <w:rPr>
          <w:color w:val="231F20"/>
          <w:spacing w:val="-8"/>
          <w:sz w:val="24"/>
          <w:szCs w:val="24"/>
        </w:rPr>
        <w:t>jednak</w:t>
      </w:r>
      <w:r w:rsidRPr="008015A2">
        <w:rPr>
          <w:color w:val="231F20"/>
          <w:spacing w:val="-4"/>
          <w:sz w:val="24"/>
          <w:szCs w:val="24"/>
        </w:rPr>
        <w:t xml:space="preserve"> </w:t>
      </w:r>
      <w:r w:rsidRPr="008015A2">
        <w:rPr>
          <w:color w:val="231F20"/>
          <w:spacing w:val="-8"/>
          <w:sz w:val="24"/>
          <w:szCs w:val="24"/>
        </w:rPr>
        <w:t>nie</w:t>
      </w:r>
      <w:r w:rsidRPr="008015A2">
        <w:rPr>
          <w:color w:val="231F20"/>
          <w:spacing w:val="-5"/>
          <w:sz w:val="24"/>
          <w:szCs w:val="24"/>
        </w:rPr>
        <w:t xml:space="preserve"> </w:t>
      </w:r>
      <w:r w:rsidRPr="008015A2">
        <w:rPr>
          <w:color w:val="231F20"/>
          <w:spacing w:val="-8"/>
          <w:sz w:val="24"/>
          <w:szCs w:val="24"/>
        </w:rPr>
        <w:t>dłużej</w:t>
      </w:r>
      <w:r w:rsidRPr="008015A2">
        <w:rPr>
          <w:color w:val="231F20"/>
          <w:spacing w:val="-4"/>
          <w:sz w:val="24"/>
          <w:szCs w:val="24"/>
        </w:rPr>
        <w:t xml:space="preserve"> </w:t>
      </w:r>
      <w:r w:rsidRPr="008015A2">
        <w:rPr>
          <w:color w:val="231F20"/>
          <w:spacing w:val="-8"/>
          <w:sz w:val="24"/>
          <w:szCs w:val="24"/>
        </w:rPr>
        <w:t>niż</w:t>
      </w:r>
      <w:r w:rsidRPr="008015A2">
        <w:rPr>
          <w:color w:val="231F20"/>
          <w:spacing w:val="-5"/>
          <w:sz w:val="24"/>
          <w:szCs w:val="24"/>
        </w:rPr>
        <w:t xml:space="preserve"> </w:t>
      </w:r>
      <w:r w:rsidRPr="008015A2">
        <w:rPr>
          <w:color w:val="231F20"/>
          <w:spacing w:val="-8"/>
          <w:sz w:val="24"/>
          <w:szCs w:val="24"/>
        </w:rPr>
        <w:t>przez</w:t>
      </w:r>
      <w:r w:rsidRPr="008015A2">
        <w:rPr>
          <w:color w:val="231F20"/>
          <w:spacing w:val="-5"/>
          <w:sz w:val="24"/>
          <w:szCs w:val="24"/>
        </w:rPr>
        <w:t xml:space="preserve"> </w:t>
      </w:r>
      <w:r w:rsidRPr="008015A2">
        <w:rPr>
          <w:color w:val="231F20"/>
          <w:spacing w:val="-8"/>
          <w:sz w:val="24"/>
          <w:szCs w:val="24"/>
        </w:rPr>
        <w:t>okres</w:t>
      </w:r>
      <w:r w:rsidRPr="008015A2">
        <w:rPr>
          <w:color w:val="231F20"/>
          <w:spacing w:val="-4"/>
          <w:sz w:val="24"/>
          <w:szCs w:val="24"/>
        </w:rPr>
        <w:t xml:space="preserve"> </w:t>
      </w:r>
      <w:r w:rsidRPr="008015A2">
        <w:rPr>
          <w:color w:val="231F20"/>
          <w:spacing w:val="-8"/>
          <w:sz w:val="24"/>
          <w:szCs w:val="24"/>
        </w:rPr>
        <w:t>wskazany</w:t>
      </w:r>
      <w:r w:rsidRPr="008015A2">
        <w:rPr>
          <w:color w:val="231F20"/>
          <w:spacing w:val="-5"/>
          <w:sz w:val="24"/>
          <w:szCs w:val="24"/>
        </w:rPr>
        <w:t xml:space="preserve"> </w:t>
      </w:r>
      <w:r w:rsidRPr="008015A2">
        <w:rPr>
          <w:color w:val="231F20"/>
          <w:spacing w:val="-8"/>
          <w:sz w:val="24"/>
          <w:szCs w:val="24"/>
        </w:rPr>
        <w:t>w</w:t>
      </w:r>
      <w:r w:rsidRPr="008015A2">
        <w:rPr>
          <w:color w:val="231F20"/>
          <w:spacing w:val="-4"/>
          <w:sz w:val="24"/>
          <w:szCs w:val="24"/>
        </w:rPr>
        <w:t xml:space="preserve"> </w:t>
      </w:r>
      <w:r w:rsidRPr="008015A2">
        <w:rPr>
          <w:color w:val="231F20"/>
          <w:spacing w:val="-8"/>
          <w:sz w:val="24"/>
          <w:szCs w:val="24"/>
        </w:rPr>
        <w:t>rubryce</w:t>
      </w:r>
      <w:r w:rsidRPr="008015A2">
        <w:rPr>
          <w:color w:val="231F20"/>
          <w:spacing w:val="-5"/>
          <w:sz w:val="24"/>
          <w:szCs w:val="24"/>
        </w:rPr>
        <w:t xml:space="preserve"> </w:t>
      </w:r>
      <w:r w:rsidRPr="008015A2">
        <w:rPr>
          <w:color w:val="231F20"/>
          <w:spacing w:val="-8"/>
          <w:sz w:val="24"/>
          <w:szCs w:val="24"/>
        </w:rPr>
        <w:t xml:space="preserve">„Czas </w:t>
      </w:r>
      <w:r w:rsidRPr="008015A2">
        <w:rPr>
          <w:color w:val="231F20"/>
          <w:sz w:val="24"/>
          <w:szCs w:val="24"/>
        </w:rPr>
        <w:t>obowiązywania</w:t>
      </w:r>
      <w:r w:rsidRPr="008015A2">
        <w:rPr>
          <w:color w:val="231F20"/>
          <w:spacing w:val="-15"/>
          <w:sz w:val="24"/>
          <w:szCs w:val="24"/>
        </w:rPr>
        <w:t xml:space="preserve"> </w:t>
      </w:r>
      <w:r w:rsidRPr="008015A2">
        <w:rPr>
          <w:color w:val="231F20"/>
          <w:sz w:val="24"/>
          <w:szCs w:val="24"/>
        </w:rPr>
        <w:t>umowy”;</w:t>
      </w:r>
    </w:p>
    <w:p w14:paraId="080B5CD3" w14:textId="77C230FA" w:rsidR="00241C87" w:rsidRPr="008015A2" w:rsidRDefault="00241C87" w:rsidP="00241C87">
      <w:pPr>
        <w:pStyle w:val="Tekstpodstawowy"/>
        <w:kinsoku w:val="0"/>
        <w:overflowPunct w:val="0"/>
        <w:spacing w:line="232" w:lineRule="auto"/>
        <w:ind w:left="277" w:right="294"/>
        <w:jc w:val="both"/>
        <w:rPr>
          <w:color w:val="231F20"/>
          <w:sz w:val="24"/>
          <w:szCs w:val="24"/>
        </w:rPr>
      </w:pPr>
      <w:r w:rsidRPr="008015A2">
        <w:rPr>
          <w:b/>
          <w:bCs/>
          <w:color w:val="231F20"/>
          <w:spacing w:val="-8"/>
          <w:sz w:val="24"/>
          <w:szCs w:val="24"/>
        </w:rPr>
        <w:t>Opłaty</w:t>
      </w:r>
      <w:r w:rsidRPr="008015A2">
        <w:rPr>
          <w:b/>
          <w:bCs/>
          <w:color w:val="231F20"/>
          <w:sz w:val="24"/>
          <w:szCs w:val="24"/>
        </w:rPr>
        <w:t xml:space="preserve"> </w:t>
      </w:r>
      <w:r w:rsidRPr="008015A2">
        <w:rPr>
          <w:b/>
          <w:bCs/>
          <w:color w:val="231F20"/>
          <w:spacing w:val="-8"/>
          <w:sz w:val="24"/>
          <w:szCs w:val="24"/>
        </w:rPr>
        <w:t>dodatkowe</w:t>
      </w:r>
      <w:r w:rsidRPr="008015A2">
        <w:rPr>
          <w:b/>
          <w:bCs/>
          <w:color w:val="231F20"/>
          <w:sz w:val="24"/>
          <w:szCs w:val="24"/>
        </w:rPr>
        <w:t xml:space="preserve"> </w:t>
      </w:r>
      <w:r w:rsidRPr="008015A2">
        <w:rPr>
          <w:color w:val="231F20"/>
          <w:spacing w:val="-8"/>
          <w:sz w:val="24"/>
          <w:szCs w:val="24"/>
        </w:rPr>
        <w:t>-</w:t>
      </w:r>
      <w:r w:rsidRPr="008015A2">
        <w:rPr>
          <w:color w:val="231F20"/>
          <w:sz w:val="24"/>
          <w:szCs w:val="24"/>
        </w:rPr>
        <w:t xml:space="preserve"> </w:t>
      </w:r>
      <w:r w:rsidRPr="008015A2">
        <w:rPr>
          <w:color w:val="231F20"/>
          <w:spacing w:val="-8"/>
          <w:sz w:val="24"/>
          <w:szCs w:val="24"/>
        </w:rPr>
        <w:t>opłaty</w:t>
      </w:r>
      <w:r w:rsidRPr="008015A2">
        <w:rPr>
          <w:color w:val="231F20"/>
          <w:sz w:val="24"/>
          <w:szCs w:val="24"/>
        </w:rPr>
        <w:t xml:space="preserve"> </w:t>
      </w:r>
      <w:r w:rsidRPr="008015A2">
        <w:rPr>
          <w:color w:val="231F20"/>
          <w:spacing w:val="-8"/>
          <w:sz w:val="24"/>
          <w:szCs w:val="24"/>
        </w:rPr>
        <w:t>z</w:t>
      </w:r>
      <w:r w:rsidRPr="008015A2">
        <w:rPr>
          <w:color w:val="231F20"/>
          <w:sz w:val="24"/>
          <w:szCs w:val="24"/>
        </w:rPr>
        <w:t xml:space="preserve"> </w:t>
      </w:r>
      <w:r w:rsidRPr="008015A2">
        <w:rPr>
          <w:color w:val="231F20"/>
          <w:spacing w:val="-8"/>
          <w:sz w:val="24"/>
          <w:szCs w:val="24"/>
        </w:rPr>
        <w:t>tytułu</w:t>
      </w:r>
      <w:r w:rsidRPr="008015A2">
        <w:rPr>
          <w:color w:val="231F20"/>
          <w:sz w:val="24"/>
          <w:szCs w:val="24"/>
        </w:rPr>
        <w:t xml:space="preserve"> </w:t>
      </w:r>
      <w:r w:rsidRPr="008015A2">
        <w:rPr>
          <w:color w:val="231F20"/>
          <w:spacing w:val="-8"/>
          <w:sz w:val="24"/>
          <w:szCs w:val="24"/>
        </w:rPr>
        <w:t>zaległości</w:t>
      </w:r>
      <w:r w:rsidRPr="008015A2">
        <w:rPr>
          <w:color w:val="231F20"/>
          <w:sz w:val="24"/>
          <w:szCs w:val="24"/>
        </w:rPr>
        <w:t xml:space="preserve"> </w:t>
      </w:r>
      <w:r w:rsidRPr="008015A2">
        <w:rPr>
          <w:color w:val="231F20"/>
          <w:spacing w:val="-8"/>
          <w:sz w:val="24"/>
          <w:szCs w:val="24"/>
        </w:rPr>
        <w:t>w</w:t>
      </w:r>
      <w:r w:rsidRPr="008015A2">
        <w:rPr>
          <w:color w:val="231F20"/>
          <w:sz w:val="24"/>
          <w:szCs w:val="24"/>
        </w:rPr>
        <w:t xml:space="preserve"> </w:t>
      </w:r>
      <w:r w:rsidRPr="008015A2">
        <w:rPr>
          <w:color w:val="231F20"/>
          <w:spacing w:val="-8"/>
          <w:sz w:val="24"/>
          <w:szCs w:val="24"/>
        </w:rPr>
        <w:t>spłacie</w:t>
      </w:r>
      <w:r w:rsidRPr="008015A2">
        <w:rPr>
          <w:color w:val="231F20"/>
          <w:sz w:val="24"/>
          <w:szCs w:val="24"/>
        </w:rPr>
        <w:t xml:space="preserve"> </w:t>
      </w:r>
      <w:r w:rsidRPr="008015A2">
        <w:rPr>
          <w:color w:val="231F20"/>
          <w:spacing w:val="-8"/>
          <w:sz w:val="24"/>
          <w:szCs w:val="24"/>
        </w:rPr>
        <w:t>kredytu</w:t>
      </w:r>
      <w:r w:rsidRPr="008015A2">
        <w:rPr>
          <w:color w:val="231F20"/>
          <w:sz w:val="24"/>
          <w:szCs w:val="24"/>
        </w:rPr>
        <w:t xml:space="preserve"> </w:t>
      </w:r>
      <w:r w:rsidRPr="008015A2">
        <w:rPr>
          <w:color w:val="231F20"/>
          <w:spacing w:val="-8"/>
          <w:sz w:val="24"/>
          <w:szCs w:val="24"/>
        </w:rPr>
        <w:t>w</w:t>
      </w:r>
      <w:r w:rsidRPr="008015A2">
        <w:rPr>
          <w:color w:val="231F20"/>
          <w:sz w:val="24"/>
          <w:szCs w:val="24"/>
        </w:rPr>
        <w:t xml:space="preserve"> </w:t>
      </w:r>
      <w:r w:rsidRPr="008015A2">
        <w:rPr>
          <w:color w:val="231F20"/>
          <w:spacing w:val="-8"/>
          <w:sz w:val="24"/>
          <w:szCs w:val="24"/>
        </w:rPr>
        <w:t>ro</w:t>
      </w:r>
      <w:r w:rsidRPr="008015A2">
        <w:rPr>
          <w:color w:val="231F20"/>
          <w:spacing w:val="-2"/>
          <w:sz w:val="24"/>
          <w:szCs w:val="24"/>
        </w:rPr>
        <w:t>zumieniu</w:t>
      </w:r>
      <w:r w:rsidRPr="008015A2">
        <w:rPr>
          <w:color w:val="231F20"/>
          <w:spacing w:val="-11"/>
          <w:sz w:val="24"/>
          <w:szCs w:val="24"/>
        </w:rPr>
        <w:t xml:space="preserve"> </w:t>
      </w:r>
      <w:r w:rsidRPr="008015A2">
        <w:rPr>
          <w:color w:val="231F20"/>
          <w:spacing w:val="-2"/>
          <w:sz w:val="24"/>
          <w:szCs w:val="24"/>
        </w:rPr>
        <w:t>art.</w:t>
      </w:r>
      <w:r w:rsidRPr="008015A2">
        <w:rPr>
          <w:color w:val="231F20"/>
          <w:spacing w:val="-10"/>
          <w:sz w:val="24"/>
          <w:szCs w:val="24"/>
        </w:rPr>
        <w:t xml:space="preserve"> </w:t>
      </w:r>
      <w:r w:rsidRPr="008015A2">
        <w:rPr>
          <w:color w:val="231F20"/>
          <w:spacing w:val="-2"/>
          <w:sz w:val="24"/>
          <w:szCs w:val="24"/>
        </w:rPr>
        <w:t>30</w:t>
      </w:r>
      <w:r w:rsidRPr="008015A2">
        <w:rPr>
          <w:color w:val="231F20"/>
          <w:spacing w:val="-11"/>
          <w:sz w:val="24"/>
          <w:szCs w:val="24"/>
        </w:rPr>
        <w:t xml:space="preserve"> </w:t>
      </w:r>
      <w:r w:rsidRPr="008015A2">
        <w:rPr>
          <w:color w:val="231F20"/>
          <w:spacing w:val="-2"/>
          <w:sz w:val="24"/>
          <w:szCs w:val="24"/>
        </w:rPr>
        <w:t>ust.</w:t>
      </w:r>
      <w:r w:rsidRPr="008015A2">
        <w:rPr>
          <w:color w:val="231F20"/>
          <w:spacing w:val="-10"/>
          <w:sz w:val="24"/>
          <w:szCs w:val="24"/>
        </w:rPr>
        <w:t xml:space="preserve"> </w:t>
      </w:r>
      <w:r w:rsidRPr="008015A2">
        <w:rPr>
          <w:color w:val="231F20"/>
          <w:spacing w:val="-2"/>
          <w:sz w:val="24"/>
          <w:szCs w:val="24"/>
        </w:rPr>
        <w:t>1</w:t>
      </w:r>
      <w:r w:rsidRPr="008015A2">
        <w:rPr>
          <w:color w:val="231F20"/>
          <w:spacing w:val="-11"/>
          <w:sz w:val="24"/>
          <w:szCs w:val="24"/>
        </w:rPr>
        <w:t xml:space="preserve"> </w:t>
      </w:r>
      <w:r w:rsidRPr="008015A2">
        <w:rPr>
          <w:color w:val="231F20"/>
          <w:spacing w:val="-2"/>
          <w:sz w:val="24"/>
          <w:szCs w:val="24"/>
        </w:rPr>
        <w:t>pkt</w:t>
      </w:r>
      <w:r w:rsidRPr="008015A2">
        <w:rPr>
          <w:color w:val="231F20"/>
          <w:spacing w:val="-11"/>
          <w:sz w:val="24"/>
          <w:szCs w:val="24"/>
        </w:rPr>
        <w:t xml:space="preserve"> </w:t>
      </w:r>
      <w:r w:rsidRPr="008015A2">
        <w:rPr>
          <w:color w:val="231F20"/>
          <w:spacing w:val="-2"/>
          <w:sz w:val="24"/>
          <w:szCs w:val="24"/>
        </w:rPr>
        <w:t>11</w:t>
      </w:r>
      <w:r w:rsidRPr="008015A2">
        <w:rPr>
          <w:color w:val="231F20"/>
          <w:spacing w:val="-10"/>
          <w:sz w:val="24"/>
          <w:szCs w:val="24"/>
        </w:rPr>
        <w:t xml:space="preserve"> </w:t>
      </w:r>
      <w:r w:rsidRPr="008015A2">
        <w:rPr>
          <w:color w:val="231F20"/>
          <w:spacing w:val="-2"/>
          <w:sz w:val="24"/>
          <w:szCs w:val="24"/>
        </w:rPr>
        <w:t>Ustawy</w:t>
      </w:r>
      <w:r w:rsidRPr="008015A2">
        <w:rPr>
          <w:color w:val="231F20"/>
          <w:spacing w:val="-11"/>
          <w:sz w:val="24"/>
          <w:szCs w:val="24"/>
        </w:rPr>
        <w:t xml:space="preserve"> </w:t>
      </w:r>
      <w:r w:rsidRPr="008015A2">
        <w:rPr>
          <w:color w:val="231F20"/>
          <w:spacing w:val="-2"/>
          <w:sz w:val="24"/>
          <w:szCs w:val="24"/>
        </w:rPr>
        <w:t>o</w:t>
      </w:r>
      <w:r w:rsidRPr="008015A2">
        <w:rPr>
          <w:color w:val="231F20"/>
          <w:spacing w:val="-10"/>
          <w:sz w:val="24"/>
          <w:szCs w:val="24"/>
        </w:rPr>
        <w:t xml:space="preserve"> </w:t>
      </w:r>
      <w:r w:rsidRPr="008015A2">
        <w:rPr>
          <w:color w:val="231F20"/>
          <w:spacing w:val="-2"/>
          <w:sz w:val="24"/>
          <w:szCs w:val="24"/>
        </w:rPr>
        <w:t>kredycie</w:t>
      </w:r>
      <w:r w:rsidRPr="008015A2">
        <w:rPr>
          <w:color w:val="231F20"/>
          <w:spacing w:val="-11"/>
          <w:sz w:val="24"/>
          <w:szCs w:val="24"/>
        </w:rPr>
        <w:t xml:space="preserve"> </w:t>
      </w:r>
      <w:r w:rsidRPr="008015A2">
        <w:rPr>
          <w:color w:val="231F20"/>
          <w:spacing w:val="-2"/>
          <w:sz w:val="24"/>
          <w:szCs w:val="24"/>
        </w:rPr>
        <w:t>konsumenckim,</w:t>
      </w:r>
      <w:r w:rsidRPr="008015A2">
        <w:rPr>
          <w:color w:val="231F20"/>
          <w:spacing w:val="-10"/>
          <w:sz w:val="24"/>
          <w:szCs w:val="24"/>
        </w:rPr>
        <w:t xml:space="preserve"> </w:t>
      </w:r>
      <w:r w:rsidRPr="008015A2">
        <w:rPr>
          <w:color w:val="231F20"/>
          <w:spacing w:val="-2"/>
          <w:sz w:val="24"/>
          <w:szCs w:val="24"/>
        </w:rPr>
        <w:t xml:space="preserve">w </w:t>
      </w:r>
      <w:r w:rsidRPr="008015A2">
        <w:rPr>
          <w:color w:val="231F20"/>
          <w:spacing w:val="-6"/>
          <w:sz w:val="24"/>
          <w:szCs w:val="24"/>
        </w:rPr>
        <w:t>kwocie faktycznie poniesionej przez Pożyczkodawcę z tytułu monitu/</w:t>
      </w:r>
      <w:r w:rsidR="00745BB6" w:rsidRPr="008015A2">
        <w:rPr>
          <w:color w:val="231F20"/>
          <w:spacing w:val="-6"/>
          <w:sz w:val="24"/>
          <w:szCs w:val="24"/>
        </w:rPr>
        <w:t xml:space="preserve"> </w:t>
      </w:r>
      <w:r w:rsidRPr="008015A2">
        <w:rPr>
          <w:color w:val="231F20"/>
          <w:spacing w:val="-8"/>
          <w:sz w:val="24"/>
          <w:szCs w:val="24"/>
        </w:rPr>
        <w:t>wezwania</w:t>
      </w:r>
      <w:r w:rsidRPr="008015A2">
        <w:rPr>
          <w:color w:val="231F20"/>
          <w:spacing w:val="-1"/>
          <w:sz w:val="24"/>
          <w:szCs w:val="24"/>
        </w:rPr>
        <w:t xml:space="preserve"> </w:t>
      </w:r>
      <w:r w:rsidRPr="008015A2">
        <w:rPr>
          <w:color w:val="231F20"/>
          <w:spacing w:val="-8"/>
          <w:sz w:val="24"/>
          <w:szCs w:val="24"/>
        </w:rPr>
        <w:t>Pożyczkobiorcy</w:t>
      </w:r>
      <w:r w:rsidRPr="008015A2">
        <w:rPr>
          <w:color w:val="231F20"/>
          <w:spacing w:val="-1"/>
          <w:sz w:val="24"/>
          <w:szCs w:val="24"/>
        </w:rPr>
        <w:t xml:space="preserve"> </w:t>
      </w:r>
      <w:r w:rsidRPr="008015A2">
        <w:rPr>
          <w:color w:val="231F20"/>
          <w:spacing w:val="-8"/>
          <w:sz w:val="24"/>
          <w:szCs w:val="24"/>
        </w:rPr>
        <w:t>do</w:t>
      </w:r>
      <w:r w:rsidRPr="008015A2">
        <w:rPr>
          <w:color w:val="231F20"/>
          <w:spacing w:val="-1"/>
          <w:sz w:val="24"/>
          <w:szCs w:val="24"/>
        </w:rPr>
        <w:t xml:space="preserve"> </w:t>
      </w:r>
      <w:r w:rsidRPr="008015A2">
        <w:rPr>
          <w:color w:val="231F20"/>
          <w:spacing w:val="-8"/>
          <w:sz w:val="24"/>
          <w:szCs w:val="24"/>
        </w:rPr>
        <w:t>spłaty</w:t>
      </w:r>
      <w:r w:rsidRPr="008015A2">
        <w:rPr>
          <w:color w:val="231F20"/>
          <w:spacing w:val="-1"/>
          <w:sz w:val="24"/>
          <w:szCs w:val="24"/>
        </w:rPr>
        <w:t xml:space="preserve"> </w:t>
      </w:r>
      <w:r w:rsidRPr="008015A2">
        <w:rPr>
          <w:color w:val="231F20"/>
          <w:spacing w:val="-8"/>
          <w:sz w:val="24"/>
          <w:szCs w:val="24"/>
        </w:rPr>
        <w:t>zadłużenia,</w:t>
      </w:r>
      <w:r w:rsidRPr="008015A2">
        <w:rPr>
          <w:color w:val="231F20"/>
          <w:spacing w:val="-1"/>
          <w:sz w:val="24"/>
          <w:szCs w:val="24"/>
        </w:rPr>
        <w:t xml:space="preserve"> </w:t>
      </w:r>
      <w:r w:rsidRPr="008015A2">
        <w:rPr>
          <w:color w:val="231F20"/>
          <w:spacing w:val="-8"/>
          <w:sz w:val="24"/>
          <w:szCs w:val="24"/>
        </w:rPr>
        <w:t>lecz</w:t>
      </w:r>
      <w:r w:rsidRPr="008015A2">
        <w:rPr>
          <w:color w:val="231F20"/>
          <w:spacing w:val="-1"/>
          <w:sz w:val="24"/>
          <w:szCs w:val="24"/>
        </w:rPr>
        <w:t xml:space="preserve"> </w:t>
      </w:r>
      <w:r w:rsidRPr="008015A2">
        <w:rPr>
          <w:color w:val="231F20"/>
          <w:spacing w:val="-8"/>
          <w:sz w:val="24"/>
          <w:szCs w:val="24"/>
        </w:rPr>
        <w:t>nieprzekraczającej</w:t>
      </w:r>
      <w:r w:rsidRPr="008015A2">
        <w:rPr>
          <w:color w:val="231F20"/>
          <w:spacing w:val="-5"/>
          <w:sz w:val="24"/>
          <w:szCs w:val="24"/>
        </w:rPr>
        <w:t xml:space="preserve"> </w:t>
      </w:r>
      <w:r w:rsidRPr="008015A2">
        <w:rPr>
          <w:color w:val="231F20"/>
          <w:spacing w:val="-8"/>
          <w:sz w:val="24"/>
          <w:szCs w:val="24"/>
        </w:rPr>
        <w:t>łącznie</w:t>
      </w:r>
      <w:r w:rsidRPr="008015A2">
        <w:rPr>
          <w:color w:val="231F20"/>
          <w:spacing w:val="-4"/>
          <w:sz w:val="24"/>
          <w:szCs w:val="24"/>
        </w:rPr>
        <w:t xml:space="preserve"> </w:t>
      </w:r>
      <w:r w:rsidRPr="008015A2">
        <w:rPr>
          <w:color w:val="231F20"/>
          <w:spacing w:val="-8"/>
          <w:sz w:val="24"/>
          <w:szCs w:val="24"/>
        </w:rPr>
        <w:t>z</w:t>
      </w:r>
      <w:r w:rsidRPr="008015A2">
        <w:rPr>
          <w:color w:val="231F20"/>
          <w:spacing w:val="-5"/>
          <w:sz w:val="24"/>
          <w:szCs w:val="24"/>
        </w:rPr>
        <w:t xml:space="preserve"> </w:t>
      </w:r>
      <w:r w:rsidRPr="008015A2">
        <w:rPr>
          <w:color w:val="231F20"/>
          <w:spacing w:val="-8"/>
          <w:sz w:val="24"/>
          <w:szCs w:val="24"/>
        </w:rPr>
        <w:t>naliczonymi</w:t>
      </w:r>
      <w:r w:rsidRPr="008015A2">
        <w:rPr>
          <w:color w:val="231F20"/>
          <w:spacing w:val="-4"/>
          <w:sz w:val="24"/>
          <w:szCs w:val="24"/>
        </w:rPr>
        <w:t xml:space="preserve"> </w:t>
      </w:r>
      <w:r w:rsidRPr="008015A2">
        <w:rPr>
          <w:color w:val="231F20"/>
          <w:spacing w:val="-8"/>
          <w:sz w:val="24"/>
          <w:szCs w:val="24"/>
        </w:rPr>
        <w:t>Pożyczkobiorcy</w:t>
      </w:r>
      <w:r w:rsidRPr="008015A2">
        <w:rPr>
          <w:color w:val="231F20"/>
          <w:spacing w:val="-5"/>
          <w:sz w:val="24"/>
          <w:szCs w:val="24"/>
        </w:rPr>
        <w:t xml:space="preserve"> </w:t>
      </w:r>
      <w:r w:rsidRPr="008015A2">
        <w:rPr>
          <w:color w:val="231F20"/>
          <w:spacing w:val="-8"/>
          <w:sz w:val="24"/>
          <w:szCs w:val="24"/>
        </w:rPr>
        <w:t>Odsetkami</w:t>
      </w:r>
      <w:r w:rsidRPr="008015A2">
        <w:rPr>
          <w:color w:val="231F20"/>
          <w:spacing w:val="-5"/>
          <w:sz w:val="24"/>
          <w:szCs w:val="24"/>
        </w:rPr>
        <w:t xml:space="preserve"> </w:t>
      </w:r>
      <w:r w:rsidRPr="008015A2">
        <w:rPr>
          <w:color w:val="231F20"/>
          <w:spacing w:val="-8"/>
          <w:sz w:val="24"/>
          <w:szCs w:val="24"/>
        </w:rPr>
        <w:t>za</w:t>
      </w:r>
      <w:r w:rsidRPr="008015A2">
        <w:rPr>
          <w:color w:val="231F20"/>
          <w:spacing w:val="-4"/>
          <w:sz w:val="24"/>
          <w:szCs w:val="24"/>
        </w:rPr>
        <w:t xml:space="preserve"> </w:t>
      </w:r>
      <w:r w:rsidRPr="008015A2">
        <w:rPr>
          <w:color w:val="231F20"/>
          <w:spacing w:val="-8"/>
          <w:sz w:val="24"/>
          <w:szCs w:val="24"/>
        </w:rPr>
        <w:t>opóźnienie</w:t>
      </w:r>
      <w:r w:rsidRPr="008015A2">
        <w:rPr>
          <w:color w:val="231F20"/>
          <w:spacing w:val="-5"/>
          <w:sz w:val="24"/>
          <w:szCs w:val="24"/>
        </w:rPr>
        <w:t xml:space="preserve"> </w:t>
      </w:r>
      <w:r w:rsidRPr="008015A2">
        <w:rPr>
          <w:color w:val="231F20"/>
          <w:spacing w:val="-8"/>
          <w:sz w:val="24"/>
          <w:szCs w:val="24"/>
        </w:rPr>
        <w:t xml:space="preserve">na </w:t>
      </w:r>
      <w:r w:rsidRPr="008015A2">
        <w:rPr>
          <w:color w:val="231F20"/>
          <w:spacing w:val="-6"/>
          <w:sz w:val="24"/>
          <w:szCs w:val="24"/>
        </w:rPr>
        <w:t xml:space="preserve">dzień pobrania tych odsetek lub Opłat dodatkowych - kwoty Odsetek </w:t>
      </w:r>
      <w:r w:rsidRPr="008015A2">
        <w:rPr>
          <w:color w:val="231F20"/>
          <w:sz w:val="24"/>
          <w:szCs w:val="24"/>
        </w:rPr>
        <w:t>za</w:t>
      </w:r>
      <w:r w:rsidRPr="008015A2">
        <w:rPr>
          <w:color w:val="231F20"/>
          <w:spacing w:val="-15"/>
          <w:sz w:val="24"/>
          <w:szCs w:val="24"/>
        </w:rPr>
        <w:t xml:space="preserve"> </w:t>
      </w:r>
      <w:r w:rsidRPr="008015A2">
        <w:rPr>
          <w:color w:val="231F20"/>
          <w:sz w:val="24"/>
          <w:szCs w:val="24"/>
        </w:rPr>
        <w:t>opóźnienie;</w:t>
      </w:r>
    </w:p>
    <w:p w14:paraId="36F4B058" w14:textId="77777777" w:rsidR="00241C87" w:rsidRPr="008015A2" w:rsidRDefault="00241C87" w:rsidP="00241C87">
      <w:pPr>
        <w:pStyle w:val="Tekstpodstawowy"/>
        <w:kinsoku w:val="0"/>
        <w:overflowPunct w:val="0"/>
        <w:spacing w:line="232" w:lineRule="auto"/>
        <w:ind w:left="277" w:right="296"/>
        <w:jc w:val="both"/>
        <w:rPr>
          <w:color w:val="231F20"/>
          <w:spacing w:val="-4"/>
          <w:sz w:val="24"/>
          <w:szCs w:val="24"/>
        </w:rPr>
      </w:pPr>
      <w:r w:rsidRPr="008015A2">
        <w:rPr>
          <w:b/>
          <w:bCs/>
          <w:color w:val="231F20"/>
          <w:spacing w:val="-8"/>
          <w:sz w:val="24"/>
          <w:szCs w:val="24"/>
        </w:rPr>
        <w:t>Całkowita</w:t>
      </w:r>
      <w:r w:rsidRPr="008015A2">
        <w:rPr>
          <w:b/>
          <w:bCs/>
          <w:color w:val="231F20"/>
          <w:spacing w:val="-2"/>
          <w:sz w:val="24"/>
          <w:szCs w:val="24"/>
        </w:rPr>
        <w:t xml:space="preserve"> </w:t>
      </w:r>
      <w:r w:rsidRPr="008015A2">
        <w:rPr>
          <w:b/>
          <w:bCs/>
          <w:color w:val="231F20"/>
          <w:spacing w:val="-8"/>
          <w:sz w:val="24"/>
          <w:szCs w:val="24"/>
        </w:rPr>
        <w:t>kwota</w:t>
      </w:r>
      <w:r w:rsidRPr="008015A2">
        <w:rPr>
          <w:b/>
          <w:bCs/>
          <w:color w:val="231F20"/>
          <w:spacing w:val="-2"/>
          <w:sz w:val="24"/>
          <w:szCs w:val="24"/>
        </w:rPr>
        <w:t xml:space="preserve"> </w:t>
      </w:r>
      <w:r w:rsidRPr="008015A2">
        <w:rPr>
          <w:b/>
          <w:bCs/>
          <w:color w:val="231F20"/>
          <w:spacing w:val="-8"/>
          <w:sz w:val="24"/>
          <w:szCs w:val="24"/>
        </w:rPr>
        <w:t>do</w:t>
      </w:r>
      <w:r w:rsidRPr="008015A2">
        <w:rPr>
          <w:b/>
          <w:bCs/>
          <w:color w:val="231F20"/>
          <w:spacing w:val="-2"/>
          <w:sz w:val="24"/>
          <w:szCs w:val="24"/>
        </w:rPr>
        <w:t xml:space="preserve"> </w:t>
      </w:r>
      <w:r w:rsidRPr="008015A2">
        <w:rPr>
          <w:b/>
          <w:bCs/>
          <w:color w:val="231F20"/>
          <w:spacing w:val="-8"/>
          <w:sz w:val="24"/>
          <w:szCs w:val="24"/>
        </w:rPr>
        <w:t>zapłaty</w:t>
      </w:r>
      <w:r w:rsidRPr="008015A2">
        <w:rPr>
          <w:b/>
          <w:bCs/>
          <w:color w:val="231F20"/>
          <w:spacing w:val="-2"/>
          <w:sz w:val="24"/>
          <w:szCs w:val="24"/>
        </w:rPr>
        <w:t xml:space="preserve"> </w:t>
      </w:r>
      <w:r w:rsidRPr="008015A2">
        <w:rPr>
          <w:color w:val="231F20"/>
          <w:spacing w:val="-8"/>
          <w:sz w:val="24"/>
          <w:szCs w:val="24"/>
        </w:rPr>
        <w:t>-</w:t>
      </w:r>
      <w:r w:rsidRPr="008015A2">
        <w:rPr>
          <w:color w:val="231F20"/>
          <w:spacing w:val="-2"/>
          <w:sz w:val="24"/>
          <w:szCs w:val="24"/>
        </w:rPr>
        <w:t xml:space="preserve"> </w:t>
      </w:r>
      <w:r w:rsidRPr="008015A2">
        <w:rPr>
          <w:color w:val="231F20"/>
          <w:spacing w:val="-8"/>
          <w:sz w:val="24"/>
          <w:szCs w:val="24"/>
        </w:rPr>
        <w:t>należna</w:t>
      </w:r>
      <w:r w:rsidRPr="008015A2">
        <w:rPr>
          <w:color w:val="231F20"/>
          <w:spacing w:val="-2"/>
          <w:sz w:val="24"/>
          <w:szCs w:val="24"/>
        </w:rPr>
        <w:t xml:space="preserve"> </w:t>
      </w:r>
      <w:r w:rsidRPr="008015A2">
        <w:rPr>
          <w:color w:val="231F20"/>
          <w:spacing w:val="-8"/>
          <w:sz w:val="24"/>
          <w:szCs w:val="24"/>
        </w:rPr>
        <w:t>Pożyczkodawcy</w:t>
      </w:r>
      <w:r w:rsidRPr="008015A2">
        <w:rPr>
          <w:color w:val="231F20"/>
          <w:spacing w:val="-2"/>
          <w:sz w:val="24"/>
          <w:szCs w:val="24"/>
        </w:rPr>
        <w:t xml:space="preserve"> </w:t>
      </w:r>
      <w:r w:rsidRPr="008015A2">
        <w:rPr>
          <w:color w:val="231F20"/>
          <w:spacing w:val="-8"/>
          <w:sz w:val="24"/>
          <w:szCs w:val="24"/>
        </w:rPr>
        <w:t>suma</w:t>
      </w:r>
      <w:r w:rsidRPr="008015A2">
        <w:rPr>
          <w:color w:val="231F20"/>
          <w:spacing w:val="-2"/>
          <w:sz w:val="24"/>
          <w:szCs w:val="24"/>
        </w:rPr>
        <w:t xml:space="preserve"> </w:t>
      </w:r>
      <w:r w:rsidRPr="008015A2">
        <w:rPr>
          <w:color w:val="231F20"/>
          <w:spacing w:val="-8"/>
          <w:sz w:val="24"/>
          <w:szCs w:val="24"/>
        </w:rPr>
        <w:t xml:space="preserve">Całko- </w:t>
      </w:r>
      <w:r w:rsidRPr="008015A2">
        <w:rPr>
          <w:color w:val="231F20"/>
          <w:spacing w:val="-4"/>
          <w:sz w:val="24"/>
          <w:szCs w:val="24"/>
        </w:rPr>
        <w:t>witego</w:t>
      </w:r>
      <w:r w:rsidRPr="008015A2">
        <w:rPr>
          <w:color w:val="231F20"/>
          <w:spacing w:val="-11"/>
          <w:sz w:val="24"/>
          <w:szCs w:val="24"/>
        </w:rPr>
        <w:t xml:space="preserve"> </w:t>
      </w:r>
      <w:r w:rsidRPr="008015A2">
        <w:rPr>
          <w:color w:val="231F20"/>
          <w:spacing w:val="-4"/>
          <w:sz w:val="24"/>
          <w:szCs w:val="24"/>
        </w:rPr>
        <w:t>kosztu</w:t>
      </w:r>
      <w:r w:rsidRPr="008015A2">
        <w:rPr>
          <w:color w:val="231F20"/>
          <w:spacing w:val="-11"/>
          <w:sz w:val="24"/>
          <w:szCs w:val="24"/>
        </w:rPr>
        <w:t xml:space="preserve"> </w:t>
      </w:r>
      <w:r w:rsidRPr="008015A2">
        <w:rPr>
          <w:color w:val="231F20"/>
          <w:spacing w:val="-4"/>
          <w:sz w:val="24"/>
          <w:szCs w:val="24"/>
        </w:rPr>
        <w:t>pożyczki</w:t>
      </w:r>
      <w:r w:rsidRPr="008015A2">
        <w:rPr>
          <w:color w:val="231F20"/>
          <w:spacing w:val="-11"/>
          <w:sz w:val="24"/>
          <w:szCs w:val="24"/>
        </w:rPr>
        <w:t xml:space="preserve"> </w:t>
      </w:r>
      <w:r w:rsidRPr="008015A2">
        <w:rPr>
          <w:color w:val="231F20"/>
          <w:spacing w:val="-4"/>
          <w:sz w:val="24"/>
          <w:szCs w:val="24"/>
        </w:rPr>
        <w:t>i</w:t>
      </w:r>
      <w:r w:rsidRPr="008015A2">
        <w:rPr>
          <w:color w:val="231F20"/>
          <w:spacing w:val="-11"/>
          <w:sz w:val="24"/>
          <w:szCs w:val="24"/>
        </w:rPr>
        <w:t xml:space="preserve"> </w:t>
      </w:r>
      <w:r w:rsidRPr="008015A2">
        <w:rPr>
          <w:color w:val="231F20"/>
          <w:spacing w:val="-4"/>
          <w:sz w:val="24"/>
          <w:szCs w:val="24"/>
        </w:rPr>
        <w:t>Całkowitej</w:t>
      </w:r>
      <w:r w:rsidRPr="008015A2">
        <w:rPr>
          <w:color w:val="231F20"/>
          <w:spacing w:val="-11"/>
          <w:sz w:val="24"/>
          <w:szCs w:val="24"/>
        </w:rPr>
        <w:t xml:space="preserve"> </w:t>
      </w:r>
      <w:r w:rsidRPr="008015A2">
        <w:rPr>
          <w:color w:val="231F20"/>
          <w:spacing w:val="-4"/>
          <w:sz w:val="24"/>
          <w:szCs w:val="24"/>
        </w:rPr>
        <w:t>kwoty</w:t>
      </w:r>
      <w:r w:rsidRPr="008015A2">
        <w:rPr>
          <w:color w:val="231F20"/>
          <w:spacing w:val="-11"/>
          <w:sz w:val="24"/>
          <w:szCs w:val="24"/>
        </w:rPr>
        <w:t xml:space="preserve"> </w:t>
      </w:r>
      <w:r w:rsidRPr="008015A2">
        <w:rPr>
          <w:color w:val="231F20"/>
          <w:spacing w:val="-4"/>
          <w:sz w:val="24"/>
          <w:szCs w:val="24"/>
        </w:rPr>
        <w:t>pożyczki;</w:t>
      </w:r>
    </w:p>
    <w:p w14:paraId="641DE174" w14:textId="44FE2961" w:rsidR="00241C87" w:rsidRPr="008015A2" w:rsidRDefault="00241C87" w:rsidP="00241C87">
      <w:pPr>
        <w:pStyle w:val="Tekstpodstawowy"/>
        <w:kinsoku w:val="0"/>
        <w:overflowPunct w:val="0"/>
        <w:spacing w:line="232" w:lineRule="auto"/>
        <w:ind w:left="277" w:right="294"/>
        <w:jc w:val="both"/>
        <w:rPr>
          <w:color w:val="231F20"/>
          <w:sz w:val="24"/>
          <w:szCs w:val="24"/>
        </w:rPr>
      </w:pPr>
      <w:r w:rsidRPr="008015A2">
        <w:rPr>
          <w:b/>
          <w:bCs/>
          <w:color w:val="231F20"/>
          <w:spacing w:val="-4"/>
          <w:sz w:val="24"/>
          <w:szCs w:val="24"/>
        </w:rPr>
        <w:t>Całkowity</w:t>
      </w:r>
      <w:r w:rsidRPr="008015A2">
        <w:rPr>
          <w:b/>
          <w:bCs/>
          <w:color w:val="231F20"/>
          <w:spacing w:val="-9"/>
          <w:sz w:val="24"/>
          <w:szCs w:val="24"/>
        </w:rPr>
        <w:t xml:space="preserve"> </w:t>
      </w:r>
      <w:r w:rsidRPr="008015A2">
        <w:rPr>
          <w:b/>
          <w:bCs/>
          <w:color w:val="231F20"/>
          <w:spacing w:val="-4"/>
          <w:sz w:val="24"/>
          <w:szCs w:val="24"/>
        </w:rPr>
        <w:t>koszt</w:t>
      </w:r>
      <w:r w:rsidRPr="008015A2">
        <w:rPr>
          <w:b/>
          <w:bCs/>
          <w:color w:val="231F20"/>
          <w:spacing w:val="-8"/>
          <w:sz w:val="24"/>
          <w:szCs w:val="24"/>
        </w:rPr>
        <w:t xml:space="preserve"> </w:t>
      </w:r>
      <w:r w:rsidRPr="008015A2">
        <w:rPr>
          <w:b/>
          <w:bCs/>
          <w:color w:val="231F20"/>
          <w:spacing w:val="-4"/>
          <w:sz w:val="24"/>
          <w:szCs w:val="24"/>
        </w:rPr>
        <w:t>pożyczki</w:t>
      </w:r>
      <w:r w:rsidRPr="008015A2">
        <w:rPr>
          <w:b/>
          <w:bCs/>
          <w:color w:val="231F20"/>
          <w:spacing w:val="-9"/>
          <w:sz w:val="24"/>
          <w:szCs w:val="24"/>
        </w:rPr>
        <w:t xml:space="preserve"> </w:t>
      </w:r>
      <w:r w:rsidRPr="008015A2">
        <w:rPr>
          <w:color w:val="231F20"/>
          <w:spacing w:val="-4"/>
          <w:sz w:val="24"/>
          <w:szCs w:val="24"/>
        </w:rPr>
        <w:t>-</w:t>
      </w:r>
      <w:r w:rsidRPr="008015A2">
        <w:rPr>
          <w:color w:val="231F20"/>
          <w:spacing w:val="-8"/>
          <w:sz w:val="24"/>
          <w:szCs w:val="24"/>
        </w:rPr>
        <w:t xml:space="preserve"> </w:t>
      </w:r>
      <w:r w:rsidRPr="008015A2">
        <w:rPr>
          <w:color w:val="231F20"/>
          <w:spacing w:val="-4"/>
          <w:sz w:val="24"/>
          <w:szCs w:val="24"/>
        </w:rPr>
        <w:t>wszelkie</w:t>
      </w:r>
      <w:r w:rsidRPr="008015A2">
        <w:rPr>
          <w:color w:val="231F20"/>
          <w:spacing w:val="-9"/>
          <w:sz w:val="24"/>
          <w:szCs w:val="24"/>
        </w:rPr>
        <w:t xml:space="preserve"> </w:t>
      </w:r>
      <w:r w:rsidRPr="008015A2">
        <w:rPr>
          <w:color w:val="231F20"/>
          <w:spacing w:val="-4"/>
          <w:sz w:val="24"/>
          <w:szCs w:val="24"/>
        </w:rPr>
        <w:t>koszty,</w:t>
      </w:r>
      <w:r w:rsidRPr="008015A2">
        <w:rPr>
          <w:color w:val="231F20"/>
          <w:spacing w:val="-9"/>
          <w:sz w:val="24"/>
          <w:szCs w:val="24"/>
        </w:rPr>
        <w:t xml:space="preserve"> </w:t>
      </w:r>
      <w:r w:rsidRPr="008015A2">
        <w:rPr>
          <w:color w:val="231F20"/>
          <w:spacing w:val="-4"/>
          <w:sz w:val="24"/>
          <w:szCs w:val="24"/>
        </w:rPr>
        <w:t>które</w:t>
      </w:r>
      <w:r w:rsidRPr="008015A2">
        <w:rPr>
          <w:color w:val="231F20"/>
          <w:spacing w:val="-8"/>
          <w:sz w:val="24"/>
          <w:szCs w:val="24"/>
        </w:rPr>
        <w:t xml:space="preserve"> </w:t>
      </w:r>
      <w:r w:rsidRPr="008015A2">
        <w:rPr>
          <w:color w:val="231F20"/>
          <w:spacing w:val="-4"/>
          <w:sz w:val="24"/>
          <w:szCs w:val="24"/>
        </w:rPr>
        <w:t xml:space="preserve">Pożyczkobiorca </w:t>
      </w:r>
      <w:r w:rsidRPr="008015A2">
        <w:rPr>
          <w:color w:val="231F20"/>
          <w:spacing w:val="-8"/>
          <w:sz w:val="24"/>
          <w:szCs w:val="24"/>
        </w:rPr>
        <w:t>jest</w:t>
      </w:r>
      <w:r w:rsidRPr="008015A2">
        <w:rPr>
          <w:color w:val="231F20"/>
          <w:spacing w:val="-2"/>
          <w:sz w:val="24"/>
          <w:szCs w:val="24"/>
        </w:rPr>
        <w:t xml:space="preserve"> </w:t>
      </w:r>
      <w:r w:rsidRPr="008015A2">
        <w:rPr>
          <w:color w:val="231F20"/>
          <w:spacing w:val="-8"/>
          <w:sz w:val="24"/>
          <w:szCs w:val="24"/>
        </w:rPr>
        <w:t>zobowiązany</w:t>
      </w:r>
      <w:r w:rsidRPr="008015A2">
        <w:rPr>
          <w:color w:val="231F20"/>
          <w:spacing w:val="-2"/>
          <w:sz w:val="24"/>
          <w:szCs w:val="24"/>
        </w:rPr>
        <w:t xml:space="preserve"> </w:t>
      </w:r>
      <w:r w:rsidRPr="008015A2">
        <w:rPr>
          <w:color w:val="231F20"/>
          <w:spacing w:val="-8"/>
          <w:sz w:val="24"/>
          <w:szCs w:val="24"/>
        </w:rPr>
        <w:t>ponieść</w:t>
      </w:r>
      <w:r w:rsidRPr="008015A2">
        <w:rPr>
          <w:color w:val="231F20"/>
          <w:spacing w:val="-2"/>
          <w:sz w:val="24"/>
          <w:szCs w:val="24"/>
        </w:rPr>
        <w:t xml:space="preserve"> </w:t>
      </w:r>
      <w:r w:rsidRPr="008015A2">
        <w:rPr>
          <w:color w:val="231F20"/>
          <w:spacing w:val="-8"/>
          <w:sz w:val="24"/>
          <w:szCs w:val="24"/>
        </w:rPr>
        <w:t>w</w:t>
      </w:r>
      <w:r w:rsidRPr="008015A2">
        <w:rPr>
          <w:color w:val="231F20"/>
          <w:spacing w:val="-2"/>
          <w:sz w:val="24"/>
          <w:szCs w:val="24"/>
        </w:rPr>
        <w:t xml:space="preserve"> </w:t>
      </w:r>
      <w:r w:rsidRPr="008015A2">
        <w:rPr>
          <w:color w:val="231F20"/>
          <w:spacing w:val="-8"/>
          <w:sz w:val="24"/>
          <w:szCs w:val="24"/>
        </w:rPr>
        <w:t>związku</w:t>
      </w:r>
      <w:r w:rsidRPr="008015A2">
        <w:rPr>
          <w:color w:val="231F20"/>
          <w:spacing w:val="-2"/>
          <w:sz w:val="24"/>
          <w:szCs w:val="24"/>
        </w:rPr>
        <w:t xml:space="preserve"> </w:t>
      </w:r>
      <w:r w:rsidRPr="008015A2">
        <w:rPr>
          <w:color w:val="231F20"/>
          <w:spacing w:val="-8"/>
          <w:sz w:val="24"/>
          <w:szCs w:val="24"/>
        </w:rPr>
        <w:t>z</w:t>
      </w:r>
      <w:r w:rsidRPr="008015A2">
        <w:rPr>
          <w:color w:val="231F20"/>
          <w:spacing w:val="-2"/>
          <w:sz w:val="24"/>
          <w:szCs w:val="24"/>
        </w:rPr>
        <w:t xml:space="preserve"> </w:t>
      </w:r>
      <w:r w:rsidRPr="008015A2">
        <w:rPr>
          <w:color w:val="231F20"/>
          <w:spacing w:val="-8"/>
          <w:sz w:val="24"/>
          <w:szCs w:val="24"/>
        </w:rPr>
        <w:t>Umową</w:t>
      </w:r>
      <w:r w:rsidRPr="008015A2">
        <w:rPr>
          <w:color w:val="231F20"/>
          <w:spacing w:val="-2"/>
          <w:sz w:val="24"/>
          <w:szCs w:val="24"/>
        </w:rPr>
        <w:t xml:space="preserve"> </w:t>
      </w:r>
      <w:r w:rsidRPr="008015A2">
        <w:rPr>
          <w:color w:val="231F20"/>
          <w:spacing w:val="-8"/>
          <w:sz w:val="24"/>
          <w:szCs w:val="24"/>
        </w:rPr>
        <w:t>Pożyczki,</w:t>
      </w:r>
      <w:r w:rsidRPr="008015A2">
        <w:rPr>
          <w:color w:val="231F20"/>
          <w:spacing w:val="-2"/>
          <w:sz w:val="24"/>
          <w:szCs w:val="24"/>
        </w:rPr>
        <w:t xml:space="preserve"> </w:t>
      </w:r>
      <w:r w:rsidRPr="008015A2">
        <w:rPr>
          <w:color w:val="231F20"/>
          <w:spacing w:val="-8"/>
          <w:sz w:val="24"/>
          <w:szCs w:val="24"/>
        </w:rPr>
        <w:t>tj.</w:t>
      </w:r>
      <w:r w:rsidRPr="008015A2">
        <w:rPr>
          <w:color w:val="231F20"/>
          <w:spacing w:val="-2"/>
          <w:sz w:val="24"/>
          <w:szCs w:val="24"/>
        </w:rPr>
        <w:t xml:space="preserve"> </w:t>
      </w:r>
      <w:r w:rsidRPr="008015A2">
        <w:rPr>
          <w:color w:val="231F20"/>
          <w:spacing w:val="-8"/>
          <w:sz w:val="24"/>
          <w:szCs w:val="24"/>
        </w:rPr>
        <w:t>Opłata</w:t>
      </w:r>
      <w:r w:rsidRPr="008015A2">
        <w:rPr>
          <w:color w:val="231F20"/>
          <w:spacing w:val="-2"/>
          <w:sz w:val="24"/>
          <w:szCs w:val="24"/>
        </w:rPr>
        <w:t xml:space="preserve"> </w:t>
      </w:r>
      <w:r w:rsidRPr="008015A2">
        <w:rPr>
          <w:color w:val="231F20"/>
          <w:spacing w:val="-8"/>
          <w:sz w:val="24"/>
          <w:szCs w:val="24"/>
        </w:rPr>
        <w:t xml:space="preserve">za </w:t>
      </w:r>
      <w:r w:rsidRPr="008015A2">
        <w:rPr>
          <w:color w:val="231F20"/>
          <w:spacing w:val="-10"/>
          <w:sz w:val="24"/>
          <w:szCs w:val="24"/>
        </w:rPr>
        <w:t>zarządzanie</w:t>
      </w:r>
      <w:r w:rsidRPr="008015A2">
        <w:rPr>
          <w:color w:val="231F20"/>
          <w:sz w:val="24"/>
          <w:szCs w:val="24"/>
        </w:rPr>
        <w:t xml:space="preserve"> </w:t>
      </w:r>
      <w:r w:rsidRPr="008015A2">
        <w:rPr>
          <w:color w:val="231F20"/>
          <w:spacing w:val="-10"/>
          <w:sz w:val="24"/>
          <w:szCs w:val="24"/>
        </w:rPr>
        <w:t>pożyczką,</w:t>
      </w:r>
      <w:r w:rsidRPr="008015A2">
        <w:rPr>
          <w:color w:val="231F20"/>
          <w:sz w:val="24"/>
          <w:szCs w:val="24"/>
        </w:rPr>
        <w:t xml:space="preserve"> </w:t>
      </w:r>
      <w:r w:rsidRPr="008015A2">
        <w:rPr>
          <w:color w:val="231F20"/>
          <w:spacing w:val="-10"/>
          <w:sz w:val="24"/>
          <w:szCs w:val="24"/>
        </w:rPr>
        <w:t>Oprocentowanie,</w:t>
      </w:r>
      <w:r w:rsidRPr="008015A2">
        <w:rPr>
          <w:color w:val="231F20"/>
          <w:sz w:val="24"/>
          <w:szCs w:val="24"/>
        </w:rPr>
        <w:t xml:space="preserve"> </w:t>
      </w:r>
      <w:r w:rsidRPr="008015A2">
        <w:rPr>
          <w:color w:val="231F20"/>
          <w:spacing w:val="-10"/>
          <w:sz w:val="24"/>
          <w:szCs w:val="24"/>
        </w:rPr>
        <w:t>Odsetki</w:t>
      </w:r>
      <w:r w:rsidRPr="008015A2">
        <w:rPr>
          <w:color w:val="231F20"/>
          <w:sz w:val="24"/>
          <w:szCs w:val="24"/>
        </w:rPr>
        <w:t xml:space="preserve"> </w:t>
      </w:r>
      <w:r w:rsidRPr="008015A2">
        <w:rPr>
          <w:color w:val="231F20"/>
          <w:spacing w:val="-10"/>
          <w:sz w:val="24"/>
          <w:szCs w:val="24"/>
        </w:rPr>
        <w:t>za</w:t>
      </w:r>
      <w:r w:rsidRPr="008015A2">
        <w:rPr>
          <w:color w:val="231F20"/>
          <w:sz w:val="24"/>
          <w:szCs w:val="24"/>
        </w:rPr>
        <w:t xml:space="preserve"> </w:t>
      </w:r>
      <w:r w:rsidRPr="008015A2">
        <w:rPr>
          <w:color w:val="231F20"/>
          <w:spacing w:val="-10"/>
          <w:sz w:val="24"/>
          <w:szCs w:val="24"/>
        </w:rPr>
        <w:t>opóźnienie</w:t>
      </w:r>
      <w:r w:rsidRPr="008015A2">
        <w:rPr>
          <w:color w:val="231F20"/>
          <w:sz w:val="24"/>
          <w:szCs w:val="24"/>
        </w:rPr>
        <w:t xml:space="preserve"> </w:t>
      </w:r>
      <w:r w:rsidRPr="008015A2">
        <w:rPr>
          <w:color w:val="231F20"/>
          <w:spacing w:val="-10"/>
          <w:sz w:val="24"/>
          <w:szCs w:val="24"/>
        </w:rPr>
        <w:t>i</w:t>
      </w:r>
      <w:r w:rsidRPr="008015A2">
        <w:rPr>
          <w:color w:val="231F20"/>
          <w:sz w:val="24"/>
          <w:szCs w:val="24"/>
        </w:rPr>
        <w:t xml:space="preserve"> </w:t>
      </w:r>
      <w:r w:rsidRPr="008015A2">
        <w:rPr>
          <w:color w:val="231F20"/>
          <w:spacing w:val="-10"/>
          <w:sz w:val="24"/>
          <w:szCs w:val="24"/>
        </w:rPr>
        <w:t>Opła</w:t>
      </w:r>
      <w:r w:rsidRPr="008015A2">
        <w:rPr>
          <w:color w:val="231F20"/>
          <w:sz w:val="24"/>
          <w:szCs w:val="24"/>
        </w:rPr>
        <w:t>ty</w:t>
      </w:r>
      <w:r w:rsidRPr="008015A2">
        <w:rPr>
          <w:color w:val="231F20"/>
          <w:spacing w:val="-15"/>
          <w:sz w:val="24"/>
          <w:szCs w:val="24"/>
        </w:rPr>
        <w:t xml:space="preserve"> </w:t>
      </w:r>
      <w:r w:rsidRPr="008015A2">
        <w:rPr>
          <w:color w:val="231F20"/>
          <w:sz w:val="24"/>
          <w:szCs w:val="24"/>
        </w:rPr>
        <w:t>dodatkowe</w:t>
      </w:r>
      <w:r w:rsidRPr="008015A2">
        <w:rPr>
          <w:color w:val="231F20"/>
          <w:spacing w:val="-15"/>
          <w:sz w:val="24"/>
          <w:szCs w:val="24"/>
        </w:rPr>
        <w:t xml:space="preserve"> </w:t>
      </w:r>
      <w:r w:rsidRPr="008015A2">
        <w:rPr>
          <w:color w:val="231F20"/>
          <w:sz w:val="24"/>
          <w:szCs w:val="24"/>
        </w:rPr>
        <w:t>-</w:t>
      </w:r>
      <w:r w:rsidRPr="008015A2">
        <w:rPr>
          <w:color w:val="231F20"/>
          <w:spacing w:val="-15"/>
          <w:sz w:val="24"/>
          <w:szCs w:val="24"/>
        </w:rPr>
        <w:t xml:space="preserve"> </w:t>
      </w:r>
      <w:r w:rsidRPr="008015A2">
        <w:rPr>
          <w:color w:val="231F20"/>
          <w:sz w:val="24"/>
          <w:szCs w:val="24"/>
        </w:rPr>
        <w:t>o</w:t>
      </w:r>
      <w:r w:rsidRPr="008015A2">
        <w:rPr>
          <w:color w:val="231F20"/>
          <w:spacing w:val="-15"/>
          <w:sz w:val="24"/>
          <w:szCs w:val="24"/>
        </w:rPr>
        <w:t xml:space="preserve"> </w:t>
      </w:r>
      <w:r w:rsidRPr="008015A2">
        <w:rPr>
          <w:color w:val="231F20"/>
          <w:sz w:val="24"/>
          <w:szCs w:val="24"/>
        </w:rPr>
        <w:t>ile</w:t>
      </w:r>
      <w:r w:rsidRPr="008015A2">
        <w:rPr>
          <w:color w:val="231F20"/>
          <w:spacing w:val="-15"/>
          <w:sz w:val="24"/>
          <w:szCs w:val="24"/>
        </w:rPr>
        <w:t xml:space="preserve"> </w:t>
      </w:r>
      <w:r w:rsidRPr="008015A2">
        <w:rPr>
          <w:color w:val="231F20"/>
          <w:sz w:val="24"/>
          <w:szCs w:val="24"/>
        </w:rPr>
        <w:t>są</w:t>
      </w:r>
      <w:r w:rsidRPr="008015A2">
        <w:rPr>
          <w:color w:val="231F20"/>
          <w:spacing w:val="-15"/>
          <w:sz w:val="24"/>
          <w:szCs w:val="24"/>
        </w:rPr>
        <w:t xml:space="preserve"> </w:t>
      </w:r>
      <w:r w:rsidRPr="008015A2">
        <w:rPr>
          <w:color w:val="231F20"/>
          <w:sz w:val="24"/>
          <w:szCs w:val="24"/>
        </w:rPr>
        <w:t>należne;</w:t>
      </w:r>
    </w:p>
    <w:p w14:paraId="695F15E6" w14:textId="69DB434D" w:rsidR="00241C87" w:rsidRPr="008015A2" w:rsidRDefault="00330E5A" w:rsidP="00241C87">
      <w:pPr>
        <w:pStyle w:val="Tekstpodstawowy"/>
        <w:kinsoku w:val="0"/>
        <w:overflowPunct w:val="0"/>
        <w:spacing w:line="232" w:lineRule="auto"/>
        <w:ind w:left="277" w:right="295"/>
        <w:jc w:val="both"/>
        <w:rPr>
          <w:color w:val="231F20"/>
          <w:spacing w:val="-2"/>
          <w:sz w:val="24"/>
          <w:szCs w:val="24"/>
        </w:rPr>
      </w:pPr>
      <w:r w:rsidRPr="008015A2">
        <w:rPr>
          <w:b/>
          <w:bCs/>
          <w:color w:val="231F20"/>
          <w:spacing w:val="-10"/>
          <w:sz w:val="24"/>
          <w:szCs w:val="24"/>
        </w:rPr>
        <w:t>Poza odsetkowe</w:t>
      </w:r>
      <w:r w:rsidR="00241C87" w:rsidRPr="008015A2">
        <w:rPr>
          <w:b/>
          <w:bCs/>
          <w:color w:val="231F20"/>
          <w:sz w:val="24"/>
          <w:szCs w:val="24"/>
        </w:rPr>
        <w:t xml:space="preserve"> </w:t>
      </w:r>
      <w:r w:rsidR="00241C87" w:rsidRPr="008015A2">
        <w:rPr>
          <w:b/>
          <w:bCs/>
          <w:color w:val="231F20"/>
          <w:spacing w:val="-10"/>
          <w:sz w:val="24"/>
          <w:szCs w:val="24"/>
        </w:rPr>
        <w:t>koszty</w:t>
      </w:r>
      <w:r w:rsidR="00241C87" w:rsidRPr="008015A2">
        <w:rPr>
          <w:b/>
          <w:bCs/>
          <w:color w:val="231F20"/>
          <w:sz w:val="24"/>
          <w:szCs w:val="24"/>
        </w:rPr>
        <w:t xml:space="preserve"> </w:t>
      </w:r>
      <w:r w:rsidR="00241C87" w:rsidRPr="008015A2">
        <w:rPr>
          <w:b/>
          <w:bCs/>
          <w:color w:val="231F20"/>
          <w:spacing w:val="-10"/>
          <w:sz w:val="24"/>
          <w:szCs w:val="24"/>
        </w:rPr>
        <w:t>pożyczki</w:t>
      </w:r>
      <w:r w:rsidR="00241C87" w:rsidRPr="008015A2">
        <w:rPr>
          <w:b/>
          <w:bCs/>
          <w:color w:val="231F20"/>
          <w:sz w:val="24"/>
          <w:szCs w:val="24"/>
        </w:rPr>
        <w:t xml:space="preserve"> </w:t>
      </w:r>
      <w:r w:rsidR="00241C87" w:rsidRPr="008015A2">
        <w:rPr>
          <w:color w:val="231F20"/>
          <w:spacing w:val="-10"/>
          <w:sz w:val="24"/>
          <w:szCs w:val="24"/>
        </w:rPr>
        <w:t>-</w:t>
      </w:r>
      <w:r w:rsidR="00241C87" w:rsidRPr="008015A2">
        <w:rPr>
          <w:color w:val="231F20"/>
          <w:sz w:val="24"/>
          <w:szCs w:val="24"/>
        </w:rPr>
        <w:t xml:space="preserve"> </w:t>
      </w:r>
      <w:r w:rsidR="00241C87" w:rsidRPr="008015A2">
        <w:rPr>
          <w:color w:val="231F20"/>
          <w:spacing w:val="-10"/>
          <w:sz w:val="24"/>
          <w:szCs w:val="24"/>
        </w:rPr>
        <w:t>wszystkie</w:t>
      </w:r>
      <w:r w:rsidR="00241C87" w:rsidRPr="008015A2">
        <w:rPr>
          <w:color w:val="231F20"/>
          <w:sz w:val="24"/>
          <w:szCs w:val="24"/>
        </w:rPr>
        <w:t xml:space="preserve"> </w:t>
      </w:r>
      <w:r w:rsidR="00241C87" w:rsidRPr="008015A2">
        <w:rPr>
          <w:color w:val="231F20"/>
          <w:spacing w:val="-10"/>
          <w:sz w:val="24"/>
          <w:szCs w:val="24"/>
        </w:rPr>
        <w:t>koszty,</w:t>
      </w:r>
      <w:r w:rsidR="00241C87" w:rsidRPr="008015A2">
        <w:rPr>
          <w:color w:val="231F20"/>
          <w:sz w:val="24"/>
          <w:szCs w:val="24"/>
        </w:rPr>
        <w:t xml:space="preserve"> </w:t>
      </w:r>
      <w:r w:rsidR="00241C87" w:rsidRPr="008015A2">
        <w:rPr>
          <w:color w:val="231F20"/>
          <w:spacing w:val="-10"/>
          <w:sz w:val="24"/>
          <w:szCs w:val="24"/>
        </w:rPr>
        <w:t>jakie</w:t>
      </w:r>
      <w:r w:rsidR="00241C87" w:rsidRPr="008015A2">
        <w:rPr>
          <w:color w:val="231F20"/>
          <w:sz w:val="24"/>
          <w:szCs w:val="24"/>
        </w:rPr>
        <w:t xml:space="preserve"> </w:t>
      </w:r>
      <w:r w:rsidR="00241C87" w:rsidRPr="008015A2">
        <w:rPr>
          <w:color w:val="231F20"/>
          <w:spacing w:val="-10"/>
          <w:sz w:val="24"/>
          <w:szCs w:val="24"/>
        </w:rPr>
        <w:t>Pożyczko-</w:t>
      </w:r>
      <w:r w:rsidR="00241C87" w:rsidRPr="008015A2">
        <w:rPr>
          <w:color w:val="231F20"/>
          <w:spacing w:val="-8"/>
          <w:sz w:val="24"/>
          <w:szCs w:val="24"/>
        </w:rPr>
        <w:t xml:space="preserve"> biorca</w:t>
      </w:r>
      <w:r w:rsidR="00241C87" w:rsidRPr="008015A2">
        <w:rPr>
          <w:color w:val="231F20"/>
          <w:spacing w:val="-5"/>
          <w:sz w:val="24"/>
          <w:szCs w:val="24"/>
        </w:rPr>
        <w:t xml:space="preserve"> </w:t>
      </w:r>
      <w:r w:rsidR="00241C87" w:rsidRPr="008015A2">
        <w:rPr>
          <w:color w:val="231F20"/>
          <w:spacing w:val="-8"/>
          <w:sz w:val="24"/>
          <w:szCs w:val="24"/>
        </w:rPr>
        <w:t>ponosi</w:t>
      </w:r>
      <w:r w:rsidR="00241C87" w:rsidRPr="008015A2">
        <w:rPr>
          <w:color w:val="231F20"/>
          <w:spacing w:val="-4"/>
          <w:sz w:val="24"/>
          <w:szCs w:val="24"/>
        </w:rPr>
        <w:t xml:space="preserve"> </w:t>
      </w:r>
      <w:r w:rsidR="00241C87" w:rsidRPr="008015A2">
        <w:rPr>
          <w:color w:val="231F20"/>
          <w:spacing w:val="-8"/>
          <w:sz w:val="24"/>
          <w:szCs w:val="24"/>
        </w:rPr>
        <w:t>w</w:t>
      </w:r>
      <w:r w:rsidR="00241C87" w:rsidRPr="008015A2">
        <w:rPr>
          <w:color w:val="231F20"/>
          <w:spacing w:val="-5"/>
          <w:sz w:val="24"/>
          <w:szCs w:val="24"/>
        </w:rPr>
        <w:t xml:space="preserve"> </w:t>
      </w:r>
      <w:r w:rsidR="00241C87" w:rsidRPr="008015A2">
        <w:rPr>
          <w:color w:val="231F20"/>
          <w:spacing w:val="-8"/>
          <w:sz w:val="24"/>
          <w:szCs w:val="24"/>
        </w:rPr>
        <w:t>związku</w:t>
      </w:r>
      <w:r w:rsidR="00241C87" w:rsidRPr="008015A2">
        <w:rPr>
          <w:color w:val="231F20"/>
          <w:spacing w:val="-4"/>
          <w:sz w:val="24"/>
          <w:szCs w:val="24"/>
        </w:rPr>
        <w:t xml:space="preserve"> </w:t>
      </w:r>
      <w:r w:rsidR="00241C87" w:rsidRPr="008015A2">
        <w:rPr>
          <w:color w:val="231F20"/>
          <w:spacing w:val="-8"/>
          <w:sz w:val="24"/>
          <w:szCs w:val="24"/>
        </w:rPr>
        <w:t>z</w:t>
      </w:r>
      <w:r w:rsidR="00241C87" w:rsidRPr="008015A2">
        <w:rPr>
          <w:color w:val="231F20"/>
          <w:spacing w:val="-5"/>
          <w:sz w:val="24"/>
          <w:szCs w:val="24"/>
        </w:rPr>
        <w:t xml:space="preserve"> </w:t>
      </w:r>
      <w:r w:rsidR="00241C87" w:rsidRPr="008015A2">
        <w:rPr>
          <w:color w:val="231F20"/>
          <w:spacing w:val="-8"/>
          <w:sz w:val="24"/>
          <w:szCs w:val="24"/>
        </w:rPr>
        <w:t>Umową</w:t>
      </w:r>
      <w:r w:rsidR="00241C87" w:rsidRPr="008015A2">
        <w:rPr>
          <w:color w:val="231F20"/>
          <w:spacing w:val="-5"/>
          <w:sz w:val="24"/>
          <w:szCs w:val="24"/>
        </w:rPr>
        <w:t xml:space="preserve"> </w:t>
      </w:r>
      <w:r w:rsidR="00241C87" w:rsidRPr="008015A2">
        <w:rPr>
          <w:color w:val="231F20"/>
          <w:spacing w:val="-8"/>
          <w:sz w:val="24"/>
          <w:szCs w:val="24"/>
        </w:rPr>
        <w:t>Pożyczki,</w:t>
      </w:r>
      <w:r w:rsidR="00241C87" w:rsidRPr="008015A2">
        <w:rPr>
          <w:color w:val="231F20"/>
          <w:spacing w:val="-4"/>
          <w:sz w:val="24"/>
          <w:szCs w:val="24"/>
        </w:rPr>
        <w:t xml:space="preserve"> </w:t>
      </w:r>
      <w:r w:rsidR="00241C87" w:rsidRPr="008015A2">
        <w:rPr>
          <w:color w:val="231F20"/>
          <w:spacing w:val="-8"/>
          <w:sz w:val="24"/>
          <w:szCs w:val="24"/>
        </w:rPr>
        <w:t>tj.</w:t>
      </w:r>
      <w:r w:rsidR="00241C87" w:rsidRPr="008015A2">
        <w:rPr>
          <w:color w:val="231F20"/>
          <w:spacing w:val="-5"/>
          <w:sz w:val="24"/>
          <w:szCs w:val="24"/>
        </w:rPr>
        <w:t xml:space="preserve"> </w:t>
      </w:r>
      <w:r w:rsidR="00241C87" w:rsidRPr="008015A2">
        <w:rPr>
          <w:color w:val="231F20"/>
          <w:spacing w:val="-8"/>
          <w:sz w:val="24"/>
          <w:szCs w:val="24"/>
        </w:rPr>
        <w:t>Opłata</w:t>
      </w:r>
      <w:r w:rsidR="00241C87" w:rsidRPr="008015A2">
        <w:rPr>
          <w:color w:val="231F20"/>
          <w:spacing w:val="-4"/>
          <w:sz w:val="24"/>
          <w:szCs w:val="24"/>
        </w:rPr>
        <w:t xml:space="preserve"> </w:t>
      </w:r>
      <w:r w:rsidR="00241C87" w:rsidRPr="008015A2">
        <w:rPr>
          <w:color w:val="231F20"/>
          <w:spacing w:val="-8"/>
          <w:sz w:val="24"/>
          <w:szCs w:val="24"/>
        </w:rPr>
        <w:t>za</w:t>
      </w:r>
      <w:r w:rsidR="00241C87" w:rsidRPr="008015A2">
        <w:rPr>
          <w:color w:val="231F20"/>
          <w:spacing w:val="-5"/>
          <w:sz w:val="24"/>
          <w:szCs w:val="24"/>
        </w:rPr>
        <w:t xml:space="preserve"> </w:t>
      </w:r>
      <w:r w:rsidR="00241C87" w:rsidRPr="008015A2">
        <w:rPr>
          <w:color w:val="231F20"/>
          <w:spacing w:val="-8"/>
          <w:sz w:val="24"/>
          <w:szCs w:val="24"/>
        </w:rPr>
        <w:t xml:space="preserve">zarządzanie </w:t>
      </w:r>
      <w:r w:rsidR="00241C87" w:rsidRPr="008015A2">
        <w:rPr>
          <w:color w:val="231F20"/>
          <w:spacing w:val="-2"/>
          <w:sz w:val="24"/>
          <w:szCs w:val="24"/>
        </w:rPr>
        <w:t>pożyczką,</w:t>
      </w:r>
      <w:r w:rsidR="00241C87" w:rsidRPr="008015A2">
        <w:rPr>
          <w:color w:val="231F20"/>
          <w:spacing w:val="-15"/>
          <w:sz w:val="24"/>
          <w:szCs w:val="24"/>
        </w:rPr>
        <w:t xml:space="preserve"> </w:t>
      </w:r>
      <w:r w:rsidR="00241C87" w:rsidRPr="008015A2">
        <w:rPr>
          <w:color w:val="231F20"/>
          <w:spacing w:val="-2"/>
          <w:sz w:val="24"/>
          <w:szCs w:val="24"/>
        </w:rPr>
        <w:t>Opłaty</w:t>
      </w:r>
      <w:r w:rsidR="00241C87" w:rsidRPr="008015A2">
        <w:rPr>
          <w:color w:val="231F20"/>
          <w:spacing w:val="-15"/>
          <w:sz w:val="24"/>
          <w:szCs w:val="24"/>
        </w:rPr>
        <w:t xml:space="preserve"> </w:t>
      </w:r>
      <w:r w:rsidR="00241C87" w:rsidRPr="008015A2">
        <w:rPr>
          <w:color w:val="231F20"/>
          <w:spacing w:val="-2"/>
          <w:sz w:val="24"/>
          <w:szCs w:val="24"/>
        </w:rPr>
        <w:t>dodatkowe</w:t>
      </w:r>
      <w:r w:rsidR="00241C87" w:rsidRPr="008015A2">
        <w:rPr>
          <w:color w:val="231F20"/>
          <w:spacing w:val="-15"/>
          <w:sz w:val="24"/>
          <w:szCs w:val="24"/>
        </w:rPr>
        <w:t xml:space="preserve"> </w:t>
      </w:r>
      <w:r w:rsidR="00241C87" w:rsidRPr="008015A2">
        <w:rPr>
          <w:color w:val="231F20"/>
          <w:spacing w:val="-2"/>
          <w:sz w:val="24"/>
          <w:szCs w:val="24"/>
        </w:rPr>
        <w:t>-</w:t>
      </w:r>
      <w:r w:rsidR="00241C87" w:rsidRPr="008015A2">
        <w:rPr>
          <w:color w:val="231F20"/>
          <w:spacing w:val="-15"/>
          <w:sz w:val="24"/>
          <w:szCs w:val="24"/>
        </w:rPr>
        <w:t xml:space="preserve"> </w:t>
      </w:r>
      <w:r w:rsidR="00241C87" w:rsidRPr="008015A2">
        <w:rPr>
          <w:color w:val="231F20"/>
          <w:spacing w:val="-2"/>
          <w:sz w:val="24"/>
          <w:szCs w:val="24"/>
        </w:rPr>
        <w:t>o</w:t>
      </w:r>
      <w:r w:rsidR="00241C87" w:rsidRPr="008015A2">
        <w:rPr>
          <w:color w:val="231F20"/>
          <w:spacing w:val="-15"/>
          <w:sz w:val="24"/>
          <w:szCs w:val="24"/>
        </w:rPr>
        <w:t xml:space="preserve"> </w:t>
      </w:r>
      <w:r w:rsidR="00241C87" w:rsidRPr="008015A2">
        <w:rPr>
          <w:color w:val="231F20"/>
          <w:spacing w:val="-2"/>
          <w:sz w:val="24"/>
          <w:szCs w:val="24"/>
        </w:rPr>
        <w:t>ile</w:t>
      </w:r>
      <w:r w:rsidR="00241C87" w:rsidRPr="008015A2">
        <w:rPr>
          <w:color w:val="231F20"/>
          <w:spacing w:val="-15"/>
          <w:sz w:val="24"/>
          <w:szCs w:val="24"/>
        </w:rPr>
        <w:t xml:space="preserve"> </w:t>
      </w:r>
      <w:r w:rsidR="00241C87" w:rsidRPr="008015A2">
        <w:rPr>
          <w:color w:val="231F20"/>
          <w:spacing w:val="-2"/>
          <w:sz w:val="24"/>
          <w:szCs w:val="24"/>
        </w:rPr>
        <w:t>są</w:t>
      </w:r>
      <w:r w:rsidR="00241C87" w:rsidRPr="008015A2">
        <w:rPr>
          <w:color w:val="231F20"/>
          <w:spacing w:val="-15"/>
          <w:sz w:val="24"/>
          <w:szCs w:val="24"/>
        </w:rPr>
        <w:t xml:space="preserve"> </w:t>
      </w:r>
      <w:r w:rsidR="00241C87" w:rsidRPr="008015A2">
        <w:rPr>
          <w:color w:val="231F20"/>
          <w:spacing w:val="-2"/>
          <w:sz w:val="24"/>
          <w:szCs w:val="24"/>
        </w:rPr>
        <w:t>należne;</w:t>
      </w:r>
    </w:p>
    <w:p w14:paraId="727C9FE2" w14:textId="7A5B42B5" w:rsidR="009B15B7" w:rsidRPr="008015A2" w:rsidRDefault="00241C87" w:rsidP="003A4271">
      <w:pPr>
        <w:pStyle w:val="Tekstpodstawowy"/>
        <w:kinsoku w:val="0"/>
        <w:overflowPunct w:val="0"/>
        <w:spacing w:line="232" w:lineRule="auto"/>
        <w:ind w:left="277" w:right="289"/>
        <w:jc w:val="both"/>
        <w:rPr>
          <w:color w:val="231F20"/>
          <w:spacing w:val="-6"/>
          <w:sz w:val="24"/>
          <w:szCs w:val="24"/>
        </w:rPr>
      </w:pPr>
      <w:r w:rsidRPr="008015A2">
        <w:rPr>
          <w:b/>
          <w:bCs/>
          <w:color w:val="231F20"/>
          <w:spacing w:val="-8"/>
          <w:sz w:val="24"/>
          <w:szCs w:val="24"/>
        </w:rPr>
        <w:t>Indywidualny</w:t>
      </w:r>
      <w:r w:rsidRPr="008015A2">
        <w:rPr>
          <w:b/>
          <w:bCs/>
          <w:color w:val="231F20"/>
          <w:sz w:val="24"/>
          <w:szCs w:val="24"/>
        </w:rPr>
        <w:t xml:space="preserve"> </w:t>
      </w:r>
      <w:r w:rsidRPr="008015A2">
        <w:rPr>
          <w:b/>
          <w:bCs/>
          <w:color w:val="231F20"/>
          <w:spacing w:val="-8"/>
          <w:sz w:val="24"/>
          <w:szCs w:val="24"/>
        </w:rPr>
        <w:t>Rachunek</w:t>
      </w:r>
      <w:r w:rsidRPr="008015A2">
        <w:rPr>
          <w:b/>
          <w:bCs/>
          <w:color w:val="231F20"/>
          <w:sz w:val="24"/>
          <w:szCs w:val="24"/>
        </w:rPr>
        <w:t xml:space="preserve"> </w:t>
      </w:r>
      <w:r w:rsidRPr="008015A2">
        <w:rPr>
          <w:b/>
          <w:bCs/>
          <w:color w:val="231F20"/>
          <w:spacing w:val="-8"/>
          <w:sz w:val="24"/>
          <w:szCs w:val="24"/>
        </w:rPr>
        <w:t>Bankowy</w:t>
      </w:r>
      <w:r w:rsidRPr="008015A2">
        <w:rPr>
          <w:b/>
          <w:bCs/>
          <w:color w:val="231F20"/>
          <w:sz w:val="24"/>
          <w:szCs w:val="24"/>
        </w:rPr>
        <w:t xml:space="preserve"> </w:t>
      </w:r>
      <w:r w:rsidRPr="008015A2">
        <w:rPr>
          <w:color w:val="231F20"/>
          <w:spacing w:val="-8"/>
          <w:sz w:val="24"/>
          <w:szCs w:val="24"/>
        </w:rPr>
        <w:t>-</w:t>
      </w:r>
      <w:r w:rsidRPr="008015A2">
        <w:rPr>
          <w:color w:val="231F20"/>
          <w:sz w:val="24"/>
          <w:szCs w:val="24"/>
        </w:rPr>
        <w:t xml:space="preserve"> </w:t>
      </w:r>
      <w:r w:rsidRPr="008015A2">
        <w:rPr>
          <w:color w:val="231F20"/>
          <w:spacing w:val="-8"/>
          <w:sz w:val="24"/>
          <w:szCs w:val="24"/>
        </w:rPr>
        <w:t>wskazany</w:t>
      </w:r>
      <w:r w:rsidRPr="008015A2">
        <w:rPr>
          <w:color w:val="231F20"/>
          <w:sz w:val="24"/>
          <w:szCs w:val="24"/>
        </w:rPr>
        <w:t xml:space="preserve"> </w:t>
      </w:r>
      <w:r w:rsidRPr="008015A2">
        <w:rPr>
          <w:color w:val="231F20"/>
          <w:spacing w:val="-8"/>
          <w:sz w:val="24"/>
          <w:szCs w:val="24"/>
        </w:rPr>
        <w:t>na</w:t>
      </w:r>
      <w:r w:rsidRPr="008015A2">
        <w:rPr>
          <w:color w:val="231F20"/>
          <w:sz w:val="24"/>
          <w:szCs w:val="24"/>
        </w:rPr>
        <w:t xml:space="preserve"> </w:t>
      </w:r>
      <w:r w:rsidRPr="008015A2">
        <w:rPr>
          <w:color w:val="231F20"/>
          <w:spacing w:val="-8"/>
          <w:sz w:val="24"/>
          <w:szCs w:val="24"/>
        </w:rPr>
        <w:t>pierwszej</w:t>
      </w:r>
      <w:r w:rsidRPr="008015A2">
        <w:rPr>
          <w:color w:val="231F20"/>
          <w:sz w:val="24"/>
          <w:szCs w:val="24"/>
        </w:rPr>
        <w:t xml:space="preserve"> </w:t>
      </w:r>
      <w:r w:rsidRPr="008015A2">
        <w:rPr>
          <w:color w:val="231F20"/>
          <w:spacing w:val="-8"/>
          <w:sz w:val="24"/>
          <w:szCs w:val="24"/>
        </w:rPr>
        <w:t xml:space="preserve">stronie </w:t>
      </w:r>
      <w:r w:rsidRPr="008015A2">
        <w:rPr>
          <w:color w:val="231F20"/>
          <w:spacing w:val="-6"/>
          <w:sz w:val="24"/>
          <w:szCs w:val="24"/>
        </w:rPr>
        <w:t>Umowy</w:t>
      </w:r>
      <w:r w:rsidRPr="008015A2">
        <w:rPr>
          <w:color w:val="231F20"/>
          <w:spacing w:val="-14"/>
          <w:sz w:val="24"/>
          <w:szCs w:val="24"/>
        </w:rPr>
        <w:t xml:space="preserve"> </w:t>
      </w:r>
      <w:r w:rsidRPr="008015A2">
        <w:rPr>
          <w:color w:val="231F20"/>
          <w:spacing w:val="-6"/>
          <w:sz w:val="24"/>
          <w:szCs w:val="24"/>
        </w:rPr>
        <w:t>Pożyczki</w:t>
      </w:r>
      <w:r w:rsidRPr="008015A2">
        <w:rPr>
          <w:color w:val="231F20"/>
          <w:spacing w:val="-14"/>
          <w:sz w:val="24"/>
          <w:szCs w:val="24"/>
        </w:rPr>
        <w:t xml:space="preserve"> </w:t>
      </w:r>
      <w:r w:rsidRPr="008015A2">
        <w:rPr>
          <w:color w:val="231F20"/>
          <w:spacing w:val="-6"/>
          <w:sz w:val="24"/>
          <w:szCs w:val="24"/>
        </w:rPr>
        <w:t>rachunek,</w:t>
      </w:r>
      <w:r w:rsidRPr="008015A2">
        <w:rPr>
          <w:color w:val="231F20"/>
          <w:spacing w:val="-14"/>
          <w:sz w:val="24"/>
          <w:szCs w:val="24"/>
        </w:rPr>
        <w:t xml:space="preserve"> </w:t>
      </w:r>
      <w:r w:rsidRPr="008015A2">
        <w:rPr>
          <w:color w:val="231F20"/>
          <w:spacing w:val="-6"/>
          <w:sz w:val="24"/>
          <w:szCs w:val="24"/>
        </w:rPr>
        <w:t>na</w:t>
      </w:r>
      <w:r w:rsidRPr="008015A2">
        <w:rPr>
          <w:color w:val="231F20"/>
          <w:spacing w:val="-14"/>
          <w:sz w:val="24"/>
          <w:szCs w:val="24"/>
        </w:rPr>
        <w:t xml:space="preserve"> </w:t>
      </w:r>
      <w:r w:rsidRPr="008015A2">
        <w:rPr>
          <w:color w:val="231F20"/>
          <w:spacing w:val="-6"/>
          <w:sz w:val="24"/>
          <w:szCs w:val="24"/>
        </w:rPr>
        <w:t>który</w:t>
      </w:r>
      <w:r w:rsidRPr="008015A2">
        <w:rPr>
          <w:color w:val="231F20"/>
          <w:spacing w:val="-14"/>
          <w:sz w:val="24"/>
          <w:szCs w:val="24"/>
        </w:rPr>
        <w:t xml:space="preserve"> </w:t>
      </w:r>
      <w:r w:rsidRPr="008015A2">
        <w:rPr>
          <w:color w:val="231F20"/>
          <w:spacing w:val="-6"/>
          <w:sz w:val="24"/>
          <w:szCs w:val="24"/>
        </w:rPr>
        <w:t>należy</w:t>
      </w:r>
      <w:r w:rsidRPr="008015A2">
        <w:rPr>
          <w:color w:val="231F20"/>
          <w:spacing w:val="-14"/>
          <w:sz w:val="24"/>
          <w:szCs w:val="24"/>
        </w:rPr>
        <w:t xml:space="preserve"> </w:t>
      </w:r>
      <w:r w:rsidRPr="008015A2">
        <w:rPr>
          <w:color w:val="231F20"/>
          <w:spacing w:val="-6"/>
          <w:sz w:val="24"/>
          <w:szCs w:val="24"/>
        </w:rPr>
        <w:t>dokonać</w:t>
      </w:r>
      <w:r w:rsidRPr="008015A2">
        <w:rPr>
          <w:color w:val="231F20"/>
          <w:spacing w:val="-14"/>
          <w:sz w:val="24"/>
          <w:szCs w:val="24"/>
        </w:rPr>
        <w:t xml:space="preserve"> </w:t>
      </w:r>
      <w:r w:rsidRPr="008015A2">
        <w:rPr>
          <w:color w:val="231F20"/>
          <w:spacing w:val="-6"/>
          <w:sz w:val="24"/>
          <w:szCs w:val="24"/>
        </w:rPr>
        <w:t>spłaty</w:t>
      </w:r>
      <w:r w:rsidRPr="008015A2">
        <w:rPr>
          <w:color w:val="231F20"/>
          <w:spacing w:val="-14"/>
          <w:sz w:val="24"/>
          <w:szCs w:val="24"/>
        </w:rPr>
        <w:t xml:space="preserve"> </w:t>
      </w:r>
      <w:r w:rsidRPr="008015A2">
        <w:rPr>
          <w:color w:val="231F20"/>
          <w:spacing w:val="-6"/>
          <w:sz w:val="24"/>
          <w:szCs w:val="24"/>
        </w:rPr>
        <w:t xml:space="preserve">Pożyczki; </w:t>
      </w:r>
    </w:p>
    <w:p w14:paraId="45584B07" w14:textId="77777777" w:rsidR="003A4271" w:rsidRPr="008015A2" w:rsidRDefault="00241C87" w:rsidP="00241C87">
      <w:pPr>
        <w:pStyle w:val="Tekstpodstawowy"/>
        <w:kinsoku w:val="0"/>
        <w:overflowPunct w:val="0"/>
        <w:spacing w:line="232" w:lineRule="auto"/>
        <w:ind w:left="277" w:right="294"/>
        <w:rPr>
          <w:color w:val="231F20"/>
          <w:spacing w:val="-4"/>
          <w:sz w:val="24"/>
          <w:szCs w:val="24"/>
        </w:rPr>
      </w:pPr>
      <w:r w:rsidRPr="008015A2">
        <w:rPr>
          <w:b/>
          <w:bCs/>
          <w:color w:val="231F20"/>
          <w:spacing w:val="-4"/>
          <w:sz w:val="24"/>
          <w:szCs w:val="24"/>
        </w:rPr>
        <w:t>Terminarz</w:t>
      </w:r>
      <w:r w:rsidRPr="008015A2">
        <w:rPr>
          <w:b/>
          <w:bCs/>
          <w:color w:val="231F20"/>
          <w:spacing w:val="-15"/>
          <w:sz w:val="24"/>
          <w:szCs w:val="24"/>
        </w:rPr>
        <w:t xml:space="preserve"> </w:t>
      </w:r>
      <w:r w:rsidRPr="008015A2">
        <w:rPr>
          <w:b/>
          <w:bCs/>
          <w:color w:val="231F20"/>
          <w:spacing w:val="-4"/>
          <w:sz w:val="24"/>
          <w:szCs w:val="24"/>
        </w:rPr>
        <w:t>spłat</w:t>
      </w:r>
      <w:r w:rsidRPr="008015A2">
        <w:rPr>
          <w:b/>
          <w:bCs/>
          <w:color w:val="231F20"/>
          <w:spacing w:val="-15"/>
          <w:sz w:val="24"/>
          <w:szCs w:val="24"/>
        </w:rPr>
        <w:t xml:space="preserve"> </w:t>
      </w:r>
      <w:r w:rsidRPr="008015A2">
        <w:rPr>
          <w:color w:val="231F20"/>
          <w:spacing w:val="-4"/>
          <w:sz w:val="24"/>
          <w:szCs w:val="24"/>
        </w:rPr>
        <w:t>-</w:t>
      </w:r>
      <w:r w:rsidRPr="008015A2">
        <w:rPr>
          <w:color w:val="231F20"/>
          <w:spacing w:val="-15"/>
          <w:sz w:val="24"/>
          <w:szCs w:val="24"/>
        </w:rPr>
        <w:t xml:space="preserve"> </w:t>
      </w:r>
      <w:r w:rsidRPr="008015A2">
        <w:rPr>
          <w:color w:val="231F20"/>
          <w:spacing w:val="-4"/>
          <w:sz w:val="24"/>
          <w:szCs w:val="24"/>
        </w:rPr>
        <w:t>dokument</w:t>
      </w:r>
      <w:r w:rsidRPr="008015A2">
        <w:rPr>
          <w:color w:val="231F20"/>
          <w:spacing w:val="-15"/>
          <w:sz w:val="24"/>
          <w:szCs w:val="24"/>
        </w:rPr>
        <w:t xml:space="preserve"> </w:t>
      </w:r>
      <w:r w:rsidRPr="008015A2">
        <w:rPr>
          <w:color w:val="231F20"/>
          <w:spacing w:val="-4"/>
          <w:sz w:val="24"/>
          <w:szCs w:val="24"/>
        </w:rPr>
        <w:t>określający</w:t>
      </w:r>
      <w:r w:rsidRPr="008015A2">
        <w:rPr>
          <w:color w:val="231F20"/>
          <w:spacing w:val="-15"/>
          <w:sz w:val="24"/>
          <w:szCs w:val="24"/>
        </w:rPr>
        <w:t xml:space="preserve"> </w:t>
      </w:r>
      <w:r w:rsidRPr="008015A2">
        <w:rPr>
          <w:color w:val="231F20"/>
          <w:spacing w:val="-4"/>
          <w:sz w:val="24"/>
          <w:szCs w:val="24"/>
        </w:rPr>
        <w:t>terminy</w:t>
      </w:r>
      <w:r w:rsidRPr="008015A2">
        <w:rPr>
          <w:color w:val="231F20"/>
          <w:spacing w:val="-15"/>
          <w:sz w:val="24"/>
          <w:szCs w:val="24"/>
        </w:rPr>
        <w:t xml:space="preserve"> </w:t>
      </w:r>
      <w:r w:rsidRPr="008015A2">
        <w:rPr>
          <w:color w:val="231F20"/>
          <w:spacing w:val="-4"/>
          <w:sz w:val="24"/>
          <w:szCs w:val="24"/>
        </w:rPr>
        <w:t>spłat</w:t>
      </w:r>
      <w:r w:rsidRPr="008015A2">
        <w:rPr>
          <w:color w:val="231F20"/>
          <w:spacing w:val="-15"/>
          <w:sz w:val="24"/>
          <w:szCs w:val="24"/>
        </w:rPr>
        <w:t xml:space="preserve"> </w:t>
      </w:r>
      <w:r w:rsidRPr="008015A2">
        <w:rPr>
          <w:color w:val="231F20"/>
          <w:spacing w:val="-4"/>
          <w:sz w:val="24"/>
          <w:szCs w:val="24"/>
        </w:rPr>
        <w:t>Rat</w:t>
      </w:r>
      <w:r w:rsidRPr="008015A2">
        <w:rPr>
          <w:color w:val="231F20"/>
          <w:spacing w:val="-15"/>
          <w:sz w:val="24"/>
          <w:szCs w:val="24"/>
        </w:rPr>
        <w:t xml:space="preserve"> </w:t>
      </w:r>
      <w:r w:rsidRPr="008015A2">
        <w:rPr>
          <w:color w:val="231F20"/>
          <w:spacing w:val="-4"/>
          <w:sz w:val="24"/>
          <w:szCs w:val="24"/>
        </w:rPr>
        <w:t xml:space="preserve">Pożyczki; </w:t>
      </w:r>
    </w:p>
    <w:p w14:paraId="1FA802BF" w14:textId="40DBA511" w:rsidR="00241C87" w:rsidRPr="008015A2" w:rsidRDefault="00241C87" w:rsidP="00241C87">
      <w:pPr>
        <w:pStyle w:val="Tekstpodstawowy"/>
        <w:kinsoku w:val="0"/>
        <w:overflowPunct w:val="0"/>
        <w:spacing w:line="232" w:lineRule="auto"/>
        <w:ind w:left="277" w:right="294"/>
        <w:rPr>
          <w:color w:val="231F20"/>
          <w:spacing w:val="-4"/>
          <w:sz w:val="24"/>
          <w:szCs w:val="24"/>
        </w:rPr>
      </w:pPr>
      <w:r w:rsidRPr="008015A2">
        <w:rPr>
          <w:b/>
          <w:bCs/>
          <w:color w:val="231F20"/>
          <w:spacing w:val="-4"/>
          <w:sz w:val="24"/>
          <w:szCs w:val="24"/>
        </w:rPr>
        <w:t>Termin</w:t>
      </w:r>
      <w:r w:rsidRPr="008015A2">
        <w:rPr>
          <w:b/>
          <w:bCs/>
          <w:color w:val="231F20"/>
          <w:spacing w:val="-9"/>
          <w:sz w:val="24"/>
          <w:szCs w:val="24"/>
        </w:rPr>
        <w:t xml:space="preserve"> </w:t>
      </w:r>
      <w:r w:rsidRPr="008015A2">
        <w:rPr>
          <w:b/>
          <w:bCs/>
          <w:color w:val="231F20"/>
          <w:spacing w:val="-4"/>
          <w:sz w:val="24"/>
          <w:szCs w:val="24"/>
        </w:rPr>
        <w:t>płatności</w:t>
      </w:r>
      <w:r w:rsidRPr="008015A2">
        <w:rPr>
          <w:b/>
          <w:bCs/>
          <w:color w:val="231F20"/>
          <w:spacing w:val="-7"/>
          <w:sz w:val="24"/>
          <w:szCs w:val="24"/>
        </w:rPr>
        <w:t xml:space="preserve"> </w:t>
      </w:r>
      <w:r w:rsidRPr="008015A2">
        <w:rPr>
          <w:color w:val="231F20"/>
          <w:spacing w:val="-4"/>
          <w:sz w:val="24"/>
          <w:szCs w:val="24"/>
        </w:rPr>
        <w:t>-</w:t>
      </w:r>
      <w:r w:rsidRPr="008015A2">
        <w:rPr>
          <w:color w:val="231F20"/>
          <w:spacing w:val="-8"/>
          <w:sz w:val="24"/>
          <w:szCs w:val="24"/>
        </w:rPr>
        <w:t xml:space="preserve"> </w:t>
      </w:r>
      <w:r w:rsidRPr="008015A2">
        <w:rPr>
          <w:color w:val="231F20"/>
          <w:spacing w:val="-4"/>
          <w:sz w:val="24"/>
          <w:szCs w:val="24"/>
        </w:rPr>
        <w:t>ustalony</w:t>
      </w:r>
      <w:r w:rsidRPr="008015A2">
        <w:rPr>
          <w:color w:val="231F20"/>
          <w:spacing w:val="-8"/>
          <w:sz w:val="24"/>
          <w:szCs w:val="24"/>
        </w:rPr>
        <w:t xml:space="preserve"> </w:t>
      </w:r>
      <w:r w:rsidRPr="008015A2">
        <w:rPr>
          <w:color w:val="231F20"/>
          <w:spacing w:val="-4"/>
          <w:sz w:val="24"/>
          <w:szCs w:val="24"/>
        </w:rPr>
        <w:t>w</w:t>
      </w:r>
      <w:r w:rsidRPr="008015A2">
        <w:rPr>
          <w:color w:val="231F20"/>
          <w:spacing w:val="-8"/>
          <w:sz w:val="24"/>
          <w:szCs w:val="24"/>
        </w:rPr>
        <w:t xml:space="preserve"> </w:t>
      </w:r>
      <w:r w:rsidRPr="008015A2">
        <w:rPr>
          <w:color w:val="231F20"/>
          <w:spacing w:val="-4"/>
          <w:sz w:val="24"/>
          <w:szCs w:val="24"/>
        </w:rPr>
        <w:t>Umowie</w:t>
      </w:r>
      <w:r w:rsidRPr="008015A2">
        <w:rPr>
          <w:color w:val="231F20"/>
          <w:spacing w:val="-8"/>
          <w:sz w:val="24"/>
          <w:szCs w:val="24"/>
        </w:rPr>
        <w:t xml:space="preserve"> </w:t>
      </w:r>
      <w:r w:rsidRPr="008015A2">
        <w:rPr>
          <w:color w:val="231F20"/>
          <w:spacing w:val="-4"/>
          <w:sz w:val="24"/>
          <w:szCs w:val="24"/>
        </w:rPr>
        <w:t>Pożyczki</w:t>
      </w:r>
      <w:r w:rsidRPr="008015A2">
        <w:rPr>
          <w:color w:val="231F20"/>
          <w:spacing w:val="-8"/>
          <w:sz w:val="24"/>
          <w:szCs w:val="24"/>
        </w:rPr>
        <w:t xml:space="preserve"> </w:t>
      </w:r>
      <w:r w:rsidRPr="008015A2">
        <w:rPr>
          <w:color w:val="231F20"/>
          <w:spacing w:val="-4"/>
          <w:sz w:val="24"/>
          <w:szCs w:val="24"/>
        </w:rPr>
        <w:t>lub</w:t>
      </w:r>
      <w:r w:rsidRPr="008015A2">
        <w:rPr>
          <w:color w:val="231F20"/>
          <w:spacing w:val="-8"/>
          <w:sz w:val="24"/>
          <w:szCs w:val="24"/>
        </w:rPr>
        <w:t xml:space="preserve"> </w:t>
      </w:r>
      <w:r w:rsidRPr="008015A2">
        <w:rPr>
          <w:color w:val="231F20"/>
          <w:spacing w:val="-4"/>
          <w:sz w:val="24"/>
          <w:szCs w:val="24"/>
        </w:rPr>
        <w:t>w</w:t>
      </w:r>
      <w:r w:rsidRPr="008015A2">
        <w:rPr>
          <w:color w:val="231F20"/>
          <w:spacing w:val="-9"/>
          <w:sz w:val="24"/>
          <w:szCs w:val="24"/>
        </w:rPr>
        <w:t xml:space="preserve"> </w:t>
      </w:r>
      <w:r w:rsidRPr="008015A2">
        <w:rPr>
          <w:color w:val="231F20"/>
          <w:spacing w:val="-4"/>
          <w:sz w:val="24"/>
          <w:szCs w:val="24"/>
        </w:rPr>
        <w:t>Terminarzu spłat</w:t>
      </w:r>
      <w:r w:rsidRPr="008015A2">
        <w:rPr>
          <w:color w:val="231F20"/>
          <w:spacing w:val="-10"/>
          <w:sz w:val="24"/>
          <w:szCs w:val="24"/>
        </w:rPr>
        <w:t xml:space="preserve"> </w:t>
      </w:r>
      <w:r w:rsidRPr="008015A2">
        <w:rPr>
          <w:color w:val="231F20"/>
          <w:spacing w:val="-4"/>
          <w:sz w:val="24"/>
          <w:szCs w:val="24"/>
        </w:rPr>
        <w:t>termin</w:t>
      </w:r>
      <w:r w:rsidRPr="008015A2">
        <w:rPr>
          <w:color w:val="231F20"/>
          <w:spacing w:val="-10"/>
          <w:sz w:val="24"/>
          <w:szCs w:val="24"/>
        </w:rPr>
        <w:t xml:space="preserve"> </w:t>
      </w:r>
      <w:r w:rsidRPr="008015A2">
        <w:rPr>
          <w:color w:val="231F20"/>
          <w:spacing w:val="-4"/>
          <w:sz w:val="24"/>
          <w:szCs w:val="24"/>
        </w:rPr>
        <w:t>spłaty</w:t>
      </w:r>
      <w:r w:rsidRPr="008015A2">
        <w:rPr>
          <w:color w:val="231F20"/>
          <w:spacing w:val="-10"/>
          <w:sz w:val="24"/>
          <w:szCs w:val="24"/>
        </w:rPr>
        <w:t xml:space="preserve"> </w:t>
      </w:r>
      <w:r w:rsidRPr="008015A2">
        <w:rPr>
          <w:color w:val="231F20"/>
          <w:spacing w:val="-4"/>
          <w:sz w:val="24"/>
          <w:szCs w:val="24"/>
        </w:rPr>
        <w:t>poszczególnych</w:t>
      </w:r>
      <w:r w:rsidRPr="008015A2">
        <w:rPr>
          <w:color w:val="231F20"/>
          <w:spacing w:val="-10"/>
          <w:sz w:val="24"/>
          <w:szCs w:val="24"/>
        </w:rPr>
        <w:t xml:space="preserve"> </w:t>
      </w:r>
      <w:r w:rsidRPr="008015A2">
        <w:rPr>
          <w:color w:val="231F20"/>
          <w:spacing w:val="-4"/>
          <w:sz w:val="24"/>
          <w:szCs w:val="24"/>
        </w:rPr>
        <w:t>Rat</w:t>
      </w:r>
      <w:r w:rsidRPr="008015A2">
        <w:rPr>
          <w:color w:val="231F20"/>
          <w:spacing w:val="-10"/>
          <w:sz w:val="24"/>
          <w:szCs w:val="24"/>
        </w:rPr>
        <w:t xml:space="preserve"> </w:t>
      </w:r>
      <w:r w:rsidRPr="008015A2">
        <w:rPr>
          <w:color w:val="231F20"/>
          <w:spacing w:val="-4"/>
          <w:sz w:val="24"/>
          <w:szCs w:val="24"/>
        </w:rPr>
        <w:t>Pożyczki;</w:t>
      </w:r>
    </w:p>
    <w:p w14:paraId="77177DFB" w14:textId="77777777" w:rsidR="00FF6B25" w:rsidRPr="008015A2" w:rsidRDefault="00241C87" w:rsidP="00241C87">
      <w:pPr>
        <w:pStyle w:val="Tekstpodstawowy"/>
        <w:kinsoku w:val="0"/>
        <w:overflowPunct w:val="0"/>
        <w:spacing w:line="232" w:lineRule="auto"/>
        <w:ind w:left="277"/>
        <w:rPr>
          <w:color w:val="231F20"/>
          <w:spacing w:val="-4"/>
          <w:sz w:val="24"/>
          <w:szCs w:val="24"/>
        </w:rPr>
      </w:pPr>
      <w:r w:rsidRPr="008015A2">
        <w:rPr>
          <w:b/>
          <w:bCs/>
          <w:color w:val="231F20"/>
          <w:spacing w:val="-4"/>
          <w:sz w:val="24"/>
          <w:szCs w:val="24"/>
        </w:rPr>
        <w:t>Wymagalność</w:t>
      </w:r>
      <w:r w:rsidRPr="008015A2">
        <w:rPr>
          <w:b/>
          <w:bCs/>
          <w:color w:val="231F20"/>
          <w:spacing w:val="-15"/>
          <w:sz w:val="24"/>
          <w:szCs w:val="24"/>
        </w:rPr>
        <w:t xml:space="preserve"> </w:t>
      </w:r>
      <w:r w:rsidRPr="008015A2">
        <w:rPr>
          <w:color w:val="231F20"/>
          <w:spacing w:val="-4"/>
          <w:sz w:val="24"/>
          <w:szCs w:val="24"/>
        </w:rPr>
        <w:t>-</w:t>
      </w:r>
      <w:r w:rsidRPr="008015A2">
        <w:rPr>
          <w:color w:val="231F20"/>
          <w:spacing w:val="-15"/>
          <w:sz w:val="24"/>
          <w:szCs w:val="24"/>
        </w:rPr>
        <w:t xml:space="preserve"> </w:t>
      </w:r>
      <w:r w:rsidRPr="008015A2">
        <w:rPr>
          <w:color w:val="231F20"/>
          <w:spacing w:val="-4"/>
          <w:sz w:val="24"/>
          <w:szCs w:val="24"/>
        </w:rPr>
        <w:t>stan</w:t>
      </w:r>
      <w:r w:rsidRPr="008015A2">
        <w:rPr>
          <w:color w:val="231F20"/>
          <w:spacing w:val="-15"/>
          <w:sz w:val="24"/>
          <w:szCs w:val="24"/>
        </w:rPr>
        <w:t xml:space="preserve"> </w:t>
      </w:r>
      <w:r w:rsidRPr="008015A2">
        <w:rPr>
          <w:color w:val="231F20"/>
          <w:spacing w:val="-4"/>
          <w:sz w:val="24"/>
          <w:szCs w:val="24"/>
        </w:rPr>
        <w:t>wierzytelności,</w:t>
      </w:r>
      <w:r w:rsidRPr="008015A2">
        <w:rPr>
          <w:color w:val="231F20"/>
          <w:spacing w:val="-15"/>
          <w:sz w:val="24"/>
          <w:szCs w:val="24"/>
        </w:rPr>
        <w:t xml:space="preserve"> </w:t>
      </w:r>
      <w:r w:rsidRPr="008015A2">
        <w:rPr>
          <w:color w:val="231F20"/>
          <w:spacing w:val="-4"/>
          <w:sz w:val="24"/>
          <w:szCs w:val="24"/>
        </w:rPr>
        <w:t>której</w:t>
      </w:r>
      <w:r w:rsidRPr="008015A2">
        <w:rPr>
          <w:color w:val="231F20"/>
          <w:spacing w:val="-15"/>
          <w:sz w:val="24"/>
          <w:szCs w:val="24"/>
        </w:rPr>
        <w:t xml:space="preserve"> </w:t>
      </w:r>
      <w:r w:rsidRPr="008015A2">
        <w:rPr>
          <w:color w:val="231F20"/>
          <w:spacing w:val="-4"/>
          <w:sz w:val="24"/>
          <w:szCs w:val="24"/>
        </w:rPr>
        <w:t>termin</w:t>
      </w:r>
      <w:r w:rsidRPr="008015A2">
        <w:rPr>
          <w:color w:val="231F20"/>
          <w:spacing w:val="-15"/>
          <w:sz w:val="24"/>
          <w:szCs w:val="24"/>
        </w:rPr>
        <w:t xml:space="preserve"> </w:t>
      </w:r>
      <w:r w:rsidRPr="008015A2">
        <w:rPr>
          <w:color w:val="231F20"/>
          <w:spacing w:val="-4"/>
          <w:sz w:val="24"/>
          <w:szCs w:val="24"/>
        </w:rPr>
        <w:t>płatności</w:t>
      </w:r>
      <w:r w:rsidRPr="008015A2">
        <w:rPr>
          <w:color w:val="231F20"/>
          <w:spacing w:val="-15"/>
          <w:sz w:val="24"/>
          <w:szCs w:val="24"/>
        </w:rPr>
        <w:t xml:space="preserve"> </w:t>
      </w:r>
      <w:r w:rsidRPr="008015A2">
        <w:rPr>
          <w:color w:val="231F20"/>
          <w:spacing w:val="-4"/>
          <w:sz w:val="24"/>
          <w:szCs w:val="24"/>
        </w:rPr>
        <w:t xml:space="preserve">upłynął; </w:t>
      </w:r>
    </w:p>
    <w:p w14:paraId="0B7E1ED9" w14:textId="4A677049" w:rsidR="00241C87" w:rsidRPr="008015A2" w:rsidRDefault="00241C87" w:rsidP="00241C87">
      <w:pPr>
        <w:pStyle w:val="Tekstpodstawowy"/>
        <w:kinsoku w:val="0"/>
        <w:overflowPunct w:val="0"/>
        <w:spacing w:line="232" w:lineRule="auto"/>
        <w:ind w:left="277"/>
        <w:rPr>
          <w:color w:val="231F20"/>
          <w:spacing w:val="-2"/>
          <w:sz w:val="24"/>
          <w:szCs w:val="24"/>
        </w:rPr>
      </w:pPr>
      <w:r w:rsidRPr="008015A2">
        <w:rPr>
          <w:b/>
          <w:bCs/>
          <w:color w:val="231F20"/>
          <w:spacing w:val="-6"/>
          <w:sz w:val="24"/>
          <w:szCs w:val="24"/>
        </w:rPr>
        <w:t xml:space="preserve">Odsetki za opóźnienie </w:t>
      </w:r>
      <w:r w:rsidRPr="008015A2">
        <w:rPr>
          <w:color w:val="231F20"/>
          <w:spacing w:val="-6"/>
          <w:sz w:val="24"/>
          <w:szCs w:val="24"/>
        </w:rPr>
        <w:t>- odsetki pobierane w przypadku opóźnienia Pożyczkobiorcy</w:t>
      </w:r>
      <w:r w:rsidRPr="008015A2">
        <w:rPr>
          <w:color w:val="231F20"/>
          <w:spacing w:val="-7"/>
          <w:sz w:val="24"/>
          <w:szCs w:val="24"/>
        </w:rPr>
        <w:t xml:space="preserve"> </w:t>
      </w:r>
      <w:r w:rsidRPr="008015A2">
        <w:rPr>
          <w:color w:val="231F20"/>
          <w:spacing w:val="-6"/>
          <w:sz w:val="24"/>
          <w:szCs w:val="24"/>
        </w:rPr>
        <w:t>w spłacie</w:t>
      </w:r>
      <w:r w:rsidRPr="008015A2">
        <w:rPr>
          <w:color w:val="231F20"/>
          <w:spacing w:val="-7"/>
          <w:sz w:val="24"/>
          <w:szCs w:val="24"/>
        </w:rPr>
        <w:t xml:space="preserve"> </w:t>
      </w:r>
      <w:r w:rsidRPr="008015A2">
        <w:rPr>
          <w:color w:val="231F20"/>
          <w:spacing w:val="-6"/>
          <w:sz w:val="24"/>
          <w:szCs w:val="24"/>
        </w:rPr>
        <w:t>Rat Pożyczki</w:t>
      </w:r>
      <w:r w:rsidRPr="008015A2">
        <w:rPr>
          <w:color w:val="231F20"/>
          <w:spacing w:val="-7"/>
          <w:sz w:val="24"/>
          <w:szCs w:val="24"/>
        </w:rPr>
        <w:t xml:space="preserve"> </w:t>
      </w:r>
      <w:r w:rsidRPr="008015A2">
        <w:rPr>
          <w:color w:val="231F20"/>
          <w:spacing w:val="-6"/>
          <w:sz w:val="24"/>
          <w:szCs w:val="24"/>
        </w:rPr>
        <w:t>naliczane</w:t>
      </w:r>
      <w:r w:rsidRPr="008015A2">
        <w:rPr>
          <w:color w:val="231F20"/>
          <w:spacing w:val="-7"/>
          <w:sz w:val="24"/>
          <w:szCs w:val="24"/>
        </w:rPr>
        <w:t xml:space="preserve"> </w:t>
      </w:r>
      <w:r w:rsidRPr="008015A2">
        <w:rPr>
          <w:color w:val="231F20"/>
          <w:spacing w:val="-6"/>
          <w:sz w:val="24"/>
          <w:szCs w:val="24"/>
        </w:rPr>
        <w:t>na zasadach</w:t>
      </w:r>
      <w:r w:rsidRPr="008015A2">
        <w:rPr>
          <w:color w:val="231F20"/>
          <w:spacing w:val="-7"/>
          <w:sz w:val="24"/>
          <w:szCs w:val="24"/>
        </w:rPr>
        <w:t xml:space="preserve"> </w:t>
      </w:r>
      <w:r w:rsidRPr="008015A2">
        <w:rPr>
          <w:color w:val="231F20"/>
          <w:spacing w:val="-6"/>
          <w:sz w:val="24"/>
          <w:szCs w:val="24"/>
        </w:rPr>
        <w:t>okre</w:t>
      </w:r>
      <w:r w:rsidRPr="008015A2">
        <w:rPr>
          <w:color w:val="231F20"/>
          <w:spacing w:val="-4"/>
          <w:sz w:val="24"/>
          <w:szCs w:val="24"/>
        </w:rPr>
        <w:t>ślonych</w:t>
      </w:r>
      <w:r w:rsidRPr="008015A2">
        <w:rPr>
          <w:color w:val="231F20"/>
          <w:spacing w:val="-9"/>
          <w:sz w:val="24"/>
          <w:szCs w:val="24"/>
        </w:rPr>
        <w:t xml:space="preserve"> </w:t>
      </w:r>
      <w:r w:rsidRPr="008015A2">
        <w:rPr>
          <w:color w:val="231F20"/>
          <w:spacing w:val="-4"/>
          <w:sz w:val="24"/>
          <w:szCs w:val="24"/>
        </w:rPr>
        <w:t>w</w:t>
      </w:r>
      <w:r w:rsidRPr="008015A2">
        <w:rPr>
          <w:color w:val="231F20"/>
          <w:spacing w:val="-8"/>
          <w:sz w:val="24"/>
          <w:szCs w:val="24"/>
        </w:rPr>
        <w:t xml:space="preserve"> </w:t>
      </w:r>
      <w:r w:rsidRPr="008015A2">
        <w:rPr>
          <w:color w:val="231F20"/>
          <w:spacing w:val="-4"/>
          <w:sz w:val="24"/>
          <w:szCs w:val="24"/>
        </w:rPr>
        <w:t>pkt</w:t>
      </w:r>
      <w:r w:rsidRPr="008015A2">
        <w:rPr>
          <w:color w:val="231F20"/>
          <w:spacing w:val="-9"/>
          <w:sz w:val="24"/>
          <w:szCs w:val="24"/>
        </w:rPr>
        <w:t xml:space="preserve"> </w:t>
      </w:r>
      <w:r w:rsidRPr="008015A2">
        <w:rPr>
          <w:color w:val="231F20"/>
          <w:spacing w:val="-4"/>
          <w:sz w:val="24"/>
          <w:szCs w:val="24"/>
        </w:rPr>
        <w:t>1</w:t>
      </w:r>
      <w:r w:rsidR="0076443B" w:rsidRPr="008015A2">
        <w:rPr>
          <w:color w:val="231F20"/>
          <w:spacing w:val="-4"/>
          <w:sz w:val="24"/>
          <w:szCs w:val="24"/>
        </w:rPr>
        <w:t>2</w:t>
      </w:r>
      <w:r w:rsidRPr="008015A2">
        <w:rPr>
          <w:color w:val="231F20"/>
          <w:spacing w:val="-8"/>
          <w:sz w:val="24"/>
          <w:szCs w:val="24"/>
        </w:rPr>
        <w:t xml:space="preserve"> </w:t>
      </w:r>
      <w:r w:rsidRPr="008015A2">
        <w:rPr>
          <w:color w:val="231F20"/>
          <w:spacing w:val="-4"/>
          <w:sz w:val="24"/>
          <w:szCs w:val="24"/>
        </w:rPr>
        <w:t>Umowy</w:t>
      </w:r>
      <w:r w:rsidRPr="008015A2">
        <w:rPr>
          <w:color w:val="231F20"/>
          <w:spacing w:val="-9"/>
          <w:sz w:val="24"/>
          <w:szCs w:val="24"/>
        </w:rPr>
        <w:t xml:space="preserve"> </w:t>
      </w:r>
      <w:r w:rsidRPr="008015A2">
        <w:rPr>
          <w:color w:val="231F20"/>
          <w:spacing w:val="-4"/>
          <w:sz w:val="24"/>
          <w:szCs w:val="24"/>
        </w:rPr>
        <w:t>Pożyczki</w:t>
      </w:r>
      <w:r w:rsidRPr="008015A2">
        <w:rPr>
          <w:color w:val="231F20"/>
          <w:spacing w:val="-9"/>
          <w:sz w:val="24"/>
          <w:szCs w:val="24"/>
        </w:rPr>
        <w:t xml:space="preserve"> </w:t>
      </w:r>
      <w:r w:rsidRPr="008015A2">
        <w:rPr>
          <w:color w:val="231F20"/>
          <w:spacing w:val="-4"/>
          <w:sz w:val="24"/>
          <w:szCs w:val="24"/>
        </w:rPr>
        <w:t>oraz</w:t>
      </w:r>
      <w:r w:rsidRPr="008015A2">
        <w:rPr>
          <w:color w:val="231F20"/>
          <w:spacing w:val="-8"/>
          <w:sz w:val="24"/>
          <w:szCs w:val="24"/>
        </w:rPr>
        <w:t xml:space="preserve"> </w:t>
      </w:r>
      <w:r w:rsidRPr="008015A2">
        <w:rPr>
          <w:color w:val="231F20"/>
          <w:spacing w:val="-4"/>
          <w:sz w:val="24"/>
          <w:szCs w:val="24"/>
        </w:rPr>
        <w:t>Rozdziale</w:t>
      </w:r>
      <w:r w:rsidRPr="008015A2">
        <w:rPr>
          <w:color w:val="231F20"/>
          <w:spacing w:val="-9"/>
          <w:sz w:val="24"/>
          <w:szCs w:val="24"/>
        </w:rPr>
        <w:t xml:space="preserve"> </w:t>
      </w:r>
      <w:r w:rsidRPr="008015A2">
        <w:rPr>
          <w:color w:val="231F20"/>
          <w:spacing w:val="-4"/>
          <w:sz w:val="24"/>
          <w:szCs w:val="24"/>
        </w:rPr>
        <w:t>V</w:t>
      </w:r>
      <w:r w:rsidRPr="008015A2">
        <w:rPr>
          <w:color w:val="231F20"/>
          <w:spacing w:val="-8"/>
          <w:sz w:val="24"/>
          <w:szCs w:val="24"/>
        </w:rPr>
        <w:t xml:space="preserve"> </w:t>
      </w:r>
      <w:r w:rsidRPr="008015A2">
        <w:rPr>
          <w:color w:val="231F20"/>
          <w:spacing w:val="-4"/>
          <w:sz w:val="24"/>
          <w:szCs w:val="24"/>
        </w:rPr>
        <w:t>pkt</w:t>
      </w:r>
      <w:r w:rsidRPr="008015A2">
        <w:rPr>
          <w:color w:val="231F20"/>
          <w:spacing w:val="-9"/>
          <w:sz w:val="24"/>
          <w:szCs w:val="24"/>
        </w:rPr>
        <w:t xml:space="preserve"> </w:t>
      </w:r>
      <w:r w:rsidRPr="008015A2">
        <w:rPr>
          <w:color w:val="231F20"/>
          <w:spacing w:val="-4"/>
          <w:sz w:val="24"/>
          <w:szCs w:val="24"/>
        </w:rPr>
        <w:t>24</w:t>
      </w:r>
      <w:r w:rsidRPr="008015A2">
        <w:rPr>
          <w:color w:val="231F20"/>
          <w:spacing w:val="-8"/>
          <w:sz w:val="24"/>
          <w:szCs w:val="24"/>
        </w:rPr>
        <w:t xml:space="preserve"> </w:t>
      </w:r>
      <w:r w:rsidRPr="008015A2">
        <w:rPr>
          <w:color w:val="231F20"/>
          <w:spacing w:val="-4"/>
          <w:sz w:val="24"/>
          <w:szCs w:val="24"/>
        </w:rPr>
        <w:t>Regula</w:t>
      </w:r>
      <w:r w:rsidRPr="008015A2">
        <w:rPr>
          <w:color w:val="231F20"/>
          <w:spacing w:val="-2"/>
          <w:sz w:val="24"/>
          <w:szCs w:val="24"/>
        </w:rPr>
        <w:t>minu;</w:t>
      </w:r>
    </w:p>
    <w:p w14:paraId="521EFE1E" w14:textId="3942B996" w:rsidR="00103202" w:rsidRPr="008015A2" w:rsidRDefault="00241C87" w:rsidP="00103202">
      <w:pPr>
        <w:pStyle w:val="Tekstpodstawowy"/>
        <w:kinsoku w:val="0"/>
        <w:overflowPunct w:val="0"/>
        <w:spacing w:line="232" w:lineRule="auto"/>
        <w:ind w:left="277" w:right="296"/>
        <w:jc w:val="both"/>
        <w:rPr>
          <w:color w:val="231F20"/>
          <w:spacing w:val="-4"/>
          <w:sz w:val="24"/>
          <w:szCs w:val="24"/>
        </w:rPr>
      </w:pPr>
      <w:r w:rsidRPr="008015A2">
        <w:rPr>
          <w:b/>
          <w:bCs/>
          <w:color w:val="231F20"/>
          <w:spacing w:val="-8"/>
          <w:sz w:val="24"/>
          <w:szCs w:val="24"/>
        </w:rPr>
        <w:t>Weryfikacja</w:t>
      </w:r>
      <w:r w:rsidRPr="008015A2">
        <w:rPr>
          <w:b/>
          <w:bCs/>
          <w:color w:val="231F20"/>
          <w:spacing w:val="-5"/>
          <w:sz w:val="24"/>
          <w:szCs w:val="24"/>
        </w:rPr>
        <w:t xml:space="preserve"> </w:t>
      </w:r>
      <w:r w:rsidRPr="008015A2">
        <w:rPr>
          <w:color w:val="231F20"/>
          <w:spacing w:val="-8"/>
          <w:sz w:val="24"/>
          <w:szCs w:val="24"/>
        </w:rPr>
        <w:t>-</w:t>
      </w:r>
      <w:r w:rsidRPr="008015A2">
        <w:rPr>
          <w:color w:val="231F20"/>
          <w:spacing w:val="-4"/>
          <w:sz w:val="24"/>
          <w:szCs w:val="24"/>
        </w:rPr>
        <w:t xml:space="preserve"> </w:t>
      </w:r>
      <w:r w:rsidRPr="008015A2">
        <w:rPr>
          <w:color w:val="231F20"/>
          <w:spacing w:val="-8"/>
          <w:sz w:val="24"/>
          <w:szCs w:val="24"/>
        </w:rPr>
        <w:t>czynności</w:t>
      </w:r>
      <w:r w:rsidRPr="008015A2">
        <w:rPr>
          <w:color w:val="231F20"/>
          <w:spacing w:val="-5"/>
          <w:sz w:val="24"/>
          <w:szCs w:val="24"/>
        </w:rPr>
        <w:t xml:space="preserve"> </w:t>
      </w:r>
      <w:r w:rsidRPr="008015A2">
        <w:rPr>
          <w:color w:val="231F20"/>
          <w:spacing w:val="-8"/>
          <w:sz w:val="24"/>
          <w:szCs w:val="24"/>
        </w:rPr>
        <w:t>kontrolne</w:t>
      </w:r>
      <w:r w:rsidRPr="008015A2">
        <w:rPr>
          <w:color w:val="231F20"/>
          <w:spacing w:val="-4"/>
          <w:sz w:val="24"/>
          <w:szCs w:val="24"/>
        </w:rPr>
        <w:t xml:space="preserve"> </w:t>
      </w:r>
      <w:r w:rsidRPr="008015A2">
        <w:rPr>
          <w:color w:val="231F20"/>
          <w:spacing w:val="-8"/>
          <w:sz w:val="24"/>
          <w:szCs w:val="24"/>
        </w:rPr>
        <w:t>dokonywane</w:t>
      </w:r>
      <w:r w:rsidRPr="008015A2">
        <w:rPr>
          <w:color w:val="231F20"/>
          <w:spacing w:val="-5"/>
          <w:sz w:val="24"/>
          <w:szCs w:val="24"/>
        </w:rPr>
        <w:t xml:space="preserve"> </w:t>
      </w:r>
      <w:r w:rsidRPr="008015A2">
        <w:rPr>
          <w:color w:val="231F20"/>
          <w:spacing w:val="-8"/>
          <w:sz w:val="24"/>
          <w:szCs w:val="24"/>
        </w:rPr>
        <w:t>przez</w:t>
      </w:r>
      <w:r w:rsidRPr="008015A2">
        <w:rPr>
          <w:color w:val="231F20"/>
          <w:spacing w:val="-5"/>
          <w:sz w:val="24"/>
          <w:szCs w:val="24"/>
        </w:rPr>
        <w:t xml:space="preserve"> </w:t>
      </w:r>
      <w:r w:rsidR="003A4271" w:rsidRPr="008015A2">
        <w:rPr>
          <w:color w:val="231F20"/>
          <w:spacing w:val="-5"/>
          <w:sz w:val="24"/>
          <w:szCs w:val="24"/>
        </w:rPr>
        <w:t xml:space="preserve">Pożyczkodawcę </w:t>
      </w:r>
      <w:r w:rsidRPr="008015A2">
        <w:rPr>
          <w:color w:val="231F20"/>
          <w:spacing w:val="-6"/>
          <w:sz w:val="24"/>
          <w:szCs w:val="24"/>
        </w:rPr>
        <w:t>, polegające</w:t>
      </w:r>
      <w:r w:rsidRPr="008015A2">
        <w:rPr>
          <w:color w:val="231F20"/>
          <w:spacing w:val="-7"/>
          <w:sz w:val="24"/>
          <w:szCs w:val="24"/>
        </w:rPr>
        <w:t xml:space="preserve"> </w:t>
      </w:r>
      <w:r w:rsidRPr="008015A2">
        <w:rPr>
          <w:color w:val="231F20"/>
          <w:spacing w:val="-6"/>
          <w:sz w:val="24"/>
          <w:szCs w:val="24"/>
        </w:rPr>
        <w:t>na</w:t>
      </w:r>
      <w:r w:rsidRPr="008015A2">
        <w:rPr>
          <w:color w:val="231F20"/>
          <w:spacing w:val="-7"/>
          <w:sz w:val="24"/>
          <w:szCs w:val="24"/>
        </w:rPr>
        <w:t xml:space="preserve"> </w:t>
      </w:r>
      <w:r w:rsidRPr="008015A2">
        <w:rPr>
          <w:color w:val="231F20"/>
          <w:spacing w:val="-6"/>
          <w:sz w:val="24"/>
          <w:szCs w:val="24"/>
        </w:rPr>
        <w:t>zweryfikowaniu pod względem zgodności informacji oraz danych zamieszczonych przez Pożyczkobiorcę we Wniosku o pożyczkę, jak również weryfikacji Po</w:t>
      </w:r>
      <w:r w:rsidRPr="008015A2">
        <w:rPr>
          <w:color w:val="231F20"/>
          <w:spacing w:val="-4"/>
          <w:sz w:val="24"/>
          <w:szCs w:val="24"/>
        </w:rPr>
        <w:t>życzkobiorcy</w:t>
      </w:r>
      <w:r w:rsidRPr="008015A2">
        <w:rPr>
          <w:color w:val="231F20"/>
          <w:spacing w:val="-12"/>
          <w:sz w:val="24"/>
          <w:szCs w:val="24"/>
        </w:rPr>
        <w:t xml:space="preserve"> </w:t>
      </w:r>
      <w:r w:rsidRPr="008015A2">
        <w:rPr>
          <w:color w:val="231F20"/>
          <w:spacing w:val="-4"/>
          <w:sz w:val="24"/>
          <w:szCs w:val="24"/>
        </w:rPr>
        <w:t>w</w:t>
      </w:r>
      <w:r w:rsidRPr="008015A2">
        <w:rPr>
          <w:color w:val="231F20"/>
          <w:spacing w:val="-12"/>
          <w:sz w:val="24"/>
          <w:szCs w:val="24"/>
        </w:rPr>
        <w:t xml:space="preserve"> </w:t>
      </w:r>
      <w:r w:rsidRPr="008015A2">
        <w:rPr>
          <w:color w:val="231F20"/>
          <w:spacing w:val="-4"/>
          <w:sz w:val="24"/>
          <w:szCs w:val="24"/>
        </w:rPr>
        <w:t>bazach</w:t>
      </w:r>
      <w:r w:rsidRPr="008015A2">
        <w:rPr>
          <w:color w:val="231F20"/>
          <w:spacing w:val="-12"/>
          <w:sz w:val="24"/>
          <w:szCs w:val="24"/>
        </w:rPr>
        <w:t xml:space="preserve"> </w:t>
      </w:r>
      <w:r w:rsidRPr="008015A2">
        <w:rPr>
          <w:color w:val="231F20"/>
          <w:spacing w:val="-4"/>
          <w:sz w:val="24"/>
          <w:szCs w:val="24"/>
        </w:rPr>
        <w:t>Biur</w:t>
      </w:r>
      <w:r w:rsidRPr="008015A2">
        <w:rPr>
          <w:color w:val="231F20"/>
          <w:spacing w:val="-12"/>
          <w:sz w:val="24"/>
          <w:szCs w:val="24"/>
        </w:rPr>
        <w:t xml:space="preserve"> </w:t>
      </w:r>
      <w:r w:rsidRPr="008015A2">
        <w:rPr>
          <w:color w:val="231F20"/>
          <w:spacing w:val="-4"/>
          <w:sz w:val="24"/>
          <w:szCs w:val="24"/>
        </w:rPr>
        <w:t>Informacji</w:t>
      </w:r>
      <w:r w:rsidRPr="008015A2">
        <w:rPr>
          <w:color w:val="231F20"/>
          <w:spacing w:val="-12"/>
          <w:sz w:val="24"/>
          <w:szCs w:val="24"/>
        </w:rPr>
        <w:t xml:space="preserve"> </w:t>
      </w:r>
      <w:r w:rsidRPr="008015A2">
        <w:rPr>
          <w:color w:val="231F20"/>
          <w:spacing w:val="-4"/>
          <w:sz w:val="24"/>
          <w:szCs w:val="24"/>
        </w:rPr>
        <w:t>Gospodarczej;</w:t>
      </w:r>
    </w:p>
    <w:p w14:paraId="3A95D4FA" w14:textId="69B14E8A" w:rsidR="00241C87" w:rsidRPr="008015A2" w:rsidRDefault="00241C87" w:rsidP="00103202">
      <w:pPr>
        <w:pStyle w:val="Tekstpodstawowy"/>
        <w:kinsoku w:val="0"/>
        <w:overflowPunct w:val="0"/>
        <w:spacing w:line="232" w:lineRule="auto"/>
        <w:ind w:left="277" w:right="296"/>
        <w:jc w:val="both"/>
        <w:rPr>
          <w:color w:val="231F20"/>
          <w:spacing w:val="-4"/>
          <w:sz w:val="24"/>
          <w:szCs w:val="24"/>
        </w:rPr>
      </w:pPr>
      <w:r w:rsidRPr="008015A2">
        <w:rPr>
          <w:b/>
          <w:bCs/>
          <w:color w:val="231F20"/>
          <w:spacing w:val="-4"/>
          <w:sz w:val="24"/>
          <w:szCs w:val="24"/>
        </w:rPr>
        <w:t xml:space="preserve">Reklamacja </w:t>
      </w:r>
      <w:r w:rsidRPr="008015A2">
        <w:rPr>
          <w:color w:val="231F20"/>
          <w:spacing w:val="-4"/>
          <w:sz w:val="24"/>
          <w:szCs w:val="24"/>
        </w:rPr>
        <w:t>- wystąpienie Pożyczkobiorcy skierowane do Pożycz</w:t>
      </w:r>
      <w:r w:rsidRPr="008015A2">
        <w:rPr>
          <w:color w:val="231F20"/>
          <w:spacing w:val="-6"/>
          <w:sz w:val="24"/>
          <w:szCs w:val="24"/>
        </w:rPr>
        <w:t xml:space="preserve">kodawcy, w którym Pożyczkobiorca zgłasza zastrzeżenia dotyczące </w:t>
      </w:r>
      <w:r w:rsidRPr="008015A2">
        <w:rPr>
          <w:color w:val="231F20"/>
          <w:spacing w:val="-4"/>
          <w:sz w:val="24"/>
          <w:szCs w:val="24"/>
        </w:rPr>
        <w:t>usług świadczonych przez Pożyczkodawcę;</w:t>
      </w:r>
    </w:p>
    <w:p w14:paraId="1C4747B4" w14:textId="0A0793A7" w:rsidR="00241C87" w:rsidRPr="008015A2" w:rsidRDefault="00241C87" w:rsidP="00103202">
      <w:pPr>
        <w:pStyle w:val="Tekstpodstawowy"/>
        <w:kinsoku w:val="0"/>
        <w:overflowPunct w:val="0"/>
        <w:spacing w:line="200" w:lineRule="exact"/>
        <w:ind w:left="277"/>
        <w:jc w:val="both"/>
        <w:rPr>
          <w:color w:val="231F20"/>
          <w:spacing w:val="-8"/>
          <w:sz w:val="24"/>
          <w:szCs w:val="24"/>
        </w:rPr>
      </w:pPr>
      <w:r w:rsidRPr="008015A2">
        <w:rPr>
          <w:b/>
          <w:bCs/>
          <w:color w:val="231F20"/>
          <w:spacing w:val="-8"/>
          <w:sz w:val="24"/>
          <w:szCs w:val="24"/>
        </w:rPr>
        <w:t>Regulamin</w:t>
      </w:r>
      <w:r w:rsidRPr="008015A2">
        <w:rPr>
          <w:b/>
          <w:bCs/>
          <w:color w:val="231F20"/>
          <w:spacing w:val="-9"/>
          <w:sz w:val="24"/>
          <w:szCs w:val="24"/>
        </w:rPr>
        <w:t xml:space="preserve"> </w:t>
      </w:r>
      <w:r w:rsidRPr="008015A2">
        <w:rPr>
          <w:color w:val="231F20"/>
          <w:spacing w:val="-8"/>
          <w:sz w:val="24"/>
          <w:szCs w:val="24"/>
        </w:rPr>
        <w:t>-</w:t>
      </w:r>
      <w:r w:rsidRPr="008015A2">
        <w:rPr>
          <w:color w:val="231F20"/>
          <w:spacing w:val="-7"/>
          <w:sz w:val="24"/>
          <w:szCs w:val="24"/>
        </w:rPr>
        <w:t xml:space="preserve"> </w:t>
      </w:r>
      <w:r w:rsidRPr="008015A2">
        <w:rPr>
          <w:color w:val="231F20"/>
          <w:spacing w:val="-8"/>
          <w:sz w:val="24"/>
          <w:szCs w:val="24"/>
        </w:rPr>
        <w:t>niniejszy</w:t>
      </w:r>
      <w:r w:rsidRPr="008015A2">
        <w:rPr>
          <w:color w:val="231F20"/>
          <w:spacing w:val="-7"/>
          <w:sz w:val="24"/>
          <w:szCs w:val="24"/>
        </w:rPr>
        <w:t xml:space="preserve"> </w:t>
      </w:r>
      <w:r w:rsidRPr="008015A2">
        <w:rPr>
          <w:color w:val="231F20"/>
          <w:spacing w:val="-8"/>
          <w:sz w:val="24"/>
          <w:szCs w:val="24"/>
        </w:rPr>
        <w:t>Regulamin.</w:t>
      </w:r>
    </w:p>
    <w:p w14:paraId="535096B7" w14:textId="77777777" w:rsidR="00241C87" w:rsidRPr="008015A2" w:rsidRDefault="00241C87" w:rsidP="00103202">
      <w:pPr>
        <w:pStyle w:val="Nagwek2"/>
        <w:kinsoku w:val="0"/>
        <w:overflowPunct w:val="0"/>
        <w:spacing w:before="81"/>
        <w:ind w:left="1098"/>
        <w:jc w:val="center"/>
        <w:rPr>
          <w:rFonts w:ascii="Arial" w:hAnsi="Arial" w:cs="Arial"/>
          <w:b/>
          <w:bCs/>
          <w:color w:val="231F20"/>
          <w:spacing w:val="-2"/>
          <w:sz w:val="24"/>
          <w:szCs w:val="24"/>
        </w:rPr>
      </w:pPr>
      <w:r w:rsidRPr="008015A2">
        <w:rPr>
          <w:rFonts w:ascii="Arial" w:hAnsi="Arial" w:cs="Arial"/>
          <w:b/>
          <w:bCs/>
          <w:color w:val="231F20"/>
          <w:sz w:val="24"/>
          <w:szCs w:val="24"/>
        </w:rPr>
        <w:t>ROZDZIAŁ</w:t>
      </w:r>
      <w:r w:rsidRPr="008015A2">
        <w:rPr>
          <w:rFonts w:ascii="Arial" w:hAnsi="Arial" w:cs="Arial"/>
          <w:b/>
          <w:bCs/>
          <w:color w:val="231F20"/>
          <w:spacing w:val="-13"/>
          <w:sz w:val="24"/>
          <w:szCs w:val="24"/>
        </w:rPr>
        <w:t xml:space="preserve"> </w:t>
      </w:r>
      <w:r w:rsidRPr="008015A2">
        <w:rPr>
          <w:rFonts w:ascii="Arial" w:hAnsi="Arial" w:cs="Arial"/>
          <w:b/>
          <w:bCs/>
          <w:color w:val="231F20"/>
          <w:sz w:val="24"/>
          <w:szCs w:val="24"/>
        </w:rPr>
        <w:t>II</w:t>
      </w:r>
      <w:r w:rsidRPr="008015A2">
        <w:rPr>
          <w:rFonts w:ascii="Arial" w:hAnsi="Arial" w:cs="Arial"/>
          <w:b/>
          <w:bCs/>
          <w:color w:val="231F20"/>
          <w:spacing w:val="-12"/>
          <w:sz w:val="24"/>
          <w:szCs w:val="24"/>
        </w:rPr>
        <w:t xml:space="preserve"> </w:t>
      </w:r>
      <w:r w:rsidRPr="008015A2">
        <w:rPr>
          <w:rFonts w:ascii="Arial" w:hAnsi="Arial" w:cs="Arial"/>
          <w:b/>
          <w:bCs/>
          <w:color w:val="231F20"/>
          <w:sz w:val="24"/>
          <w:szCs w:val="24"/>
        </w:rPr>
        <w:t>POSTANOWIENIA</w:t>
      </w:r>
      <w:r w:rsidRPr="008015A2">
        <w:rPr>
          <w:rFonts w:ascii="Arial" w:hAnsi="Arial" w:cs="Arial"/>
          <w:b/>
          <w:bCs/>
          <w:color w:val="231F20"/>
          <w:spacing w:val="-12"/>
          <w:sz w:val="24"/>
          <w:szCs w:val="24"/>
        </w:rPr>
        <w:t xml:space="preserve"> </w:t>
      </w:r>
      <w:r w:rsidRPr="008015A2">
        <w:rPr>
          <w:rFonts w:ascii="Arial" w:hAnsi="Arial" w:cs="Arial"/>
          <w:b/>
          <w:bCs/>
          <w:color w:val="231F20"/>
          <w:spacing w:val="-2"/>
          <w:sz w:val="24"/>
          <w:szCs w:val="24"/>
        </w:rPr>
        <w:t>OGÓLNE</w:t>
      </w:r>
    </w:p>
    <w:p w14:paraId="55B2DC5F" w14:textId="77777777" w:rsidR="00241C87" w:rsidRPr="008015A2" w:rsidRDefault="00241C87" w:rsidP="00241C87">
      <w:pPr>
        <w:pStyle w:val="Tekstpodstawowy"/>
        <w:kinsoku w:val="0"/>
        <w:overflowPunct w:val="0"/>
        <w:spacing w:before="2"/>
        <w:rPr>
          <w:b/>
          <w:bCs/>
          <w:sz w:val="24"/>
          <w:szCs w:val="24"/>
        </w:rPr>
      </w:pPr>
    </w:p>
    <w:p w14:paraId="49BD05F2" w14:textId="02FD1022" w:rsidR="00241C87" w:rsidRPr="008015A2" w:rsidRDefault="00241C87" w:rsidP="00CB6BAD">
      <w:pPr>
        <w:pStyle w:val="Akapitzlist"/>
        <w:numPr>
          <w:ilvl w:val="1"/>
          <w:numId w:val="5"/>
        </w:numPr>
        <w:tabs>
          <w:tab w:val="left" w:pos="618"/>
        </w:tabs>
        <w:kinsoku w:val="0"/>
        <w:overflowPunct w:val="0"/>
        <w:spacing w:before="1" w:line="232" w:lineRule="auto"/>
        <w:ind w:right="38"/>
        <w:rPr>
          <w:color w:val="231F20"/>
        </w:rPr>
      </w:pPr>
      <w:r w:rsidRPr="008015A2">
        <w:rPr>
          <w:color w:val="231F20"/>
          <w:spacing w:val="-6"/>
        </w:rPr>
        <w:t>Pożyczkodawca</w:t>
      </w:r>
      <w:r w:rsidRPr="008015A2">
        <w:rPr>
          <w:color w:val="231F20"/>
          <w:spacing w:val="-7"/>
        </w:rPr>
        <w:t xml:space="preserve"> </w:t>
      </w:r>
      <w:r w:rsidRPr="008015A2">
        <w:rPr>
          <w:color w:val="231F20"/>
          <w:spacing w:val="-6"/>
        </w:rPr>
        <w:t>udziela pożyczek</w:t>
      </w:r>
      <w:r w:rsidRPr="008015A2">
        <w:rPr>
          <w:color w:val="231F20"/>
          <w:spacing w:val="-7"/>
        </w:rPr>
        <w:t xml:space="preserve"> </w:t>
      </w:r>
      <w:r w:rsidRPr="008015A2">
        <w:rPr>
          <w:color w:val="231F20"/>
          <w:spacing w:val="-6"/>
        </w:rPr>
        <w:t>gotówkowych osobom</w:t>
      </w:r>
      <w:r w:rsidRPr="008015A2">
        <w:rPr>
          <w:color w:val="231F20"/>
          <w:spacing w:val="-7"/>
        </w:rPr>
        <w:t xml:space="preserve"> </w:t>
      </w:r>
      <w:r w:rsidRPr="008015A2">
        <w:rPr>
          <w:color w:val="231F20"/>
          <w:spacing w:val="-6"/>
        </w:rPr>
        <w:t>fizycz</w:t>
      </w:r>
      <w:r w:rsidRPr="008015A2">
        <w:rPr>
          <w:color w:val="231F20"/>
        </w:rPr>
        <w:t>nym</w:t>
      </w:r>
      <w:r w:rsidRPr="008015A2">
        <w:rPr>
          <w:color w:val="231F20"/>
          <w:spacing w:val="-15"/>
        </w:rPr>
        <w:t xml:space="preserve"> </w:t>
      </w:r>
      <w:r w:rsidRPr="008015A2">
        <w:rPr>
          <w:color w:val="231F20"/>
        </w:rPr>
        <w:t>spełniającym</w:t>
      </w:r>
      <w:r w:rsidRPr="008015A2">
        <w:rPr>
          <w:color w:val="231F20"/>
          <w:spacing w:val="-15"/>
        </w:rPr>
        <w:t xml:space="preserve"> </w:t>
      </w:r>
      <w:r w:rsidRPr="008015A2">
        <w:rPr>
          <w:color w:val="231F20"/>
        </w:rPr>
        <w:t>następujące</w:t>
      </w:r>
      <w:r w:rsidRPr="008015A2">
        <w:rPr>
          <w:color w:val="231F20"/>
          <w:spacing w:val="-15"/>
        </w:rPr>
        <w:t xml:space="preserve"> </w:t>
      </w:r>
      <w:r w:rsidRPr="008015A2">
        <w:rPr>
          <w:color w:val="231F20"/>
        </w:rPr>
        <w:t>warunki:</w:t>
      </w:r>
    </w:p>
    <w:p w14:paraId="14DB3ED6" w14:textId="3A064227" w:rsidR="00AB2038" w:rsidRPr="008015A2" w:rsidRDefault="00241C87" w:rsidP="00AB2038">
      <w:pPr>
        <w:pStyle w:val="Tekstpodstawowy"/>
        <w:numPr>
          <w:ilvl w:val="0"/>
          <w:numId w:val="7"/>
        </w:numPr>
        <w:kinsoku w:val="0"/>
        <w:overflowPunct w:val="0"/>
        <w:spacing w:line="232" w:lineRule="auto"/>
        <w:ind w:right="39"/>
        <w:jc w:val="both"/>
        <w:rPr>
          <w:color w:val="231F20"/>
          <w:sz w:val="24"/>
          <w:szCs w:val="24"/>
        </w:rPr>
      </w:pPr>
      <w:r w:rsidRPr="008015A2">
        <w:rPr>
          <w:color w:val="231F20"/>
          <w:spacing w:val="-4"/>
          <w:sz w:val="24"/>
          <w:szCs w:val="24"/>
        </w:rPr>
        <w:t>stałe</w:t>
      </w:r>
      <w:r w:rsidRPr="008015A2">
        <w:rPr>
          <w:color w:val="231F20"/>
          <w:spacing w:val="-8"/>
          <w:sz w:val="24"/>
          <w:szCs w:val="24"/>
        </w:rPr>
        <w:t xml:space="preserve"> </w:t>
      </w:r>
      <w:r w:rsidRPr="008015A2">
        <w:rPr>
          <w:color w:val="231F20"/>
          <w:spacing w:val="-4"/>
          <w:sz w:val="24"/>
          <w:szCs w:val="24"/>
        </w:rPr>
        <w:t>zamieszkanie</w:t>
      </w:r>
      <w:r w:rsidRPr="008015A2">
        <w:rPr>
          <w:color w:val="231F20"/>
          <w:spacing w:val="-9"/>
          <w:sz w:val="24"/>
          <w:szCs w:val="24"/>
        </w:rPr>
        <w:t xml:space="preserve"> </w:t>
      </w:r>
      <w:r w:rsidRPr="008015A2">
        <w:rPr>
          <w:color w:val="231F20"/>
          <w:spacing w:val="-4"/>
          <w:sz w:val="24"/>
          <w:szCs w:val="24"/>
        </w:rPr>
        <w:t>w</w:t>
      </w:r>
      <w:r w:rsidRPr="008015A2">
        <w:rPr>
          <w:color w:val="231F20"/>
          <w:spacing w:val="-8"/>
          <w:sz w:val="24"/>
          <w:szCs w:val="24"/>
        </w:rPr>
        <w:t xml:space="preserve"> </w:t>
      </w:r>
      <w:r w:rsidRPr="008015A2">
        <w:rPr>
          <w:color w:val="231F20"/>
          <w:spacing w:val="-4"/>
          <w:sz w:val="24"/>
          <w:szCs w:val="24"/>
        </w:rPr>
        <w:t>Polsce</w:t>
      </w:r>
      <w:r w:rsidRPr="008015A2">
        <w:rPr>
          <w:color w:val="231F20"/>
          <w:spacing w:val="-9"/>
          <w:sz w:val="24"/>
          <w:szCs w:val="24"/>
        </w:rPr>
        <w:t xml:space="preserve"> </w:t>
      </w:r>
      <w:r w:rsidRPr="008015A2">
        <w:rPr>
          <w:color w:val="231F20"/>
          <w:spacing w:val="-4"/>
          <w:sz w:val="24"/>
          <w:szCs w:val="24"/>
        </w:rPr>
        <w:t>i</w:t>
      </w:r>
      <w:r w:rsidRPr="008015A2">
        <w:rPr>
          <w:color w:val="231F20"/>
          <w:spacing w:val="-8"/>
          <w:sz w:val="24"/>
          <w:szCs w:val="24"/>
        </w:rPr>
        <w:t xml:space="preserve"> </w:t>
      </w:r>
      <w:r w:rsidRPr="008015A2">
        <w:rPr>
          <w:color w:val="231F20"/>
          <w:spacing w:val="-4"/>
          <w:sz w:val="24"/>
          <w:szCs w:val="24"/>
        </w:rPr>
        <w:t>posiadanie</w:t>
      </w:r>
      <w:r w:rsidRPr="008015A2">
        <w:rPr>
          <w:color w:val="231F20"/>
          <w:spacing w:val="-9"/>
          <w:sz w:val="24"/>
          <w:szCs w:val="24"/>
        </w:rPr>
        <w:t xml:space="preserve"> </w:t>
      </w:r>
      <w:r w:rsidRPr="008015A2">
        <w:rPr>
          <w:color w:val="231F20"/>
          <w:spacing w:val="-4"/>
          <w:sz w:val="24"/>
          <w:szCs w:val="24"/>
        </w:rPr>
        <w:t>obywatelstwa</w:t>
      </w:r>
      <w:r w:rsidRPr="008015A2">
        <w:rPr>
          <w:color w:val="231F20"/>
          <w:spacing w:val="-9"/>
          <w:sz w:val="24"/>
          <w:szCs w:val="24"/>
        </w:rPr>
        <w:t xml:space="preserve"> </w:t>
      </w:r>
      <w:r w:rsidRPr="008015A2">
        <w:rPr>
          <w:color w:val="231F20"/>
          <w:spacing w:val="-4"/>
          <w:sz w:val="24"/>
          <w:szCs w:val="24"/>
        </w:rPr>
        <w:t>pol</w:t>
      </w:r>
      <w:r w:rsidRPr="008015A2">
        <w:rPr>
          <w:color w:val="231F20"/>
          <w:sz w:val="24"/>
          <w:szCs w:val="24"/>
        </w:rPr>
        <w:t>skiego, potwierdzonego dowodem osobistym;</w:t>
      </w:r>
    </w:p>
    <w:p w14:paraId="7651B249" w14:textId="59577419" w:rsidR="00241C87" w:rsidRPr="008015A2" w:rsidRDefault="00241C87" w:rsidP="00AB2038">
      <w:pPr>
        <w:pStyle w:val="Tekstpodstawowy"/>
        <w:numPr>
          <w:ilvl w:val="0"/>
          <w:numId w:val="7"/>
        </w:numPr>
        <w:kinsoku w:val="0"/>
        <w:overflowPunct w:val="0"/>
        <w:spacing w:line="232" w:lineRule="auto"/>
        <w:ind w:right="39"/>
        <w:jc w:val="both"/>
        <w:rPr>
          <w:color w:val="231F20"/>
          <w:sz w:val="24"/>
          <w:szCs w:val="24"/>
        </w:rPr>
      </w:pPr>
      <w:r w:rsidRPr="008015A2">
        <w:rPr>
          <w:sz w:val="24"/>
          <w:szCs w:val="24"/>
        </w:rPr>
        <w:t>posiadanie pełnej zdolności do czynności prawnych;</w:t>
      </w:r>
    </w:p>
    <w:p w14:paraId="110500EE" w14:textId="08017505" w:rsidR="00AB2038" w:rsidRPr="008015A2" w:rsidRDefault="00241C87" w:rsidP="00AB2038">
      <w:pPr>
        <w:pStyle w:val="Tekstpodstawowy"/>
        <w:numPr>
          <w:ilvl w:val="0"/>
          <w:numId w:val="7"/>
        </w:numPr>
        <w:kinsoku w:val="0"/>
        <w:overflowPunct w:val="0"/>
        <w:spacing w:line="232" w:lineRule="auto"/>
        <w:ind w:right="43"/>
        <w:jc w:val="both"/>
        <w:rPr>
          <w:color w:val="231F20"/>
          <w:sz w:val="24"/>
          <w:szCs w:val="24"/>
        </w:rPr>
      </w:pPr>
      <w:r w:rsidRPr="008015A2">
        <w:rPr>
          <w:color w:val="231F20"/>
          <w:spacing w:val="-4"/>
          <w:sz w:val="24"/>
          <w:szCs w:val="24"/>
        </w:rPr>
        <w:t>ustanowienie</w:t>
      </w:r>
      <w:r w:rsidRPr="008015A2">
        <w:rPr>
          <w:color w:val="231F20"/>
          <w:spacing w:val="-6"/>
          <w:sz w:val="24"/>
          <w:szCs w:val="24"/>
        </w:rPr>
        <w:t xml:space="preserve"> </w:t>
      </w:r>
      <w:r w:rsidRPr="008015A2">
        <w:rPr>
          <w:color w:val="231F20"/>
          <w:spacing w:val="-4"/>
          <w:sz w:val="24"/>
          <w:szCs w:val="24"/>
        </w:rPr>
        <w:t>zabezpieczenia</w:t>
      </w:r>
      <w:r w:rsidRPr="008015A2">
        <w:rPr>
          <w:color w:val="231F20"/>
          <w:spacing w:val="-6"/>
          <w:sz w:val="24"/>
          <w:szCs w:val="24"/>
        </w:rPr>
        <w:t xml:space="preserve"> </w:t>
      </w:r>
      <w:r w:rsidRPr="008015A2">
        <w:rPr>
          <w:color w:val="231F20"/>
          <w:spacing w:val="-4"/>
          <w:sz w:val="24"/>
          <w:szCs w:val="24"/>
        </w:rPr>
        <w:t>spłaty</w:t>
      </w:r>
      <w:r w:rsidRPr="008015A2">
        <w:rPr>
          <w:color w:val="231F20"/>
          <w:spacing w:val="-6"/>
          <w:sz w:val="24"/>
          <w:szCs w:val="24"/>
        </w:rPr>
        <w:t xml:space="preserve"> </w:t>
      </w:r>
      <w:r w:rsidRPr="008015A2">
        <w:rPr>
          <w:color w:val="231F20"/>
          <w:spacing w:val="-4"/>
          <w:sz w:val="24"/>
          <w:szCs w:val="24"/>
        </w:rPr>
        <w:t>pożyczki</w:t>
      </w:r>
      <w:r w:rsidRPr="008015A2">
        <w:rPr>
          <w:color w:val="231F20"/>
          <w:spacing w:val="-6"/>
          <w:sz w:val="24"/>
          <w:szCs w:val="24"/>
        </w:rPr>
        <w:t xml:space="preserve"> </w:t>
      </w:r>
      <w:r w:rsidRPr="008015A2">
        <w:rPr>
          <w:color w:val="231F20"/>
          <w:spacing w:val="-4"/>
          <w:sz w:val="24"/>
          <w:szCs w:val="24"/>
        </w:rPr>
        <w:t xml:space="preserve">wymaganego </w:t>
      </w:r>
      <w:r w:rsidRPr="008015A2">
        <w:rPr>
          <w:color w:val="231F20"/>
          <w:sz w:val="24"/>
          <w:szCs w:val="24"/>
        </w:rPr>
        <w:t>przez</w:t>
      </w:r>
      <w:r w:rsidRPr="008015A2">
        <w:rPr>
          <w:color w:val="231F20"/>
          <w:spacing w:val="-7"/>
          <w:sz w:val="24"/>
          <w:szCs w:val="24"/>
        </w:rPr>
        <w:t xml:space="preserve"> </w:t>
      </w:r>
      <w:r w:rsidRPr="008015A2">
        <w:rPr>
          <w:color w:val="231F20"/>
          <w:sz w:val="24"/>
          <w:szCs w:val="24"/>
        </w:rPr>
        <w:t>Pożyczkodawcę;</w:t>
      </w:r>
    </w:p>
    <w:p w14:paraId="0600B1D6" w14:textId="63E2DB54" w:rsidR="00241C87" w:rsidRPr="008015A2" w:rsidRDefault="00241C87" w:rsidP="00AB2038">
      <w:pPr>
        <w:pStyle w:val="Tekstpodstawowy"/>
        <w:numPr>
          <w:ilvl w:val="0"/>
          <w:numId w:val="7"/>
        </w:numPr>
        <w:kinsoku w:val="0"/>
        <w:overflowPunct w:val="0"/>
        <w:spacing w:line="232" w:lineRule="auto"/>
        <w:ind w:right="43"/>
        <w:jc w:val="both"/>
        <w:rPr>
          <w:color w:val="231F20"/>
          <w:sz w:val="24"/>
          <w:szCs w:val="24"/>
        </w:rPr>
      </w:pPr>
      <w:r w:rsidRPr="008015A2">
        <w:rPr>
          <w:sz w:val="24"/>
          <w:szCs w:val="24"/>
        </w:rPr>
        <w:t>ukończenie 18 lat i nieukończenie 75 lat życia;</w:t>
      </w:r>
    </w:p>
    <w:p w14:paraId="63B30F98" w14:textId="77777777" w:rsidR="00241C87" w:rsidRPr="008015A2" w:rsidRDefault="00241C87" w:rsidP="00241C87">
      <w:pPr>
        <w:pStyle w:val="Tekstpodstawowy"/>
        <w:kinsoku w:val="0"/>
        <w:overflowPunct w:val="0"/>
        <w:spacing w:before="1" w:line="232" w:lineRule="auto"/>
        <w:ind w:left="843" w:right="47" w:hanging="171"/>
        <w:jc w:val="both"/>
        <w:rPr>
          <w:color w:val="231F20"/>
          <w:sz w:val="24"/>
          <w:szCs w:val="24"/>
        </w:rPr>
      </w:pPr>
      <w:r w:rsidRPr="008015A2">
        <w:rPr>
          <w:b/>
          <w:bCs/>
          <w:color w:val="231F20"/>
          <w:spacing w:val="-8"/>
          <w:sz w:val="24"/>
          <w:szCs w:val="24"/>
        </w:rPr>
        <w:t>5.</w:t>
      </w:r>
      <w:r w:rsidRPr="008015A2">
        <w:rPr>
          <w:b/>
          <w:bCs/>
          <w:color w:val="231F20"/>
          <w:spacing w:val="10"/>
          <w:sz w:val="24"/>
          <w:szCs w:val="24"/>
        </w:rPr>
        <w:t xml:space="preserve"> </w:t>
      </w:r>
      <w:r w:rsidRPr="008015A2">
        <w:rPr>
          <w:color w:val="231F20"/>
          <w:spacing w:val="-8"/>
          <w:sz w:val="24"/>
          <w:szCs w:val="24"/>
        </w:rPr>
        <w:t>posiadanie</w:t>
      </w:r>
      <w:r w:rsidRPr="008015A2">
        <w:rPr>
          <w:color w:val="231F20"/>
          <w:spacing w:val="-4"/>
          <w:sz w:val="24"/>
          <w:szCs w:val="24"/>
        </w:rPr>
        <w:t xml:space="preserve"> </w:t>
      </w:r>
      <w:r w:rsidRPr="008015A2">
        <w:rPr>
          <w:color w:val="231F20"/>
          <w:spacing w:val="-8"/>
          <w:sz w:val="24"/>
          <w:szCs w:val="24"/>
        </w:rPr>
        <w:t>stałego</w:t>
      </w:r>
      <w:r w:rsidRPr="008015A2">
        <w:rPr>
          <w:color w:val="231F20"/>
          <w:spacing w:val="-5"/>
          <w:sz w:val="24"/>
          <w:szCs w:val="24"/>
        </w:rPr>
        <w:t xml:space="preserve"> </w:t>
      </w:r>
      <w:r w:rsidRPr="008015A2">
        <w:rPr>
          <w:color w:val="231F20"/>
          <w:spacing w:val="-8"/>
          <w:sz w:val="24"/>
          <w:szCs w:val="24"/>
        </w:rPr>
        <w:t>źródła</w:t>
      </w:r>
      <w:r w:rsidRPr="008015A2">
        <w:rPr>
          <w:color w:val="231F20"/>
          <w:spacing w:val="-4"/>
          <w:sz w:val="24"/>
          <w:szCs w:val="24"/>
        </w:rPr>
        <w:t xml:space="preserve"> </w:t>
      </w:r>
      <w:r w:rsidRPr="008015A2">
        <w:rPr>
          <w:color w:val="231F20"/>
          <w:spacing w:val="-8"/>
          <w:sz w:val="24"/>
          <w:szCs w:val="24"/>
        </w:rPr>
        <w:t>dochodów,</w:t>
      </w:r>
      <w:r w:rsidRPr="008015A2">
        <w:rPr>
          <w:color w:val="231F20"/>
          <w:spacing w:val="-5"/>
          <w:sz w:val="24"/>
          <w:szCs w:val="24"/>
        </w:rPr>
        <w:t xml:space="preserve"> </w:t>
      </w:r>
      <w:r w:rsidRPr="008015A2">
        <w:rPr>
          <w:color w:val="231F20"/>
          <w:spacing w:val="-8"/>
          <w:sz w:val="24"/>
          <w:szCs w:val="24"/>
        </w:rPr>
        <w:t>pozwalającego</w:t>
      </w:r>
      <w:r w:rsidRPr="008015A2">
        <w:rPr>
          <w:color w:val="231F20"/>
          <w:spacing w:val="-4"/>
          <w:sz w:val="24"/>
          <w:szCs w:val="24"/>
        </w:rPr>
        <w:t xml:space="preserve"> </w:t>
      </w:r>
      <w:r w:rsidRPr="008015A2">
        <w:rPr>
          <w:color w:val="231F20"/>
          <w:spacing w:val="-8"/>
          <w:sz w:val="24"/>
          <w:szCs w:val="24"/>
        </w:rPr>
        <w:t>na</w:t>
      </w:r>
      <w:r w:rsidRPr="008015A2">
        <w:rPr>
          <w:color w:val="231F20"/>
          <w:spacing w:val="-5"/>
          <w:sz w:val="24"/>
          <w:szCs w:val="24"/>
        </w:rPr>
        <w:t xml:space="preserve"> </w:t>
      </w:r>
      <w:r w:rsidRPr="008015A2">
        <w:rPr>
          <w:color w:val="231F20"/>
          <w:spacing w:val="-8"/>
          <w:sz w:val="24"/>
          <w:szCs w:val="24"/>
        </w:rPr>
        <w:t xml:space="preserve">spłatę </w:t>
      </w:r>
      <w:r w:rsidRPr="008015A2">
        <w:rPr>
          <w:color w:val="231F20"/>
          <w:sz w:val="24"/>
          <w:szCs w:val="24"/>
        </w:rPr>
        <w:t>łącznej</w:t>
      </w:r>
      <w:r w:rsidRPr="008015A2">
        <w:rPr>
          <w:color w:val="231F20"/>
          <w:spacing w:val="-13"/>
          <w:sz w:val="24"/>
          <w:szCs w:val="24"/>
        </w:rPr>
        <w:t xml:space="preserve"> </w:t>
      </w:r>
      <w:r w:rsidRPr="008015A2">
        <w:rPr>
          <w:color w:val="231F20"/>
          <w:sz w:val="24"/>
          <w:szCs w:val="24"/>
        </w:rPr>
        <w:t>kwoty</w:t>
      </w:r>
      <w:r w:rsidRPr="008015A2">
        <w:rPr>
          <w:color w:val="231F20"/>
          <w:spacing w:val="-13"/>
          <w:sz w:val="24"/>
          <w:szCs w:val="24"/>
        </w:rPr>
        <w:t xml:space="preserve"> </w:t>
      </w:r>
      <w:r w:rsidRPr="008015A2">
        <w:rPr>
          <w:color w:val="231F20"/>
          <w:sz w:val="24"/>
          <w:szCs w:val="24"/>
        </w:rPr>
        <w:t>do</w:t>
      </w:r>
      <w:r w:rsidRPr="008015A2">
        <w:rPr>
          <w:color w:val="231F20"/>
          <w:spacing w:val="-13"/>
          <w:sz w:val="24"/>
          <w:szCs w:val="24"/>
        </w:rPr>
        <w:t xml:space="preserve"> </w:t>
      </w:r>
      <w:r w:rsidRPr="008015A2">
        <w:rPr>
          <w:color w:val="231F20"/>
          <w:sz w:val="24"/>
          <w:szCs w:val="24"/>
        </w:rPr>
        <w:t>zapłaty;</w:t>
      </w:r>
    </w:p>
    <w:p w14:paraId="676A248A" w14:textId="7E141FCF" w:rsidR="00241C87" w:rsidRPr="008015A2" w:rsidRDefault="00241C87" w:rsidP="00241C87">
      <w:pPr>
        <w:pStyle w:val="Tekstpodstawowy"/>
        <w:kinsoku w:val="0"/>
        <w:overflowPunct w:val="0"/>
        <w:spacing w:line="232" w:lineRule="auto"/>
        <w:ind w:left="843" w:right="39" w:hanging="171"/>
        <w:jc w:val="both"/>
        <w:rPr>
          <w:color w:val="231F20"/>
          <w:sz w:val="24"/>
          <w:szCs w:val="24"/>
        </w:rPr>
      </w:pPr>
      <w:r w:rsidRPr="008015A2">
        <w:rPr>
          <w:b/>
          <w:bCs/>
          <w:color w:val="231F20"/>
          <w:sz w:val="24"/>
          <w:szCs w:val="24"/>
        </w:rPr>
        <w:t>6.</w:t>
      </w:r>
      <w:r w:rsidRPr="008015A2">
        <w:rPr>
          <w:b/>
          <w:bCs/>
          <w:color w:val="231F20"/>
          <w:spacing w:val="28"/>
          <w:sz w:val="24"/>
          <w:szCs w:val="24"/>
        </w:rPr>
        <w:t xml:space="preserve"> </w:t>
      </w:r>
      <w:r w:rsidRPr="008015A2">
        <w:rPr>
          <w:color w:val="231F20"/>
          <w:sz w:val="24"/>
          <w:szCs w:val="24"/>
        </w:rPr>
        <w:t>złożenie  Wniosku o pożyczkę, zawarcie Umowy Pożyczki i zaakceptowanie Regulaminu pożyczek.</w:t>
      </w:r>
    </w:p>
    <w:p w14:paraId="6E08B8AB" w14:textId="54D23B48" w:rsidR="00241C87" w:rsidRPr="008015A2" w:rsidRDefault="00AB2038" w:rsidP="00AB2038">
      <w:pPr>
        <w:pStyle w:val="Akapitzlist"/>
      </w:pPr>
      <w:r w:rsidRPr="008015A2">
        <w:t xml:space="preserve">2. </w:t>
      </w:r>
      <w:r w:rsidR="00241C87" w:rsidRPr="008015A2">
        <w:t>Pożyczkobiorca zobowiązany jest do:</w:t>
      </w:r>
    </w:p>
    <w:p w14:paraId="5FA15F98" w14:textId="7B53D6ED" w:rsidR="00241C87" w:rsidRPr="008015A2" w:rsidRDefault="00241C87" w:rsidP="00241C87">
      <w:pPr>
        <w:pStyle w:val="Tekstpodstawowy"/>
        <w:kinsoku w:val="0"/>
        <w:overflowPunct w:val="0"/>
        <w:spacing w:line="232" w:lineRule="auto"/>
        <w:ind w:left="843" w:right="38" w:hanging="171"/>
        <w:jc w:val="both"/>
        <w:rPr>
          <w:color w:val="231F20"/>
          <w:sz w:val="24"/>
          <w:szCs w:val="24"/>
        </w:rPr>
      </w:pPr>
      <w:r w:rsidRPr="008015A2">
        <w:rPr>
          <w:b/>
          <w:bCs/>
          <w:color w:val="231F20"/>
          <w:sz w:val="24"/>
          <w:szCs w:val="24"/>
        </w:rPr>
        <w:t xml:space="preserve">1. </w:t>
      </w:r>
      <w:r w:rsidRPr="008015A2">
        <w:rPr>
          <w:color w:val="231F20"/>
          <w:sz w:val="24"/>
          <w:szCs w:val="24"/>
        </w:rPr>
        <w:t>podania adresu korespondencyjnego, na który Pożyczkodawca będzie przesyłał korespondencję związaną z zawartą Umową Pożyczki;</w:t>
      </w:r>
    </w:p>
    <w:p w14:paraId="4CDD4494" w14:textId="10279812" w:rsidR="00241C87" w:rsidRPr="008015A2" w:rsidRDefault="00241C87" w:rsidP="00241C87">
      <w:pPr>
        <w:pStyle w:val="Tekstpodstawowy"/>
        <w:kinsoku w:val="0"/>
        <w:overflowPunct w:val="0"/>
        <w:spacing w:line="232" w:lineRule="auto"/>
        <w:ind w:left="843" w:right="39" w:hanging="171"/>
        <w:jc w:val="both"/>
        <w:rPr>
          <w:color w:val="231F20"/>
          <w:sz w:val="24"/>
          <w:szCs w:val="24"/>
        </w:rPr>
      </w:pPr>
      <w:r w:rsidRPr="008015A2">
        <w:rPr>
          <w:b/>
          <w:bCs/>
          <w:color w:val="231F20"/>
          <w:sz w:val="24"/>
          <w:szCs w:val="24"/>
        </w:rPr>
        <w:t xml:space="preserve">2. </w:t>
      </w:r>
      <w:r w:rsidRPr="008015A2">
        <w:rPr>
          <w:color w:val="231F20"/>
          <w:sz w:val="24"/>
          <w:szCs w:val="24"/>
        </w:rPr>
        <w:t>powiadomienia</w:t>
      </w:r>
      <w:r w:rsidRPr="008015A2">
        <w:rPr>
          <w:color w:val="231F20"/>
          <w:spacing w:val="-5"/>
          <w:sz w:val="24"/>
          <w:szCs w:val="24"/>
        </w:rPr>
        <w:t xml:space="preserve"> </w:t>
      </w:r>
      <w:r w:rsidRPr="008015A2">
        <w:rPr>
          <w:color w:val="231F20"/>
          <w:sz w:val="24"/>
          <w:szCs w:val="24"/>
        </w:rPr>
        <w:t>Pożyczkodawcy</w:t>
      </w:r>
      <w:r w:rsidRPr="008015A2">
        <w:rPr>
          <w:color w:val="231F20"/>
          <w:spacing w:val="-5"/>
          <w:sz w:val="24"/>
          <w:szCs w:val="24"/>
        </w:rPr>
        <w:t xml:space="preserve"> </w:t>
      </w:r>
      <w:r w:rsidRPr="008015A2">
        <w:rPr>
          <w:color w:val="231F20"/>
          <w:sz w:val="24"/>
          <w:szCs w:val="24"/>
        </w:rPr>
        <w:t>o</w:t>
      </w:r>
      <w:r w:rsidRPr="008015A2">
        <w:rPr>
          <w:color w:val="231F20"/>
          <w:spacing w:val="-5"/>
          <w:sz w:val="24"/>
          <w:szCs w:val="24"/>
        </w:rPr>
        <w:t xml:space="preserve"> </w:t>
      </w:r>
      <w:r w:rsidRPr="008015A2">
        <w:rPr>
          <w:color w:val="231F20"/>
          <w:sz w:val="24"/>
          <w:szCs w:val="24"/>
        </w:rPr>
        <w:t>każdej</w:t>
      </w:r>
      <w:r w:rsidRPr="008015A2">
        <w:rPr>
          <w:color w:val="231F20"/>
          <w:spacing w:val="-5"/>
          <w:sz w:val="24"/>
          <w:szCs w:val="24"/>
        </w:rPr>
        <w:t xml:space="preserve"> </w:t>
      </w:r>
      <w:r w:rsidRPr="008015A2">
        <w:rPr>
          <w:color w:val="231F20"/>
          <w:sz w:val="24"/>
          <w:szCs w:val="24"/>
        </w:rPr>
        <w:t>zmianie</w:t>
      </w:r>
      <w:r w:rsidRPr="008015A2">
        <w:rPr>
          <w:color w:val="231F20"/>
          <w:spacing w:val="-5"/>
          <w:sz w:val="24"/>
          <w:szCs w:val="24"/>
        </w:rPr>
        <w:t xml:space="preserve"> </w:t>
      </w:r>
      <w:r w:rsidRPr="008015A2">
        <w:rPr>
          <w:color w:val="231F20"/>
          <w:sz w:val="24"/>
          <w:szCs w:val="24"/>
        </w:rPr>
        <w:t>danych osobowych,</w:t>
      </w:r>
      <w:r w:rsidRPr="008015A2">
        <w:rPr>
          <w:color w:val="231F20"/>
          <w:spacing w:val="-13"/>
          <w:sz w:val="24"/>
          <w:szCs w:val="24"/>
        </w:rPr>
        <w:t xml:space="preserve"> </w:t>
      </w:r>
      <w:r w:rsidRPr="008015A2">
        <w:rPr>
          <w:color w:val="231F20"/>
          <w:sz w:val="24"/>
          <w:szCs w:val="24"/>
        </w:rPr>
        <w:t>(w</w:t>
      </w:r>
      <w:r w:rsidRPr="008015A2">
        <w:rPr>
          <w:color w:val="231F20"/>
          <w:spacing w:val="-12"/>
          <w:sz w:val="24"/>
          <w:szCs w:val="24"/>
        </w:rPr>
        <w:t xml:space="preserve"> </w:t>
      </w:r>
      <w:r w:rsidRPr="008015A2">
        <w:rPr>
          <w:color w:val="231F20"/>
          <w:sz w:val="24"/>
          <w:szCs w:val="24"/>
        </w:rPr>
        <w:t>tym</w:t>
      </w:r>
      <w:r w:rsidRPr="008015A2">
        <w:rPr>
          <w:color w:val="231F20"/>
          <w:spacing w:val="-13"/>
          <w:sz w:val="24"/>
          <w:szCs w:val="24"/>
        </w:rPr>
        <w:t xml:space="preserve"> </w:t>
      </w:r>
      <w:r w:rsidRPr="008015A2">
        <w:rPr>
          <w:color w:val="231F20"/>
          <w:sz w:val="24"/>
          <w:szCs w:val="24"/>
        </w:rPr>
        <w:t>adresu,</w:t>
      </w:r>
      <w:r w:rsidRPr="008015A2">
        <w:rPr>
          <w:color w:val="231F20"/>
          <w:spacing w:val="-9"/>
          <w:sz w:val="24"/>
          <w:szCs w:val="24"/>
        </w:rPr>
        <w:t xml:space="preserve"> </w:t>
      </w:r>
      <w:r w:rsidRPr="008015A2">
        <w:rPr>
          <w:color w:val="231F20"/>
          <w:sz w:val="24"/>
          <w:szCs w:val="24"/>
        </w:rPr>
        <w:t>miejsca</w:t>
      </w:r>
      <w:r w:rsidRPr="008015A2">
        <w:rPr>
          <w:color w:val="231F20"/>
          <w:spacing w:val="-13"/>
          <w:sz w:val="24"/>
          <w:szCs w:val="24"/>
        </w:rPr>
        <w:t xml:space="preserve"> </w:t>
      </w:r>
      <w:r w:rsidRPr="008015A2">
        <w:rPr>
          <w:color w:val="231F20"/>
          <w:sz w:val="24"/>
          <w:szCs w:val="24"/>
        </w:rPr>
        <w:t>zatrudnienia</w:t>
      </w:r>
      <w:r w:rsidRPr="008015A2">
        <w:rPr>
          <w:color w:val="231F20"/>
          <w:spacing w:val="-12"/>
          <w:sz w:val="24"/>
          <w:szCs w:val="24"/>
        </w:rPr>
        <w:t xml:space="preserve"> </w:t>
      </w:r>
      <w:r w:rsidRPr="008015A2">
        <w:rPr>
          <w:color w:val="231F20"/>
          <w:sz w:val="24"/>
          <w:szCs w:val="24"/>
        </w:rPr>
        <w:t>oraz</w:t>
      </w:r>
      <w:r w:rsidRPr="008015A2">
        <w:rPr>
          <w:color w:val="231F20"/>
          <w:spacing w:val="-13"/>
          <w:sz w:val="24"/>
          <w:szCs w:val="24"/>
        </w:rPr>
        <w:t xml:space="preserve"> </w:t>
      </w:r>
      <w:r w:rsidRPr="008015A2">
        <w:rPr>
          <w:color w:val="231F20"/>
          <w:sz w:val="24"/>
          <w:szCs w:val="24"/>
        </w:rPr>
        <w:t>numeru</w:t>
      </w:r>
      <w:r w:rsidRPr="008015A2">
        <w:rPr>
          <w:color w:val="231F20"/>
          <w:spacing w:val="-13"/>
          <w:sz w:val="24"/>
          <w:szCs w:val="24"/>
        </w:rPr>
        <w:t xml:space="preserve"> </w:t>
      </w:r>
      <w:r w:rsidRPr="008015A2">
        <w:rPr>
          <w:color w:val="231F20"/>
          <w:sz w:val="24"/>
          <w:szCs w:val="24"/>
        </w:rPr>
        <w:t>telefonu),</w:t>
      </w:r>
      <w:r w:rsidRPr="008015A2">
        <w:rPr>
          <w:color w:val="231F20"/>
          <w:spacing w:val="-12"/>
          <w:sz w:val="24"/>
          <w:szCs w:val="24"/>
        </w:rPr>
        <w:t xml:space="preserve"> </w:t>
      </w:r>
      <w:r w:rsidRPr="008015A2">
        <w:rPr>
          <w:color w:val="231F20"/>
          <w:sz w:val="24"/>
          <w:szCs w:val="24"/>
        </w:rPr>
        <w:t>które</w:t>
      </w:r>
      <w:r w:rsidRPr="008015A2">
        <w:rPr>
          <w:color w:val="231F20"/>
          <w:spacing w:val="-13"/>
          <w:sz w:val="24"/>
          <w:szCs w:val="24"/>
        </w:rPr>
        <w:t xml:space="preserve"> </w:t>
      </w:r>
      <w:r w:rsidRPr="008015A2">
        <w:rPr>
          <w:color w:val="231F20"/>
          <w:sz w:val="24"/>
          <w:szCs w:val="24"/>
        </w:rPr>
        <w:t>zostały</w:t>
      </w:r>
      <w:r w:rsidRPr="008015A2">
        <w:rPr>
          <w:color w:val="231F20"/>
          <w:spacing w:val="-12"/>
          <w:sz w:val="24"/>
          <w:szCs w:val="24"/>
        </w:rPr>
        <w:t xml:space="preserve"> </w:t>
      </w:r>
      <w:r w:rsidRPr="008015A2">
        <w:rPr>
          <w:color w:val="231F20"/>
          <w:sz w:val="24"/>
          <w:szCs w:val="24"/>
        </w:rPr>
        <w:t>podane</w:t>
      </w:r>
      <w:r w:rsidRPr="008015A2">
        <w:rPr>
          <w:color w:val="231F20"/>
          <w:spacing w:val="-13"/>
          <w:sz w:val="24"/>
          <w:szCs w:val="24"/>
        </w:rPr>
        <w:t xml:space="preserve"> </w:t>
      </w:r>
      <w:r w:rsidRPr="008015A2">
        <w:rPr>
          <w:color w:val="231F20"/>
          <w:sz w:val="24"/>
          <w:szCs w:val="24"/>
        </w:rPr>
        <w:t>w</w:t>
      </w:r>
      <w:r w:rsidRPr="008015A2">
        <w:rPr>
          <w:color w:val="231F20"/>
          <w:spacing w:val="-13"/>
          <w:sz w:val="24"/>
          <w:szCs w:val="24"/>
        </w:rPr>
        <w:t xml:space="preserve"> </w:t>
      </w:r>
      <w:r w:rsidRPr="008015A2">
        <w:rPr>
          <w:color w:val="231F20"/>
          <w:sz w:val="24"/>
          <w:szCs w:val="24"/>
        </w:rPr>
        <w:t>związku</w:t>
      </w:r>
      <w:r w:rsidRPr="008015A2">
        <w:rPr>
          <w:color w:val="231F20"/>
          <w:spacing w:val="-12"/>
          <w:sz w:val="24"/>
          <w:szCs w:val="24"/>
        </w:rPr>
        <w:t xml:space="preserve"> </w:t>
      </w:r>
      <w:r w:rsidRPr="008015A2">
        <w:rPr>
          <w:color w:val="231F20"/>
          <w:sz w:val="24"/>
          <w:szCs w:val="24"/>
        </w:rPr>
        <w:t>z</w:t>
      </w:r>
      <w:r w:rsidRPr="008015A2">
        <w:rPr>
          <w:color w:val="231F20"/>
          <w:spacing w:val="-13"/>
          <w:sz w:val="24"/>
          <w:szCs w:val="24"/>
        </w:rPr>
        <w:t xml:space="preserve"> </w:t>
      </w:r>
      <w:r w:rsidRPr="008015A2">
        <w:rPr>
          <w:color w:val="231F20"/>
          <w:sz w:val="24"/>
          <w:szCs w:val="24"/>
        </w:rPr>
        <w:t>zawartą Umową Pożyczki;</w:t>
      </w:r>
    </w:p>
    <w:p w14:paraId="341AD03D" w14:textId="2CF0B404" w:rsidR="00AB2038" w:rsidRPr="008015A2" w:rsidRDefault="00241C87" w:rsidP="00AB2038">
      <w:pPr>
        <w:pStyle w:val="Tekstpodstawowy"/>
        <w:kinsoku w:val="0"/>
        <w:overflowPunct w:val="0"/>
        <w:spacing w:line="232" w:lineRule="auto"/>
        <w:ind w:left="843" w:right="39" w:hanging="171"/>
        <w:jc w:val="both"/>
        <w:rPr>
          <w:color w:val="231F20"/>
          <w:sz w:val="24"/>
          <w:szCs w:val="24"/>
        </w:rPr>
      </w:pPr>
      <w:r w:rsidRPr="008015A2">
        <w:rPr>
          <w:b/>
          <w:bCs/>
          <w:color w:val="231F20"/>
          <w:sz w:val="24"/>
          <w:szCs w:val="24"/>
        </w:rPr>
        <w:t>3.</w:t>
      </w:r>
      <w:r w:rsidR="00103202" w:rsidRPr="008015A2">
        <w:rPr>
          <w:b/>
          <w:bCs/>
          <w:color w:val="231F20"/>
          <w:spacing w:val="26"/>
          <w:sz w:val="24"/>
          <w:szCs w:val="24"/>
        </w:rPr>
        <w:t xml:space="preserve"> </w:t>
      </w:r>
      <w:r w:rsidRPr="008015A2">
        <w:rPr>
          <w:color w:val="231F20"/>
          <w:sz w:val="24"/>
          <w:szCs w:val="24"/>
        </w:rPr>
        <w:t>niezwłocznego powiadomienia Pożyczkodawcy o utracie dokumentu tożsamości</w:t>
      </w:r>
    </w:p>
    <w:p w14:paraId="18A57434" w14:textId="2C45A1C3" w:rsidR="00241C87" w:rsidRPr="008015A2" w:rsidRDefault="00241C87" w:rsidP="00CB6BAD">
      <w:pPr>
        <w:pStyle w:val="Tekstpodstawowy"/>
        <w:numPr>
          <w:ilvl w:val="1"/>
          <w:numId w:val="13"/>
        </w:numPr>
        <w:kinsoku w:val="0"/>
        <w:overflowPunct w:val="0"/>
        <w:spacing w:line="232" w:lineRule="auto"/>
        <w:ind w:right="39"/>
        <w:jc w:val="both"/>
        <w:rPr>
          <w:color w:val="231F20"/>
          <w:sz w:val="24"/>
          <w:szCs w:val="24"/>
        </w:rPr>
      </w:pPr>
      <w:r w:rsidRPr="008015A2">
        <w:rPr>
          <w:color w:val="231F20"/>
          <w:spacing w:val="-6"/>
          <w:sz w:val="24"/>
          <w:szCs w:val="24"/>
        </w:rPr>
        <w:lastRenderedPageBreak/>
        <w:t>Pożyczkodawca zastrzega sobie prawo odmowy akceptacji ad</w:t>
      </w:r>
      <w:r w:rsidRPr="008015A2">
        <w:rPr>
          <w:color w:val="231F20"/>
          <w:spacing w:val="-8"/>
          <w:sz w:val="24"/>
          <w:szCs w:val="24"/>
        </w:rPr>
        <w:t>resu</w:t>
      </w:r>
      <w:r w:rsidRPr="008015A2">
        <w:rPr>
          <w:color w:val="231F20"/>
          <w:sz w:val="24"/>
          <w:szCs w:val="24"/>
        </w:rPr>
        <w:t xml:space="preserve"> </w:t>
      </w:r>
      <w:r w:rsidRPr="008015A2">
        <w:rPr>
          <w:color w:val="231F20"/>
          <w:spacing w:val="-8"/>
          <w:sz w:val="24"/>
          <w:szCs w:val="24"/>
        </w:rPr>
        <w:t>korespondencyjnego</w:t>
      </w:r>
      <w:r w:rsidRPr="008015A2">
        <w:rPr>
          <w:color w:val="231F20"/>
          <w:sz w:val="24"/>
          <w:szCs w:val="24"/>
        </w:rPr>
        <w:t xml:space="preserve"> </w:t>
      </w:r>
      <w:r w:rsidRPr="008015A2">
        <w:rPr>
          <w:color w:val="231F20"/>
          <w:spacing w:val="-8"/>
          <w:sz w:val="24"/>
          <w:szCs w:val="24"/>
        </w:rPr>
        <w:t>w</w:t>
      </w:r>
      <w:r w:rsidRPr="008015A2">
        <w:rPr>
          <w:color w:val="231F20"/>
          <w:sz w:val="24"/>
          <w:szCs w:val="24"/>
        </w:rPr>
        <w:t xml:space="preserve"> </w:t>
      </w:r>
      <w:r w:rsidRPr="008015A2">
        <w:rPr>
          <w:color w:val="231F20"/>
          <w:spacing w:val="-8"/>
          <w:sz w:val="24"/>
          <w:szCs w:val="24"/>
        </w:rPr>
        <w:t>postaci</w:t>
      </w:r>
      <w:r w:rsidRPr="008015A2">
        <w:rPr>
          <w:color w:val="231F20"/>
          <w:sz w:val="24"/>
          <w:szCs w:val="24"/>
        </w:rPr>
        <w:t xml:space="preserve"> </w:t>
      </w:r>
      <w:r w:rsidRPr="008015A2">
        <w:rPr>
          <w:color w:val="231F20"/>
          <w:spacing w:val="-8"/>
          <w:sz w:val="24"/>
          <w:szCs w:val="24"/>
        </w:rPr>
        <w:t>skrytki</w:t>
      </w:r>
      <w:r w:rsidRPr="008015A2">
        <w:rPr>
          <w:color w:val="231F20"/>
          <w:sz w:val="24"/>
          <w:szCs w:val="24"/>
        </w:rPr>
        <w:t xml:space="preserve"> </w:t>
      </w:r>
      <w:r w:rsidRPr="008015A2">
        <w:rPr>
          <w:color w:val="231F20"/>
          <w:spacing w:val="-8"/>
          <w:sz w:val="24"/>
          <w:szCs w:val="24"/>
        </w:rPr>
        <w:t>pocztowej</w:t>
      </w:r>
      <w:r w:rsidRPr="008015A2">
        <w:rPr>
          <w:color w:val="231F20"/>
          <w:sz w:val="24"/>
          <w:szCs w:val="24"/>
        </w:rPr>
        <w:t xml:space="preserve"> </w:t>
      </w:r>
      <w:r w:rsidRPr="008015A2">
        <w:rPr>
          <w:color w:val="231F20"/>
          <w:spacing w:val="-8"/>
          <w:sz w:val="24"/>
          <w:szCs w:val="24"/>
        </w:rPr>
        <w:t>lub</w:t>
      </w:r>
      <w:r w:rsidRPr="008015A2">
        <w:rPr>
          <w:color w:val="231F20"/>
          <w:sz w:val="24"/>
          <w:szCs w:val="24"/>
        </w:rPr>
        <w:t xml:space="preserve"> </w:t>
      </w:r>
      <w:r w:rsidRPr="008015A2">
        <w:rPr>
          <w:color w:val="231F20"/>
          <w:spacing w:val="-8"/>
          <w:sz w:val="24"/>
          <w:szCs w:val="24"/>
        </w:rPr>
        <w:t xml:space="preserve">adresu </w:t>
      </w:r>
      <w:r w:rsidRPr="008015A2">
        <w:rPr>
          <w:color w:val="231F20"/>
          <w:sz w:val="24"/>
          <w:szCs w:val="24"/>
        </w:rPr>
        <w:t>poza</w:t>
      </w:r>
      <w:r w:rsidRPr="008015A2">
        <w:rPr>
          <w:color w:val="231F20"/>
          <w:spacing w:val="-1"/>
          <w:sz w:val="24"/>
          <w:szCs w:val="24"/>
        </w:rPr>
        <w:t xml:space="preserve"> </w:t>
      </w:r>
      <w:r w:rsidRPr="008015A2">
        <w:rPr>
          <w:color w:val="231F20"/>
          <w:sz w:val="24"/>
          <w:szCs w:val="24"/>
        </w:rPr>
        <w:t>granicami</w:t>
      </w:r>
      <w:r w:rsidRPr="008015A2">
        <w:rPr>
          <w:color w:val="231F20"/>
          <w:spacing w:val="-1"/>
          <w:sz w:val="24"/>
          <w:szCs w:val="24"/>
        </w:rPr>
        <w:t xml:space="preserve"> </w:t>
      </w:r>
      <w:r w:rsidRPr="008015A2">
        <w:rPr>
          <w:color w:val="231F20"/>
          <w:sz w:val="24"/>
          <w:szCs w:val="24"/>
        </w:rPr>
        <w:t>Polski.</w:t>
      </w:r>
    </w:p>
    <w:p w14:paraId="1E679FE5" w14:textId="77777777" w:rsidR="00241C87" w:rsidRPr="008015A2" w:rsidRDefault="00241C87" w:rsidP="00CB6BAD">
      <w:pPr>
        <w:pStyle w:val="Akapitzlist"/>
        <w:numPr>
          <w:ilvl w:val="1"/>
          <w:numId w:val="13"/>
        </w:numPr>
        <w:tabs>
          <w:tab w:val="left" w:pos="618"/>
        </w:tabs>
        <w:kinsoku w:val="0"/>
        <w:overflowPunct w:val="0"/>
        <w:spacing w:line="232" w:lineRule="auto"/>
        <w:ind w:right="38"/>
        <w:rPr>
          <w:color w:val="231F20"/>
        </w:rPr>
      </w:pPr>
      <w:r w:rsidRPr="008015A2">
        <w:rPr>
          <w:color w:val="231F20"/>
          <w:spacing w:val="-2"/>
        </w:rPr>
        <w:t>Pożyczkodawca</w:t>
      </w:r>
      <w:r w:rsidRPr="008015A2">
        <w:rPr>
          <w:color w:val="231F20"/>
          <w:spacing w:val="-11"/>
        </w:rPr>
        <w:t xml:space="preserve"> </w:t>
      </w:r>
      <w:r w:rsidRPr="008015A2">
        <w:rPr>
          <w:color w:val="231F20"/>
          <w:spacing w:val="-2"/>
        </w:rPr>
        <w:t>nie</w:t>
      </w:r>
      <w:r w:rsidRPr="008015A2">
        <w:rPr>
          <w:color w:val="231F20"/>
          <w:spacing w:val="-10"/>
        </w:rPr>
        <w:t xml:space="preserve"> </w:t>
      </w:r>
      <w:r w:rsidRPr="008015A2">
        <w:rPr>
          <w:color w:val="231F20"/>
          <w:spacing w:val="-2"/>
        </w:rPr>
        <w:t>ponosi</w:t>
      </w:r>
      <w:r w:rsidRPr="008015A2">
        <w:rPr>
          <w:color w:val="231F20"/>
          <w:spacing w:val="-11"/>
        </w:rPr>
        <w:t xml:space="preserve"> </w:t>
      </w:r>
      <w:r w:rsidRPr="008015A2">
        <w:rPr>
          <w:color w:val="231F20"/>
          <w:spacing w:val="-2"/>
        </w:rPr>
        <w:t>odpowiedzialności</w:t>
      </w:r>
      <w:r w:rsidRPr="008015A2">
        <w:rPr>
          <w:color w:val="231F20"/>
          <w:spacing w:val="-10"/>
        </w:rPr>
        <w:t xml:space="preserve"> </w:t>
      </w:r>
      <w:r w:rsidRPr="008015A2">
        <w:rPr>
          <w:color w:val="231F20"/>
          <w:spacing w:val="-2"/>
        </w:rPr>
        <w:t>za</w:t>
      </w:r>
      <w:r w:rsidRPr="008015A2">
        <w:rPr>
          <w:color w:val="231F20"/>
          <w:spacing w:val="-11"/>
        </w:rPr>
        <w:t xml:space="preserve"> </w:t>
      </w:r>
      <w:r w:rsidRPr="008015A2">
        <w:rPr>
          <w:color w:val="231F20"/>
          <w:spacing w:val="-2"/>
        </w:rPr>
        <w:t xml:space="preserve">ewentualne </w:t>
      </w:r>
      <w:r w:rsidRPr="008015A2">
        <w:rPr>
          <w:color w:val="231F20"/>
          <w:spacing w:val="-6"/>
        </w:rPr>
        <w:t xml:space="preserve">koszty poniesione przez Pożyczkobiorcę na rzecz osób trzecich </w:t>
      </w:r>
      <w:r w:rsidRPr="008015A2">
        <w:rPr>
          <w:color w:val="231F20"/>
        </w:rPr>
        <w:t>w</w:t>
      </w:r>
      <w:r w:rsidRPr="008015A2">
        <w:rPr>
          <w:color w:val="231F20"/>
          <w:spacing w:val="-15"/>
        </w:rPr>
        <w:t xml:space="preserve"> </w:t>
      </w:r>
      <w:r w:rsidRPr="008015A2">
        <w:rPr>
          <w:color w:val="231F20"/>
        </w:rPr>
        <w:t>związku</w:t>
      </w:r>
      <w:r w:rsidRPr="008015A2">
        <w:rPr>
          <w:color w:val="231F20"/>
          <w:spacing w:val="-15"/>
        </w:rPr>
        <w:t xml:space="preserve"> </w:t>
      </w:r>
      <w:r w:rsidRPr="008015A2">
        <w:rPr>
          <w:color w:val="231F20"/>
        </w:rPr>
        <w:t>z</w:t>
      </w:r>
      <w:r w:rsidRPr="008015A2">
        <w:rPr>
          <w:color w:val="231F20"/>
          <w:spacing w:val="-15"/>
        </w:rPr>
        <w:t xml:space="preserve"> </w:t>
      </w:r>
      <w:r w:rsidRPr="008015A2">
        <w:rPr>
          <w:color w:val="231F20"/>
        </w:rPr>
        <w:t>odmową</w:t>
      </w:r>
      <w:r w:rsidRPr="008015A2">
        <w:rPr>
          <w:color w:val="231F20"/>
          <w:spacing w:val="-15"/>
        </w:rPr>
        <w:t xml:space="preserve"> </w:t>
      </w:r>
      <w:r w:rsidRPr="008015A2">
        <w:rPr>
          <w:color w:val="231F20"/>
        </w:rPr>
        <w:t>udzielenia</w:t>
      </w:r>
      <w:r w:rsidRPr="008015A2">
        <w:rPr>
          <w:color w:val="231F20"/>
          <w:spacing w:val="-15"/>
        </w:rPr>
        <w:t xml:space="preserve"> </w:t>
      </w:r>
      <w:r w:rsidRPr="008015A2">
        <w:rPr>
          <w:color w:val="231F20"/>
        </w:rPr>
        <w:t>pożyczki.</w:t>
      </w:r>
    </w:p>
    <w:p w14:paraId="086DE617" w14:textId="7FB56E20" w:rsidR="00241C87" w:rsidRPr="008015A2" w:rsidRDefault="00241C87" w:rsidP="00CB6BAD">
      <w:pPr>
        <w:pStyle w:val="Akapitzlist"/>
        <w:numPr>
          <w:ilvl w:val="1"/>
          <w:numId w:val="13"/>
        </w:numPr>
        <w:tabs>
          <w:tab w:val="left" w:pos="618"/>
        </w:tabs>
        <w:kinsoku w:val="0"/>
        <w:overflowPunct w:val="0"/>
        <w:spacing w:line="232" w:lineRule="auto"/>
        <w:ind w:right="38"/>
        <w:rPr>
          <w:color w:val="231F20"/>
          <w:spacing w:val="-2"/>
        </w:rPr>
      </w:pPr>
      <w:r w:rsidRPr="008015A2">
        <w:rPr>
          <w:color w:val="231F20"/>
          <w:spacing w:val="-4"/>
        </w:rPr>
        <w:t>Wizyta</w:t>
      </w:r>
      <w:r w:rsidRPr="008015A2">
        <w:rPr>
          <w:color w:val="231F20"/>
          <w:spacing w:val="-9"/>
        </w:rPr>
        <w:t xml:space="preserve"> </w:t>
      </w:r>
      <w:r w:rsidRPr="008015A2">
        <w:rPr>
          <w:color w:val="231F20"/>
          <w:spacing w:val="-4"/>
        </w:rPr>
        <w:t>kontrolna</w:t>
      </w:r>
      <w:r w:rsidRPr="008015A2">
        <w:rPr>
          <w:color w:val="231F20"/>
          <w:spacing w:val="-8"/>
        </w:rPr>
        <w:t xml:space="preserve"> </w:t>
      </w:r>
      <w:r w:rsidRPr="008015A2">
        <w:rPr>
          <w:color w:val="231F20"/>
          <w:spacing w:val="-4"/>
        </w:rPr>
        <w:t>Przedstawiciela</w:t>
      </w:r>
      <w:r w:rsidRPr="008015A2">
        <w:rPr>
          <w:color w:val="231F20"/>
          <w:spacing w:val="-9"/>
        </w:rPr>
        <w:t xml:space="preserve"> </w:t>
      </w:r>
      <w:r w:rsidRPr="008015A2">
        <w:rPr>
          <w:color w:val="231F20"/>
          <w:spacing w:val="-4"/>
        </w:rPr>
        <w:t>może</w:t>
      </w:r>
      <w:r w:rsidRPr="008015A2">
        <w:rPr>
          <w:color w:val="231F20"/>
          <w:spacing w:val="-8"/>
        </w:rPr>
        <w:t xml:space="preserve"> </w:t>
      </w:r>
      <w:r w:rsidRPr="008015A2">
        <w:rPr>
          <w:color w:val="231F20"/>
          <w:spacing w:val="-4"/>
        </w:rPr>
        <w:t>odbyć</w:t>
      </w:r>
      <w:r w:rsidRPr="008015A2">
        <w:rPr>
          <w:color w:val="231F20"/>
          <w:spacing w:val="-9"/>
        </w:rPr>
        <w:t xml:space="preserve"> </w:t>
      </w:r>
      <w:r w:rsidRPr="008015A2">
        <w:rPr>
          <w:color w:val="231F20"/>
          <w:spacing w:val="-4"/>
        </w:rPr>
        <w:t>się</w:t>
      </w:r>
      <w:r w:rsidRPr="008015A2">
        <w:rPr>
          <w:color w:val="231F20"/>
          <w:spacing w:val="-9"/>
        </w:rPr>
        <w:t xml:space="preserve"> </w:t>
      </w:r>
      <w:r w:rsidRPr="008015A2">
        <w:rPr>
          <w:color w:val="231F20"/>
          <w:spacing w:val="-4"/>
        </w:rPr>
        <w:t>wyłącznie</w:t>
      </w:r>
      <w:r w:rsidRPr="008015A2">
        <w:rPr>
          <w:color w:val="231F20"/>
          <w:spacing w:val="-8"/>
        </w:rPr>
        <w:t xml:space="preserve"> </w:t>
      </w:r>
      <w:r w:rsidRPr="008015A2">
        <w:rPr>
          <w:color w:val="231F20"/>
          <w:spacing w:val="-4"/>
        </w:rPr>
        <w:t xml:space="preserve">za </w:t>
      </w:r>
      <w:r w:rsidRPr="008015A2">
        <w:rPr>
          <w:color w:val="231F20"/>
          <w:spacing w:val="-2"/>
        </w:rPr>
        <w:t>uprzednią</w:t>
      </w:r>
      <w:r w:rsidRPr="008015A2">
        <w:rPr>
          <w:color w:val="231F20"/>
          <w:spacing w:val="-11"/>
        </w:rPr>
        <w:t xml:space="preserve"> </w:t>
      </w:r>
      <w:r w:rsidRPr="008015A2">
        <w:rPr>
          <w:color w:val="231F20"/>
          <w:spacing w:val="-2"/>
        </w:rPr>
        <w:t>zgodą</w:t>
      </w:r>
      <w:r w:rsidRPr="008015A2">
        <w:rPr>
          <w:color w:val="231F20"/>
          <w:spacing w:val="-10"/>
        </w:rPr>
        <w:t xml:space="preserve"> </w:t>
      </w:r>
      <w:r w:rsidRPr="008015A2">
        <w:rPr>
          <w:color w:val="231F20"/>
          <w:spacing w:val="-2"/>
        </w:rPr>
        <w:t>Pożyczkobiorcy</w:t>
      </w:r>
      <w:r w:rsidRPr="008015A2">
        <w:rPr>
          <w:color w:val="231F20"/>
          <w:spacing w:val="-11"/>
        </w:rPr>
        <w:t xml:space="preserve"> </w:t>
      </w:r>
      <w:r w:rsidRPr="008015A2">
        <w:rPr>
          <w:color w:val="231F20"/>
          <w:spacing w:val="-2"/>
        </w:rPr>
        <w:t>i/lub</w:t>
      </w:r>
      <w:r w:rsidRPr="008015A2">
        <w:rPr>
          <w:color w:val="231F20"/>
          <w:spacing w:val="-10"/>
        </w:rPr>
        <w:t xml:space="preserve"> </w:t>
      </w:r>
      <w:r w:rsidRPr="008015A2">
        <w:rPr>
          <w:color w:val="231F20"/>
          <w:spacing w:val="-2"/>
        </w:rPr>
        <w:t>na</w:t>
      </w:r>
      <w:r w:rsidRPr="008015A2">
        <w:rPr>
          <w:color w:val="231F20"/>
          <w:spacing w:val="-11"/>
        </w:rPr>
        <w:t xml:space="preserve"> </w:t>
      </w:r>
      <w:r w:rsidRPr="008015A2">
        <w:rPr>
          <w:color w:val="231F20"/>
          <w:spacing w:val="-2"/>
        </w:rPr>
        <w:t>życzenie</w:t>
      </w:r>
      <w:r w:rsidRPr="008015A2">
        <w:rPr>
          <w:color w:val="231F20"/>
          <w:spacing w:val="-11"/>
        </w:rPr>
        <w:t xml:space="preserve"> </w:t>
      </w:r>
      <w:r w:rsidRPr="008015A2">
        <w:rPr>
          <w:color w:val="231F20"/>
          <w:spacing w:val="-2"/>
        </w:rPr>
        <w:t>Pożyczko</w:t>
      </w:r>
      <w:r w:rsidRPr="008015A2">
        <w:rPr>
          <w:color w:val="231F20"/>
          <w:spacing w:val="-6"/>
        </w:rPr>
        <w:t xml:space="preserve">biorcy, w terminie i miejscu zamieszkania Pożyczkobiorcy lub w </w:t>
      </w:r>
      <w:r w:rsidRPr="008015A2">
        <w:rPr>
          <w:color w:val="231F20"/>
          <w:spacing w:val="-2"/>
        </w:rPr>
        <w:t>innym</w:t>
      </w:r>
      <w:r w:rsidRPr="008015A2">
        <w:rPr>
          <w:color w:val="231F20"/>
          <w:spacing w:val="-14"/>
        </w:rPr>
        <w:t xml:space="preserve"> </w:t>
      </w:r>
      <w:r w:rsidRPr="008015A2">
        <w:rPr>
          <w:color w:val="231F20"/>
          <w:spacing w:val="-2"/>
        </w:rPr>
        <w:t>miejscu</w:t>
      </w:r>
      <w:r w:rsidRPr="008015A2">
        <w:rPr>
          <w:color w:val="231F20"/>
          <w:spacing w:val="-14"/>
        </w:rPr>
        <w:t xml:space="preserve"> </w:t>
      </w:r>
      <w:r w:rsidRPr="008015A2">
        <w:rPr>
          <w:color w:val="231F20"/>
          <w:spacing w:val="-2"/>
        </w:rPr>
        <w:t>uzgodnionym</w:t>
      </w:r>
      <w:r w:rsidRPr="008015A2">
        <w:rPr>
          <w:color w:val="231F20"/>
          <w:spacing w:val="-14"/>
        </w:rPr>
        <w:t xml:space="preserve"> </w:t>
      </w:r>
      <w:r w:rsidRPr="008015A2">
        <w:rPr>
          <w:color w:val="231F20"/>
          <w:spacing w:val="-2"/>
        </w:rPr>
        <w:t>z</w:t>
      </w:r>
      <w:r w:rsidRPr="008015A2">
        <w:rPr>
          <w:color w:val="231F20"/>
          <w:spacing w:val="-14"/>
        </w:rPr>
        <w:t xml:space="preserve"> </w:t>
      </w:r>
      <w:r w:rsidRPr="008015A2">
        <w:rPr>
          <w:color w:val="231F20"/>
          <w:spacing w:val="-2"/>
        </w:rPr>
        <w:t>Pożyczkobiorcą.</w:t>
      </w:r>
    </w:p>
    <w:p w14:paraId="7B20C849" w14:textId="5B5B1732" w:rsidR="00241C87" w:rsidRPr="008015A2" w:rsidRDefault="00241C87" w:rsidP="00CB6BAD">
      <w:pPr>
        <w:pStyle w:val="Akapitzlist"/>
        <w:numPr>
          <w:ilvl w:val="1"/>
          <w:numId w:val="13"/>
        </w:numPr>
        <w:tabs>
          <w:tab w:val="left" w:pos="618"/>
        </w:tabs>
        <w:kinsoku w:val="0"/>
        <w:overflowPunct w:val="0"/>
        <w:spacing w:line="232" w:lineRule="auto"/>
        <w:ind w:right="38"/>
        <w:rPr>
          <w:color w:val="231F20"/>
          <w:spacing w:val="-6"/>
        </w:rPr>
      </w:pPr>
      <w:r w:rsidRPr="008015A2">
        <w:rPr>
          <w:color w:val="231F20"/>
          <w:spacing w:val="-8"/>
        </w:rPr>
        <w:t>Pożyczkodawca</w:t>
      </w:r>
      <w:r w:rsidRPr="008015A2">
        <w:rPr>
          <w:color w:val="231F20"/>
          <w:spacing w:val="-5"/>
        </w:rPr>
        <w:t xml:space="preserve"> </w:t>
      </w:r>
      <w:r w:rsidRPr="008015A2">
        <w:rPr>
          <w:color w:val="231F20"/>
          <w:spacing w:val="-8"/>
        </w:rPr>
        <w:t>udziela</w:t>
      </w:r>
      <w:r w:rsidRPr="008015A2">
        <w:rPr>
          <w:color w:val="231F20"/>
          <w:spacing w:val="-4"/>
        </w:rPr>
        <w:t xml:space="preserve"> </w:t>
      </w:r>
      <w:r w:rsidRPr="008015A2">
        <w:rPr>
          <w:color w:val="231F20"/>
          <w:spacing w:val="-8"/>
        </w:rPr>
        <w:t>Pożyczek</w:t>
      </w:r>
      <w:r w:rsidRPr="008015A2">
        <w:rPr>
          <w:color w:val="231F20"/>
          <w:spacing w:val="-5"/>
        </w:rPr>
        <w:t xml:space="preserve"> </w:t>
      </w:r>
      <w:r w:rsidRPr="008015A2">
        <w:rPr>
          <w:color w:val="231F20"/>
          <w:spacing w:val="-8"/>
        </w:rPr>
        <w:t>określonych</w:t>
      </w:r>
      <w:r w:rsidRPr="008015A2">
        <w:rPr>
          <w:color w:val="231F20"/>
          <w:spacing w:val="-4"/>
        </w:rPr>
        <w:t xml:space="preserve"> </w:t>
      </w:r>
      <w:r w:rsidRPr="008015A2">
        <w:rPr>
          <w:color w:val="231F20"/>
          <w:spacing w:val="-8"/>
        </w:rPr>
        <w:t>w</w:t>
      </w:r>
      <w:r w:rsidRPr="008015A2">
        <w:rPr>
          <w:color w:val="231F20"/>
          <w:spacing w:val="-5"/>
        </w:rPr>
        <w:t xml:space="preserve"> </w:t>
      </w:r>
      <w:r w:rsidRPr="008015A2">
        <w:rPr>
          <w:color w:val="231F20"/>
          <w:spacing w:val="-8"/>
        </w:rPr>
        <w:t>Rozdziale</w:t>
      </w:r>
      <w:r w:rsidRPr="008015A2">
        <w:rPr>
          <w:color w:val="231F20"/>
          <w:spacing w:val="-5"/>
        </w:rPr>
        <w:t xml:space="preserve"> </w:t>
      </w:r>
      <w:r w:rsidRPr="008015A2">
        <w:rPr>
          <w:color w:val="231F20"/>
          <w:spacing w:val="-8"/>
        </w:rPr>
        <w:t>II,</w:t>
      </w:r>
      <w:r w:rsidRPr="008015A2">
        <w:rPr>
          <w:color w:val="231F20"/>
          <w:spacing w:val="-4"/>
        </w:rPr>
        <w:t xml:space="preserve"> </w:t>
      </w:r>
      <w:r w:rsidRPr="008015A2">
        <w:rPr>
          <w:color w:val="231F20"/>
          <w:spacing w:val="-8"/>
        </w:rPr>
        <w:t>je</w:t>
      </w:r>
      <w:r w:rsidRPr="008015A2">
        <w:rPr>
          <w:color w:val="231F20"/>
          <w:spacing w:val="-6"/>
        </w:rPr>
        <w:t>żeli Pożyczkobiorca spełnia kumulatywnie następujące warunki:</w:t>
      </w:r>
    </w:p>
    <w:p w14:paraId="33B080BF" w14:textId="1D7C16F2" w:rsidR="00241C87" w:rsidRPr="008015A2" w:rsidRDefault="00241C87" w:rsidP="00241C87">
      <w:pPr>
        <w:pStyle w:val="Tekstpodstawowy"/>
        <w:kinsoku w:val="0"/>
        <w:overflowPunct w:val="0"/>
        <w:spacing w:line="232" w:lineRule="auto"/>
        <w:ind w:left="843" w:right="39" w:hanging="171"/>
        <w:jc w:val="both"/>
        <w:rPr>
          <w:color w:val="231F20"/>
          <w:sz w:val="24"/>
          <w:szCs w:val="24"/>
        </w:rPr>
      </w:pPr>
      <w:r w:rsidRPr="008015A2">
        <w:rPr>
          <w:b/>
          <w:bCs/>
          <w:color w:val="231F20"/>
          <w:sz w:val="24"/>
          <w:szCs w:val="24"/>
        </w:rPr>
        <w:t>1.</w:t>
      </w:r>
      <w:r w:rsidRPr="008015A2">
        <w:rPr>
          <w:b/>
          <w:bCs/>
          <w:color w:val="231F20"/>
          <w:spacing w:val="29"/>
          <w:sz w:val="24"/>
          <w:szCs w:val="24"/>
        </w:rPr>
        <w:t xml:space="preserve"> </w:t>
      </w:r>
      <w:r w:rsidRPr="008015A2">
        <w:rPr>
          <w:color w:val="231F20"/>
          <w:sz w:val="24"/>
          <w:szCs w:val="24"/>
        </w:rPr>
        <w:t>posiada</w:t>
      </w:r>
      <w:r w:rsidRPr="008015A2">
        <w:rPr>
          <w:color w:val="231F20"/>
          <w:spacing w:val="-3"/>
          <w:sz w:val="24"/>
          <w:szCs w:val="24"/>
        </w:rPr>
        <w:t xml:space="preserve"> </w:t>
      </w:r>
      <w:r w:rsidRPr="008015A2">
        <w:rPr>
          <w:color w:val="231F20"/>
          <w:sz w:val="24"/>
          <w:szCs w:val="24"/>
        </w:rPr>
        <w:t>ważny</w:t>
      </w:r>
      <w:r w:rsidRPr="008015A2">
        <w:rPr>
          <w:color w:val="231F20"/>
          <w:spacing w:val="-3"/>
          <w:sz w:val="24"/>
          <w:szCs w:val="24"/>
        </w:rPr>
        <w:t xml:space="preserve"> </w:t>
      </w:r>
      <w:r w:rsidRPr="008015A2">
        <w:rPr>
          <w:color w:val="231F20"/>
          <w:sz w:val="24"/>
          <w:szCs w:val="24"/>
        </w:rPr>
        <w:t>dowód</w:t>
      </w:r>
      <w:r w:rsidRPr="008015A2">
        <w:rPr>
          <w:color w:val="231F20"/>
          <w:spacing w:val="-3"/>
          <w:sz w:val="24"/>
          <w:szCs w:val="24"/>
        </w:rPr>
        <w:t xml:space="preserve"> </w:t>
      </w:r>
      <w:r w:rsidRPr="008015A2">
        <w:rPr>
          <w:color w:val="231F20"/>
          <w:sz w:val="24"/>
          <w:szCs w:val="24"/>
        </w:rPr>
        <w:t>osobisty,</w:t>
      </w:r>
      <w:r w:rsidRPr="008015A2">
        <w:rPr>
          <w:color w:val="231F20"/>
          <w:spacing w:val="-3"/>
          <w:sz w:val="24"/>
          <w:szCs w:val="24"/>
        </w:rPr>
        <w:t xml:space="preserve"> </w:t>
      </w:r>
      <w:r w:rsidRPr="008015A2">
        <w:rPr>
          <w:color w:val="231F20"/>
          <w:sz w:val="24"/>
          <w:szCs w:val="24"/>
        </w:rPr>
        <w:t>który</w:t>
      </w:r>
      <w:r w:rsidRPr="008015A2">
        <w:rPr>
          <w:color w:val="231F20"/>
          <w:spacing w:val="-3"/>
          <w:sz w:val="24"/>
          <w:szCs w:val="24"/>
        </w:rPr>
        <w:t xml:space="preserve"> </w:t>
      </w:r>
      <w:r w:rsidRPr="008015A2">
        <w:rPr>
          <w:color w:val="231F20"/>
          <w:sz w:val="24"/>
          <w:szCs w:val="24"/>
        </w:rPr>
        <w:t>stwierdza</w:t>
      </w:r>
      <w:r w:rsidRPr="008015A2">
        <w:rPr>
          <w:color w:val="231F20"/>
          <w:spacing w:val="-3"/>
          <w:sz w:val="24"/>
          <w:szCs w:val="24"/>
        </w:rPr>
        <w:t xml:space="preserve"> </w:t>
      </w:r>
      <w:r w:rsidRPr="008015A2">
        <w:rPr>
          <w:color w:val="231F20"/>
          <w:sz w:val="24"/>
          <w:szCs w:val="24"/>
        </w:rPr>
        <w:t>jego</w:t>
      </w:r>
      <w:r w:rsidRPr="008015A2">
        <w:rPr>
          <w:color w:val="231F20"/>
          <w:spacing w:val="-3"/>
          <w:sz w:val="24"/>
          <w:szCs w:val="24"/>
        </w:rPr>
        <w:t xml:space="preserve"> </w:t>
      </w:r>
      <w:r w:rsidRPr="008015A2">
        <w:rPr>
          <w:color w:val="231F20"/>
          <w:sz w:val="24"/>
          <w:szCs w:val="24"/>
        </w:rPr>
        <w:t>tożsamość na terytorium Rzeczpospolitej Polskiej;</w:t>
      </w:r>
    </w:p>
    <w:p w14:paraId="1547EC57" w14:textId="77777777" w:rsidR="00241C87" w:rsidRPr="008015A2" w:rsidRDefault="00241C87" w:rsidP="00241C87">
      <w:pPr>
        <w:pStyle w:val="Tekstpodstawowy"/>
        <w:kinsoku w:val="0"/>
        <w:overflowPunct w:val="0"/>
        <w:spacing w:line="197" w:lineRule="exact"/>
        <w:ind w:left="673"/>
        <w:jc w:val="both"/>
        <w:rPr>
          <w:color w:val="231F20"/>
          <w:spacing w:val="-2"/>
          <w:sz w:val="24"/>
          <w:szCs w:val="24"/>
        </w:rPr>
      </w:pPr>
      <w:r w:rsidRPr="008015A2">
        <w:rPr>
          <w:b/>
          <w:bCs/>
          <w:color w:val="231F20"/>
          <w:sz w:val="24"/>
          <w:szCs w:val="24"/>
        </w:rPr>
        <w:t>2.</w:t>
      </w:r>
      <w:r w:rsidRPr="008015A2">
        <w:rPr>
          <w:b/>
          <w:bCs/>
          <w:color w:val="231F20"/>
          <w:spacing w:val="28"/>
          <w:sz w:val="24"/>
          <w:szCs w:val="24"/>
        </w:rPr>
        <w:t xml:space="preserve"> </w:t>
      </w:r>
      <w:r w:rsidRPr="008015A2">
        <w:rPr>
          <w:color w:val="231F20"/>
          <w:sz w:val="24"/>
          <w:szCs w:val="24"/>
        </w:rPr>
        <w:t>złożył</w:t>
      </w:r>
      <w:r w:rsidRPr="008015A2">
        <w:rPr>
          <w:color w:val="231F20"/>
          <w:spacing w:val="-2"/>
          <w:sz w:val="24"/>
          <w:szCs w:val="24"/>
        </w:rPr>
        <w:t xml:space="preserve"> </w:t>
      </w:r>
      <w:r w:rsidRPr="008015A2">
        <w:rPr>
          <w:color w:val="231F20"/>
          <w:sz w:val="24"/>
          <w:szCs w:val="24"/>
        </w:rPr>
        <w:t>poprawnie</w:t>
      </w:r>
      <w:r w:rsidRPr="008015A2">
        <w:rPr>
          <w:color w:val="231F20"/>
          <w:spacing w:val="-3"/>
          <w:sz w:val="24"/>
          <w:szCs w:val="24"/>
        </w:rPr>
        <w:t xml:space="preserve"> </w:t>
      </w:r>
      <w:r w:rsidRPr="008015A2">
        <w:rPr>
          <w:color w:val="231F20"/>
          <w:sz w:val="24"/>
          <w:szCs w:val="24"/>
        </w:rPr>
        <w:t>wypełniony</w:t>
      </w:r>
      <w:r w:rsidRPr="008015A2">
        <w:rPr>
          <w:color w:val="231F20"/>
          <w:spacing w:val="-3"/>
          <w:sz w:val="24"/>
          <w:szCs w:val="24"/>
        </w:rPr>
        <w:t xml:space="preserve"> </w:t>
      </w:r>
      <w:r w:rsidRPr="008015A2">
        <w:rPr>
          <w:color w:val="231F20"/>
          <w:sz w:val="24"/>
          <w:szCs w:val="24"/>
        </w:rPr>
        <w:t>Wniosek</w:t>
      </w:r>
      <w:r w:rsidRPr="008015A2">
        <w:rPr>
          <w:color w:val="231F20"/>
          <w:spacing w:val="-2"/>
          <w:sz w:val="24"/>
          <w:szCs w:val="24"/>
        </w:rPr>
        <w:t xml:space="preserve"> </w:t>
      </w:r>
      <w:r w:rsidRPr="008015A2">
        <w:rPr>
          <w:color w:val="231F20"/>
          <w:sz w:val="24"/>
          <w:szCs w:val="24"/>
        </w:rPr>
        <w:t>o</w:t>
      </w:r>
      <w:r w:rsidRPr="008015A2">
        <w:rPr>
          <w:color w:val="231F20"/>
          <w:spacing w:val="-3"/>
          <w:sz w:val="24"/>
          <w:szCs w:val="24"/>
        </w:rPr>
        <w:t xml:space="preserve"> </w:t>
      </w:r>
      <w:r w:rsidRPr="008015A2">
        <w:rPr>
          <w:color w:val="231F20"/>
          <w:spacing w:val="-2"/>
          <w:sz w:val="24"/>
          <w:szCs w:val="24"/>
        </w:rPr>
        <w:t>Pożyczkę;</w:t>
      </w:r>
    </w:p>
    <w:p w14:paraId="03428DFD" w14:textId="79B0C762" w:rsidR="00241C87" w:rsidRPr="008015A2" w:rsidRDefault="00241C87" w:rsidP="00241C87">
      <w:pPr>
        <w:pStyle w:val="Tekstpodstawowy"/>
        <w:kinsoku w:val="0"/>
        <w:overflowPunct w:val="0"/>
        <w:spacing w:line="232" w:lineRule="auto"/>
        <w:ind w:left="843" w:right="39" w:hanging="171"/>
        <w:jc w:val="both"/>
        <w:rPr>
          <w:color w:val="231F20"/>
          <w:sz w:val="24"/>
          <w:szCs w:val="24"/>
        </w:rPr>
      </w:pPr>
      <w:r w:rsidRPr="008015A2">
        <w:rPr>
          <w:b/>
          <w:bCs/>
          <w:color w:val="231F20"/>
          <w:sz w:val="24"/>
          <w:szCs w:val="24"/>
        </w:rPr>
        <w:t xml:space="preserve">3. </w:t>
      </w:r>
      <w:r w:rsidR="003A4271" w:rsidRPr="008015A2">
        <w:rPr>
          <w:rStyle w:val="Odwoaniedokomentarza"/>
          <w:rFonts w:cs="Arial"/>
          <w:sz w:val="24"/>
          <w:szCs w:val="24"/>
        </w:rPr>
        <w:t>ocena zdolności kredytowej Pożyczkobiorcy, w rozumieniu wymogów art. 9 i art. 9a Ustawy o kredycie konsumenckim, jest pozytywna;</w:t>
      </w:r>
      <w:r w:rsidR="003A4271" w:rsidRPr="008015A2">
        <w:rPr>
          <w:color w:val="231F20"/>
          <w:sz w:val="24"/>
          <w:szCs w:val="24"/>
        </w:rPr>
        <w:t xml:space="preserve"> </w:t>
      </w:r>
    </w:p>
    <w:p w14:paraId="2B4DE838" w14:textId="16006F23" w:rsidR="00241C87" w:rsidRPr="008015A2" w:rsidRDefault="00241C87" w:rsidP="00241C87">
      <w:pPr>
        <w:pStyle w:val="Tekstpodstawowy"/>
        <w:kinsoku w:val="0"/>
        <w:overflowPunct w:val="0"/>
        <w:spacing w:line="232" w:lineRule="auto"/>
        <w:ind w:left="843" w:right="38" w:hanging="171"/>
        <w:jc w:val="both"/>
        <w:rPr>
          <w:color w:val="231F20"/>
          <w:sz w:val="24"/>
          <w:szCs w:val="24"/>
        </w:rPr>
      </w:pPr>
      <w:r w:rsidRPr="008015A2">
        <w:rPr>
          <w:b/>
          <w:bCs/>
          <w:color w:val="231F20"/>
          <w:sz w:val="24"/>
          <w:szCs w:val="24"/>
        </w:rPr>
        <w:t xml:space="preserve">4. </w:t>
      </w:r>
      <w:r w:rsidRPr="008015A2">
        <w:rPr>
          <w:color w:val="231F20"/>
          <w:sz w:val="24"/>
          <w:szCs w:val="24"/>
        </w:rPr>
        <w:t>nie posiada żadnych zaległości pieniężnych wymagalnych i niewymagalnych wobec Pożyczkodawcy;</w:t>
      </w:r>
    </w:p>
    <w:p w14:paraId="66D286DC" w14:textId="05603870" w:rsidR="00241C87" w:rsidRPr="008015A2" w:rsidRDefault="00241C87" w:rsidP="00241C87">
      <w:pPr>
        <w:pStyle w:val="Tekstpodstawowy"/>
        <w:kinsoku w:val="0"/>
        <w:overflowPunct w:val="0"/>
        <w:spacing w:line="232" w:lineRule="auto"/>
        <w:ind w:left="843" w:right="39" w:hanging="171"/>
        <w:jc w:val="both"/>
        <w:rPr>
          <w:color w:val="231F20"/>
          <w:sz w:val="24"/>
          <w:szCs w:val="24"/>
        </w:rPr>
      </w:pPr>
      <w:r w:rsidRPr="008015A2">
        <w:rPr>
          <w:b/>
          <w:bCs/>
          <w:color w:val="231F20"/>
          <w:sz w:val="24"/>
          <w:szCs w:val="24"/>
        </w:rPr>
        <w:t xml:space="preserve">5. </w:t>
      </w:r>
      <w:r w:rsidRPr="008015A2">
        <w:rPr>
          <w:color w:val="231F20"/>
          <w:sz w:val="24"/>
          <w:szCs w:val="24"/>
        </w:rPr>
        <w:t>spełnia</w:t>
      </w:r>
      <w:r w:rsidRPr="008015A2">
        <w:rPr>
          <w:color w:val="231F20"/>
          <w:spacing w:val="40"/>
          <w:sz w:val="24"/>
          <w:szCs w:val="24"/>
        </w:rPr>
        <w:t xml:space="preserve"> </w:t>
      </w:r>
      <w:r w:rsidRPr="008015A2">
        <w:rPr>
          <w:color w:val="231F20"/>
          <w:sz w:val="24"/>
          <w:szCs w:val="24"/>
        </w:rPr>
        <w:t>kryteria</w:t>
      </w:r>
      <w:r w:rsidRPr="008015A2">
        <w:rPr>
          <w:color w:val="231F20"/>
          <w:spacing w:val="40"/>
          <w:sz w:val="24"/>
          <w:szCs w:val="24"/>
        </w:rPr>
        <w:t xml:space="preserve"> </w:t>
      </w:r>
      <w:r w:rsidRPr="008015A2">
        <w:rPr>
          <w:color w:val="231F20"/>
          <w:sz w:val="24"/>
          <w:szCs w:val="24"/>
        </w:rPr>
        <w:t>określone</w:t>
      </w:r>
      <w:r w:rsidRPr="008015A2">
        <w:rPr>
          <w:color w:val="231F20"/>
          <w:spacing w:val="40"/>
          <w:sz w:val="24"/>
          <w:szCs w:val="24"/>
        </w:rPr>
        <w:t xml:space="preserve"> </w:t>
      </w:r>
      <w:r w:rsidRPr="008015A2">
        <w:rPr>
          <w:color w:val="231F20"/>
          <w:sz w:val="24"/>
          <w:szCs w:val="24"/>
        </w:rPr>
        <w:t>w</w:t>
      </w:r>
      <w:r w:rsidRPr="008015A2">
        <w:rPr>
          <w:color w:val="231F20"/>
          <w:spacing w:val="40"/>
          <w:sz w:val="24"/>
          <w:szCs w:val="24"/>
        </w:rPr>
        <w:t xml:space="preserve"> </w:t>
      </w:r>
      <w:r w:rsidRPr="008015A2">
        <w:rPr>
          <w:color w:val="231F20"/>
          <w:sz w:val="24"/>
          <w:szCs w:val="24"/>
        </w:rPr>
        <w:t>wewnętrznych</w:t>
      </w:r>
      <w:r w:rsidRPr="008015A2">
        <w:rPr>
          <w:color w:val="231F20"/>
          <w:spacing w:val="40"/>
          <w:sz w:val="24"/>
          <w:szCs w:val="24"/>
        </w:rPr>
        <w:t xml:space="preserve"> </w:t>
      </w:r>
      <w:r w:rsidRPr="008015A2">
        <w:rPr>
          <w:color w:val="231F20"/>
          <w:sz w:val="24"/>
          <w:szCs w:val="24"/>
        </w:rPr>
        <w:t>regulacjach</w:t>
      </w:r>
      <w:r w:rsidRPr="008015A2">
        <w:rPr>
          <w:color w:val="231F20"/>
          <w:spacing w:val="80"/>
          <w:w w:val="150"/>
          <w:sz w:val="24"/>
          <w:szCs w:val="24"/>
        </w:rPr>
        <w:t xml:space="preserve">  </w:t>
      </w:r>
      <w:r w:rsidRPr="008015A2">
        <w:rPr>
          <w:color w:val="231F20"/>
          <w:sz w:val="24"/>
          <w:szCs w:val="24"/>
        </w:rPr>
        <w:t>Pożyczkodawcy</w:t>
      </w:r>
      <w:r w:rsidRPr="008015A2">
        <w:rPr>
          <w:color w:val="231F20"/>
          <w:spacing w:val="80"/>
          <w:w w:val="150"/>
          <w:sz w:val="24"/>
          <w:szCs w:val="24"/>
        </w:rPr>
        <w:t xml:space="preserve">  </w:t>
      </w:r>
      <w:r w:rsidRPr="008015A2">
        <w:rPr>
          <w:color w:val="231F20"/>
          <w:sz w:val="24"/>
          <w:szCs w:val="24"/>
        </w:rPr>
        <w:t>dotyczących</w:t>
      </w:r>
      <w:r w:rsidRPr="008015A2">
        <w:rPr>
          <w:color w:val="231F20"/>
          <w:spacing w:val="80"/>
          <w:w w:val="150"/>
          <w:sz w:val="24"/>
          <w:szCs w:val="24"/>
        </w:rPr>
        <w:t xml:space="preserve">  </w:t>
      </w:r>
      <w:r w:rsidRPr="008015A2">
        <w:rPr>
          <w:color w:val="231F20"/>
          <w:sz w:val="24"/>
          <w:szCs w:val="24"/>
        </w:rPr>
        <w:t>zasad</w:t>
      </w:r>
      <w:r w:rsidRPr="008015A2">
        <w:rPr>
          <w:color w:val="231F20"/>
          <w:spacing w:val="80"/>
          <w:sz w:val="24"/>
          <w:szCs w:val="24"/>
        </w:rPr>
        <w:t xml:space="preserve"> </w:t>
      </w:r>
      <w:r w:rsidRPr="008015A2">
        <w:rPr>
          <w:color w:val="231F20"/>
          <w:sz w:val="24"/>
          <w:szCs w:val="24"/>
        </w:rPr>
        <w:t>i warunków udzielania pożyczek;</w:t>
      </w:r>
    </w:p>
    <w:p w14:paraId="358C8096" w14:textId="77777777" w:rsidR="00241C87" w:rsidRPr="008015A2" w:rsidRDefault="00241C87" w:rsidP="00241C87">
      <w:pPr>
        <w:pStyle w:val="Tekstpodstawowy"/>
        <w:kinsoku w:val="0"/>
        <w:overflowPunct w:val="0"/>
        <w:spacing w:line="232" w:lineRule="auto"/>
        <w:ind w:left="843" w:right="39" w:hanging="171"/>
        <w:jc w:val="both"/>
        <w:rPr>
          <w:color w:val="231F20"/>
          <w:spacing w:val="-2"/>
          <w:sz w:val="24"/>
          <w:szCs w:val="24"/>
        </w:rPr>
      </w:pPr>
      <w:r w:rsidRPr="008015A2">
        <w:rPr>
          <w:b/>
          <w:bCs/>
          <w:color w:val="231F20"/>
          <w:sz w:val="24"/>
          <w:szCs w:val="24"/>
        </w:rPr>
        <w:t>6.</w:t>
      </w:r>
      <w:r w:rsidRPr="008015A2">
        <w:rPr>
          <w:b/>
          <w:bCs/>
          <w:color w:val="231F20"/>
          <w:spacing w:val="28"/>
          <w:sz w:val="24"/>
          <w:szCs w:val="24"/>
        </w:rPr>
        <w:t xml:space="preserve"> </w:t>
      </w:r>
      <w:r w:rsidRPr="008015A2">
        <w:rPr>
          <w:color w:val="231F20"/>
          <w:sz w:val="24"/>
          <w:szCs w:val="24"/>
        </w:rPr>
        <w:t xml:space="preserve">spełnił wszystkie warunki, o których mowa w niniejszym </w:t>
      </w:r>
      <w:r w:rsidRPr="008015A2">
        <w:rPr>
          <w:color w:val="231F20"/>
          <w:spacing w:val="-2"/>
          <w:sz w:val="24"/>
          <w:szCs w:val="24"/>
        </w:rPr>
        <w:t>Regulaminie.</w:t>
      </w:r>
    </w:p>
    <w:p w14:paraId="6A2DCC16" w14:textId="5C3991D7" w:rsidR="00241C87" w:rsidRPr="008015A2" w:rsidRDefault="00241C87" w:rsidP="00CB6BAD">
      <w:pPr>
        <w:pStyle w:val="Akapitzlist"/>
        <w:numPr>
          <w:ilvl w:val="1"/>
          <w:numId w:val="13"/>
        </w:numPr>
        <w:tabs>
          <w:tab w:val="left" w:pos="618"/>
        </w:tabs>
        <w:kinsoku w:val="0"/>
        <w:overflowPunct w:val="0"/>
        <w:spacing w:line="232" w:lineRule="auto"/>
        <w:ind w:right="38"/>
        <w:rPr>
          <w:color w:val="231F20"/>
        </w:rPr>
      </w:pPr>
      <w:r w:rsidRPr="008015A2">
        <w:rPr>
          <w:color w:val="231F20"/>
          <w:spacing w:val="-6"/>
        </w:rPr>
        <w:t>Poprzez złożenie Wniosku o udzielenie Pożyczki Pożyczkobior</w:t>
      </w:r>
      <w:r w:rsidRPr="008015A2">
        <w:rPr>
          <w:color w:val="231F20"/>
        </w:rPr>
        <w:t>ca</w:t>
      </w:r>
      <w:r w:rsidRPr="008015A2">
        <w:rPr>
          <w:color w:val="231F20"/>
          <w:spacing w:val="-1"/>
        </w:rPr>
        <w:t xml:space="preserve"> </w:t>
      </w:r>
      <w:r w:rsidRPr="008015A2">
        <w:rPr>
          <w:color w:val="231F20"/>
        </w:rPr>
        <w:t>oświadcza,</w:t>
      </w:r>
      <w:r w:rsidRPr="008015A2">
        <w:rPr>
          <w:color w:val="231F20"/>
          <w:spacing w:val="-1"/>
        </w:rPr>
        <w:t xml:space="preserve"> </w:t>
      </w:r>
      <w:r w:rsidRPr="008015A2">
        <w:rPr>
          <w:color w:val="231F20"/>
        </w:rPr>
        <w:t>iż:</w:t>
      </w:r>
    </w:p>
    <w:p w14:paraId="79FB60C6" w14:textId="77777777" w:rsidR="00241C87" w:rsidRPr="008015A2" w:rsidRDefault="00241C87" w:rsidP="00241C87">
      <w:pPr>
        <w:pStyle w:val="Tekstpodstawowy"/>
        <w:kinsoku w:val="0"/>
        <w:overflowPunct w:val="0"/>
        <w:spacing w:line="232" w:lineRule="auto"/>
        <w:ind w:left="843" w:right="39" w:hanging="171"/>
        <w:jc w:val="both"/>
        <w:rPr>
          <w:color w:val="231F20"/>
          <w:sz w:val="24"/>
          <w:szCs w:val="24"/>
        </w:rPr>
      </w:pPr>
      <w:r w:rsidRPr="008015A2">
        <w:rPr>
          <w:b/>
          <w:bCs/>
          <w:color w:val="231F20"/>
          <w:sz w:val="24"/>
          <w:szCs w:val="24"/>
        </w:rPr>
        <w:t>1.</w:t>
      </w:r>
      <w:r w:rsidRPr="008015A2">
        <w:rPr>
          <w:b/>
          <w:bCs/>
          <w:color w:val="231F20"/>
          <w:spacing w:val="32"/>
          <w:sz w:val="24"/>
          <w:szCs w:val="24"/>
        </w:rPr>
        <w:t xml:space="preserve"> </w:t>
      </w:r>
      <w:r w:rsidRPr="008015A2">
        <w:rPr>
          <w:color w:val="231F20"/>
          <w:sz w:val="24"/>
          <w:szCs w:val="24"/>
        </w:rPr>
        <w:t>spełnia</w:t>
      </w:r>
      <w:r w:rsidRPr="008015A2">
        <w:rPr>
          <w:color w:val="231F20"/>
          <w:spacing w:val="-9"/>
          <w:sz w:val="24"/>
          <w:szCs w:val="24"/>
        </w:rPr>
        <w:t xml:space="preserve"> </w:t>
      </w:r>
      <w:r w:rsidRPr="008015A2">
        <w:rPr>
          <w:color w:val="231F20"/>
          <w:sz w:val="24"/>
          <w:szCs w:val="24"/>
        </w:rPr>
        <w:t>wymogi,</w:t>
      </w:r>
      <w:r w:rsidRPr="008015A2">
        <w:rPr>
          <w:color w:val="231F20"/>
          <w:spacing w:val="-9"/>
          <w:sz w:val="24"/>
          <w:szCs w:val="24"/>
        </w:rPr>
        <w:t xml:space="preserve"> </w:t>
      </w:r>
      <w:r w:rsidRPr="008015A2">
        <w:rPr>
          <w:color w:val="231F20"/>
          <w:sz w:val="24"/>
          <w:szCs w:val="24"/>
        </w:rPr>
        <w:t>o</w:t>
      </w:r>
      <w:r w:rsidRPr="008015A2">
        <w:rPr>
          <w:color w:val="231F20"/>
          <w:spacing w:val="-9"/>
          <w:sz w:val="24"/>
          <w:szCs w:val="24"/>
        </w:rPr>
        <w:t xml:space="preserve"> </w:t>
      </w:r>
      <w:r w:rsidRPr="008015A2">
        <w:rPr>
          <w:color w:val="231F20"/>
          <w:sz w:val="24"/>
          <w:szCs w:val="24"/>
        </w:rPr>
        <w:t>których</w:t>
      </w:r>
      <w:r w:rsidRPr="008015A2">
        <w:rPr>
          <w:color w:val="231F20"/>
          <w:spacing w:val="-9"/>
          <w:sz w:val="24"/>
          <w:szCs w:val="24"/>
        </w:rPr>
        <w:t xml:space="preserve"> </w:t>
      </w:r>
      <w:r w:rsidRPr="008015A2">
        <w:rPr>
          <w:color w:val="231F20"/>
          <w:sz w:val="24"/>
          <w:szCs w:val="24"/>
        </w:rPr>
        <w:t>mowa</w:t>
      </w:r>
      <w:r w:rsidRPr="008015A2">
        <w:rPr>
          <w:color w:val="231F20"/>
          <w:spacing w:val="-9"/>
          <w:sz w:val="24"/>
          <w:szCs w:val="24"/>
        </w:rPr>
        <w:t xml:space="preserve"> </w:t>
      </w:r>
      <w:r w:rsidRPr="008015A2">
        <w:rPr>
          <w:color w:val="231F20"/>
          <w:sz w:val="24"/>
          <w:szCs w:val="24"/>
        </w:rPr>
        <w:t>w</w:t>
      </w:r>
      <w:r w:rsidRPr="008015A2">
        <w:rPr>
          <w:color w:val="231F20"/>
          <w:spacing w:val="-9"/>
          <w:sz w:val="24"/>
          <w:szCs w:val="24"/>
        </w:rPr>
        <w:t xml:space="preserve"> </w:t>
      </w:r>
      <w:r w:rsidRPr="008015A2">
        <w:rPr>
          <w:color w:val="231F20"/>
          <w:sz w:val="24"/>
          <w:szCs w:val="24"/>
        </w:rPr>
        <w:t>Rozdziale</w:t>
      </w:r>
      <w:r w:rsidRPr="008015A2">
        <w:rPr>
          <w:color w:val="231F20"/>
          <w:spacing w:val="-9"/>
          <w:sz w:val="24"/>
          <w:szCs w:val="24"/>
        </w:rPr>
        <w:t xml:space="preserve"> </w:t>
      </w:r>
      <w:r w:rsidRPr="008015A2">
        <w:rPr>
          <w:color w:val="231F20"/>
          <w:sz w:val="24"/>
          <w:szCs w:val="24"/>
        </w:rPr>
        <w:t>II</w:t>
      </w:r>
      <w:r w:rsidRPr="008015A2">
        <w:rPr>
          <w:color w:val="231F20"/>
          <w:spacing w:val="-9"/>
          <w:sz w:val="24"/>
          <w:szCs w:val="24"/>
        </w:rPr>
        <w:t xml:space="preserve"> </w:t>
      </w:r>
      <w:r w:rsidRPr="008015A2">
        <w:rPr>
          <w:color w:val="231F20"/>
          <w:sz w:val="24"/>
          <w:szCs w:val="24"/>
        </w:rPr>
        <w:t>pkt</w:t>
      </w:r>
      <w:r w:rsidRPr="008015A2">
        <w:rPr>
          <w:color w:val="231F20"/>
          <w:spacing w:val="-9"/>
          <w:sz w:val="24"/>
          <w:szCs w:val="24"/>
        </w:rPr>
        <w:t xml:space="preserve"> </w:t>
      </w:r>
      <w:r w:rsidRPr="008015A2">
        <w:rPr>
          <w:color w:val="231F20"/>
          <w:sz w:val="24"/>
          <w:szCs w:val="24"/>
        </w:rPr>
        <w:t>1</w:t>
      </w:r>
      <w:r w:rsidRPr="008015A2">
        <w:rPr>
          <w:color w:val="231F20"/>
          <w:spacing w:val="-9"/>
          <w:sz w:val="24"/>
          <w:szCs w:val="24"/>
        </w:rPr>
        <w:t xml:space="preserve"> </w:t>
      </w:r>
      <w:proofErr w:type="spellStart"/>
      <w:r w:rsidRPr="008015A2">
        <w:rPr>
          <w:color w:val="231F20"/>
          <w:sz w:val="24"/>
          <w:szCs w:val="24"/>
        </w:rPr>
        <w:t>ppkt</w:t>
      </w:r>
      <w:proofErr w:type="spellEnd"/>
      <w:r w:rsidRPr="008015A2">
        <w:rPr>
          <w:color w:val="231F20"/>
          <w:sz w:val="24"/>
          <w:szCs w:val="24"/>
        </w:rPr>
        <w:t xml:space="preserve"> 1)-5) niniejszego Regulaminu;</w:t>
      </w:r>
    </w:p>
    <w:p w14:paraId="3BBC84A4" w14:textId="712EA179" w:rsidR="00241C87" w:rsidRPr="008015A2" w:rsidRDefault="00241C87" w:rsidP="00241C87">
      <w:pPr>
        <w:pStyle w:val="Tekstpodstawowy"/>
        <w:kinsoku w:val="0"/>
        <w:overflowPunct w:val="0"/>
        <w:spacing w:line="232" w:lineRule="auto"/>
        <w:ind w:left="843" w:right="38" w:hanging="171"/>
        <w:jc w:val="both"/>
        <w:rPr>
          <w:color w:val="231F20"/>
          <w:spacing w:val="-2"/>
          <w:sz w:val="24"/>
          <w:szCs w:val="24"/>
        </w:rPr>
      </w:pPr>
      <w:r w:rsidRPr="008015A2">
        <w:rPr>
          <w:b/>
          <w:bCs/>
          <w:color w:val="231F20"/>
          <w:sz w:val="24"/>
          <w:szCs w:val="24"/>
        </w:rPr>
        <w:t>2.</w:t>
      </w:r>
      <w:r w:rsidRPr="008015A2">
        <w:rPr>
          <w:b/>
          <w:bCs/>
          <w:color w:val="231F20"/>
          <w:spacing w:val="27"/>
          <w:sz w:val="24"/>
          <w:szCs w:val="24"/>
        </w:rPr>
        <w:t xml:space="preserve"> </w:t>
      </w:r>
      <w:r w:rsidRPr="008015A2">
        <w:rPr>
          <w:color w:val="231F20"/>
          <w:sz w:val="24"/>
          <w:szCs w:val="24"/>
        </w:rPr>
        <w:t>nie</w:t>
      </w:r>
      <w:r w:rsidRPr="008015A2">
        <w:rPr>
          <w:color w:val="231F20"/>
          <w:spacing w:val="-2"/>
          <w:sz w:val="24"/>
          <w:szCs w:val="24"/>
        </w:rPr>
        <w:t xml:space="preserve"> </w:t>
      </w:r>
      <w:r w:rsidRPr="008015A2">
        <w:rPr>
          <w:color w:val="231F20"/>
          <w:sz w:val="24"/>
          <w:szCs w:val="24"/>
        </w:rPr>
        <w:t>są</w:t>
      </w:r>
      <w:r w:rsidRPr="008015A2">
        <w:rPr>
          <w:color w:val="231F20"/>
          <w:spacing w:val="-2"/>
          <w:sz w:val="24"/>
          <w:szCs w:val="24"/>
        </w:rPr>
        <w:t xml:space="preserve"> </w:t>
      </w:r>
      <w:r w:rsidRPr="008015A2">
        <w:rPr>
          <w:color w:val="231F20"/>
          <w:sz w:val="24"/>
          <w:szCs w:val="24"/>
        </w:rPr>
        <w:t>znane</w:t>
      </w:r>
      <w:r w:rsidRPr="008015A2">
        <w:rPr>
          <w:color w:val="231F20"/>
          <w:spacing w:val="-2"/>
          <w:sz w:val="24"/>
          <w:szCs w:val="24"/>
        </w:rPr>
        <w:t xml:space="preserve"> </w:t>
      </w:r>
      <w:r w:rsidRPr="008015A2">
        <w:rPr>
          <w:color w:val="231F20"/>
          <w:sz w:val="24"/>
          <w:szCs w:val="24"/>
        </w:rPr>
        <w:t>mu</w:t>
      </w:r>
      <w:r w:rsidRPr="008015A2">
        <w:rPr>
          <w:color w:val="231F20"/>
          <w:spacing w:val="-2"/>
          <w:sz w:val="24"/>
          <w:szCs w:val="24"/>
        </w:rPr>
        <w:t xml:space="preserve"> </w:t>
      </w:r>
      <w:r w:rsidRPr="008015A2">
        <w:rPr>
          <w:color w:val="231F20"/>
          <w:sz w:val="24"/>
          <w:szCs w:val="24"/>
        </w:rPr>
        <w:t>żadne</w:t>
      </w:r>
      <w:r w:rsidRPr="008015A2">
        <w:rPr>
          <w:color w:val="231F20"/>
          <w:spacing w:val="-2"/>
          <w:sz w:val="24"/>
          <w:szCs w:val="24"/>
        </w:rPr>
        <w:t xml:space="preserve"> </w:t>
      </w:r>
      <w:r w:rsidRPr="008015A2">
        <w:rPr>
          <w:color w:val="231F20"/>
          <w:sz w:val="24"/>
          <w:szCs w:val="24"/>
        </w:rPr>
        <w:t>okoliczności</w:t>
      </w:r>
      <w:r w:rsidRPr="008015A2">
        <w:rPr>
          <w:color w:val="231F20"/>
          <w:spacing w:val="-2"/>
          <w:sz w:val="24"/>
          <w:szCs w:val="24"/>
        </w:rPr>
        <w:t xml:space="preserve"> </w:t>
      </w:r>
      <w:r w:rsidRPr="008015A2">
        <w:rPr>
          <w:color w:val="231F20"/>
          <w:sz w:val="24"/>
          <w:szCs w:val="24"/>
        </w:rPr>
        <w:t>mogące</w:t>
      </w:r>
      <w:r w:rsidRPr="008015A2">
        <w:rPr>
          <w:color w:val="231F20"/>
          <w:spacing w:val="-2"/>
          <w:sz w:val="24"/>
          <w:szCs w:val="24"/>
        </w:rPr>
        <w:t xml:space="preserve"> </w:t>
      </w:r>
      <w:r w:rsidRPr="008015A2">
        <w:rPr>
          <w:color w:val="231F20"/>
          <w:sz w:val="24"/>
          <w:szCs w:val="24"/>
        </w:rPr>
        <w:t>wpłynąć</w:t>
      </w:r>
      <w:r w:rsidRPr="008015A2">
        <w:rPr>
          <w:color w:val="231F20"/>
          <w:spacing w:val="-2"/>
          <w:sz w:val="24"/>
          <w:szCs w:val="24"/>
        </w:rPr>
        <w:t xml:space="preserve"> </w:t>
      </w:r>
      <w:r w:rsidRPr="008015A2">
        <w:rPr>
          <w:color w:val="231F20"/>
          <w:sz w:val="24"/>
          <w:szCs w:val="24"/>
        </w:rPr>
        <w:t xml:space="preserve">na możliwość spłaty zaciągniętej przez niego Pożyczki, w szczególności, że nie istnieją okoliczności będące przeszkodą w uzyskaniu Pożyczki, zgodnie z Rozdziałem II </w:t>
      </w:r>
      <w:r w:rsidRPr="008015A2">
        <w:rPr>
          <w:color w:val="231F20"/>
          <w:spacing w:val="-2"/>
          <w:sz w:val="24"/>
          <w:szCs w:val="24"/>
        </w:rPr>
        <w:t>Regulaminu;</w:t>
      </w:r>
    </w:p>
    <w:p w14:paraId="4A631976" w14:textId="78ACA669" w:rsidR="001F40CD" w:rsidRPr="008015A2" w:rsidRDefault="00241C87" w:rsidP="001F40CD">
      <w:pPr>
        <w:pStyle w:val="Tekstpodstawowy"/>
        <w:kinsoku w:val="0"/>
        <w:overflowPunct w:val="0"/>
        <w:spacing w:line="232" w:lineRule="auto"/>
        <w:ind w:left="843" w:right="38" w:hanging="171"/>
        <w:jc w:val="both"/>
        <w:rPr>
          <w:color w:val="231F20"/>
          <w:sz w:val="24"/>
          <w:szCs w:val="24"/>
        </w:rPr>
      </w:pPr>
      <w:r w:rsidRPr="008015A2">
        <w:rPr>
          <w:b/>
          <w:bCs/>
          <w:color w:val="231F20"/>
          <w:sz w:val="24"/>
          <w:szCs w:val="24"/>
        </w:rPr>
        <w:t>3.</w:t>
      </w:r>
      <w:r w:rsidRPr="008015A2">
        <w:rPr>
          <w:b/>
          <w:bCs/>
          <w:color w:val="231F20"/>
          <w:spacing w:val="26"/>
          <w:sz w:val="24"/>
          <w:szCs w:val="24"/>
        </w:rPr>
        <w:t xml:space="preserve"> </w:t>
      </w:r>
      <w:r w:rsidRPr="008015A2">
        <w:rPr>
          <w:color w:val="231F20"/>
          <w:sz w:val="24"/>
          <w:szCs w:val="24"/>
        </w:rPr>
        <w:t>wyraża</w:t>
      </w:r>
      <w:r w:rsidRPr="008015A2">
        <w:rPr>
          <w:color w:val="231F20"/>
          <w:spacing w:val="-13"/>
          <w:sz w:val="24"/>
          <w:szCs w:val="24"/>
        </w:rPr>
        <w:t xml:space="preserve"> </w:t>
      </w:r>
      <w:r w:rsidRPr="008015A2">
        <w:rPr>
          <w:color w:val="231F20"/>
          <w:sz w:val="24"/>
          <w:szCs w:val="24"/>
        </w:rPr>
        <w:t>zgodę</w:t>
      </w:r>
      <w:r w:rsidRPr="008015A2">
        <w:rPr>
          <w:color w:val="231F20"/>
          <w:spacing w:val="-12"/>
          <w:sz w:val="24"/>
          <w:szCs w:val="24"/>
        </w:rPr>
        <w:t xml:space="preserve"> </w:t>
      </w:r>
      <w:r w:rsidRPr="008015A2">
        <w:rPr>
          <w:color w:val="231F20"/>
          <w:sz w:val="24"/>
          <w:szCs w:val="24"/>
        </w:rPr>
        <w:t>na</w:t>
      </w:r>
      <w:r w:rsidRPr="008015A2">
        <w:rPr>
          <w:color w:val="231F20"/>
          <w:spacing w:val="-13"/>
          <w:sz w:val="24"/>
          <w:szCs w:val="24"/>
        </w:rPr>
        <w:t xml:space="preserve"> </w:t>
      </w:r>
      <w:r w:rsidRPr="008015A2">
        <w:rPr>
          <w:color w:val="231F20"/>
          <w:spacing w:val="-12"/>
          <w:sz w:val="24"/>
          <w:szCs w:val="24"/>
        </w:rPr>
        <w:t xml:space="preserve"> </w:t>
      </w:r>
      <w:r w:rsidRPr="008015A2">
        <w:rPr>
          <w:color w:val="231F20"/>
          <w:sz w:val="24"/>
          <w:szCs w:val="24"/>
        </w:rPr>
        <w:t>weryfikację</w:t>
      </w:r>
      <w:r w:rsidRPr="008015A2">
        <w:rPr>
          <w:color w:val="231F20"/>
          <w:spacing w:val="-13"/>
          <w:sz w:val="24"/>
          <w:szCs w:val="24"/>
        </w:rPr>
        <w:t xml:space="preserve"> </w:t>
      </w:r>
      <w:r w:rsidRPr="008015A2">
        <w:rPr>
          <w:color w:val="231F20"/>
          <w:sz w:val="24"/>
          <w:szCs w:val="24"/>
        </w:rPr>
        <w:t>informacji</w:t>
      </w:r>
      <w:r w:rsidRPr="008015A2">
        <w:rPr>
          <w:color w:val="231F20"/>
          <w:spacing w:val="-12"/>
          <w:sz w:val="24"/>
          <w:szCs w:val="24"/>
        </w:rPr>
        <w:t xml:space="preserve"> </w:t>
      </w:r>
      <w:r w:rsidRPr="008015A2">
        <w:rPr>
          <w:color w:val="231F20"/>
          <w:sz w:val="24"/>
          <w:szCs w:val="24"/>
        </w:rPr>
        <w:t>dotyczących</w:t>
      </w:r>
      <w:r w:rsidRPr="008015A2">
        <w:rPr>
          <w:color w:val="231F20"/>
          <w:spacing w:val="-2"/>
          <w:sz w:val="24"/>
          <w:szCs w:val="24"/>
        </w:rPr>
        <w:t xml:space="preserve"> </w:t>
      </w:r>
      <w:r w:rsidRPr="008015A2">
        <w:rPr>
          <w:color w:val="231F20"/>
          <w:sz w:val="24"/>
          <w:szCs w:val="24"/>
        </w:rPr>
        <w:t>źródła</w:t>
      </w:r>
      <w:r w:rsidRPr="008015A2">
        <w:rPr>
          <w:color w:val="231F20"/>
          <w:spacing w:val="-2"/>
          <w:sz w:val="24"/>
          <w:szCs w:val="24"/>
        </w:rPr>
        <w:t xml:space="preserve"> </w:t>
      </w:r>
      <w:r w:rsidRPr="008015A2">
        <w:rPr>
          <w:color w:val="231F20"/>
          <w:sz w:val="24"/>
          <w:szCs w:val="24"/>
        </w:rPr>
        <w:t>i</w:t>
      </w:r>
      <w:r w:rsidRPr="008015A2">
        <w:rPr>
          <w:color w:val="231F20"/>
          <w:spacing w:val="-3"/>
          <w:sz w:val="24"/>
          <w:szCs w:val="24"/>
        </w:rPr>
        <w:t xml:space="preserve"> </w:t>
      </w:r>
      <w:r w:rsidRPr="008015A2">
        <w:rPr>
          <w:color w:val="231F20"/>
          <w:sz w:val="24"/>
          <w:szCs w:val="24"/>
        </w:rPr>
        <w:t>wysokości</w:t>
      </w:r>
      <w:r w:rsidRPr="008015A2">
        <w:rPr>
          <w:color w:val="231F20"/>
          <w:spacing w:val="-2"/>
          <w:sz w:val="24"/>
          <w:szCs w:val="24"/>
        </w:rPr>
        <w:t xml:space="preserve"> </w:t>
      </w:r>
      <w:r w:rsidRPr="008015A2">
        <w:rPr>
          <w:color w:val="231F20"/>
          <w:sz w:val="24"/>
          <w:szCs w:val="24"/>
        </w:rPr>
        <w:t>uzyskiwanego</w:t>
      </w:r>
      <w:r w:rsidRPr="008015A2">
        <w:rPr>
          <w:color w:val="231F20"/>
          <w:spacing w:val="-2"/>
          <w:sz w:val="24"/>
          <w:szCs w:val="24"/>
        </w:rPr>
        <w:t xml:space="preserve"> </w:t>
      </w:r>
      <w:r w:rsidRPr="008015A2">
        <w:rPr>
          <w:color w:val="231F20"/>
          <w:sz w:val="24"/>
          <w:szCs w:val="24"/>
        </w:rPr>
        <w:t>przez</w:t>
      </w:r>
      <w:r w:rsidRPr="008015A2">
        <w:rPr>
          <w:color w:val="231F20"/>
          <w:spacing w:val="-3"/>
          <w:sz w:val="24"/>
          <w:szCs w:val="24"/>
        </w:rPr>
        <w:t xml:space="preserve"> </w:t>
      </w:r>
      <w:r w:rsidRPr="008015A2">
        <w:rPr>
          <w:color w:val="231F20"/>
          <w:sz w:val="24"/>
          <w:szCs w:val="24"/>
        </w:rPr>
        <w:t>Pożyczkobiorcę dochodu</w:t>
      </w:r>
      <w:r w:rsidR="001F40CD" w:rsidRPr="008015A2">
        <w:rPr>
          <w:color w:val="231F20"/>
          <w:sz w:val="24"/>
          <w:szCs w:val="24"/>
        </w:rPr>
        <w:t xml:space="preserve">. </w:t>
      </w:r>
    </w:p>
    <w:p w14:paraId="08E5013D" w14:textId="2DB08C75" w:rsidR="001F40CD" w:rsidRPr="008015A2" w:rsidRDefault="001F40CD" w:rsidP="001F40CD">
      <w:pPr>
        <w:pStyle w:val="Tekstpodstawowy"/>
        <w:kinsoku w:val="0"/>
        <w:overflowPunct w:val="0"/>
        <w:spacing w:line="232" w:lineRule="auto"/>
        <w:ind w:right="38"/>
        <w:jc w:val="both"/>
        <w:rPr>
          <w:b/>
          <w:bCs/>
          <w:color w:val="231F20"/>
          <w:sz w:val="24"/>
          <w:szCs w:val="24"/>
        </w:rPr>
      </w:pPr>
    </w:p>
    <w:p w14:paraId="46CC6BFF" w14:textId="6EF6DBD9" w:rsidR="001F40CD" w:rsidRPr="008015A2" w:rsidRDefault="001F40CD" w:rsidP="000905C6">
      <w:pPr>
        <w:pStyle w:val="Akapitzlist"/>
        <w:numPr>
          <w:ilvl w:val="1"/>
          <w:numId w:val="13"/>
        </w:numPr>
        <w:tabs>
          <w:tab w:val="left" w:pos="618"/>
        </w:tabs>
        <w:kinsoku w:val="0"/>
        <w:overflowPunct w:val="0"/>
        <w:spacing w:line="232" w:lineRule="auto"/>
        <w:ind w:right="38"/>
        <w:rPr>
          <w:color w:val="231F20"/>
        </w:rPr>
      </w:pPr>
      <w:bookmarkStart w:id="198" w:name="_Hlk134088486"/>
      <w:r w:rsidRPr="008015A2">
        <w:rPr>
          <w:color w:val="231F20"/>
        </w:rPr>
        <w:t>Pożyczkobiorca</w:t>
      </w:r>
      <w:r w:rsidRPr="008015A2">
        <w:rPr>
          <w:color w:val="231F20"/>
          <w:spacing w:val="-7"/>
        </w:rPr>
        <w:t xml:space="preserve"> </w:t>
      </w:r>
      <w:r w:rsidRPr="008015A2">
        <w:rPr>
          <w:color w:val="231F20"/>
        </w:rPr>
        <w:t>jest</w:t>
      </w:r>
      <w:r w:rsidRPr="008015A2">
        <w:rPr>
          <w:color w:val="231F20"/>
          <w:spacing w:val="-7"/>
        </w:rPr>
        <w:t xml:space="preserve"> </w:t>
      </w:r>
      <w:r w:rsidRPr="008015A2">
        <w:rPr>
          <w:color w:val="231F20"/>
        </w:rPr>
        <w:t>obowiązany</w:t>
      </w:r>
      <w:r w:rsidRPr="008015A2">
        <w:rPr>
          <w:color w:val="231F20"/>
          <w:spacing w:val="-7"/>
        </w:rPr>
        <w:t xml:space="preserve"> </w:t>
      </w:r>
      <w:r w:rsidRPr="008015A2">
        <w:rPr>
          <w:color w:val="231F20"/>
        </w:rPr>
        <w:t>przedłożyć</w:t>
      </w:r>
      <w:r w:rsidRPr="008015A2">
        <w:rPr>
          <w:color w:val="231F20"/>
          <w:spacing w:val="-7"/>
        </w:rPr>
        <w:t xml:space="preserve"> </w:t>
      </w:r>
      <w:r w:rsidRPr="008015A2">
        <w:rPr>
          <w:color w:val="231F20"/>
        </w:rPr>
        <w:t>na</w:t>
      </w:r>
      <w:r w:rsidRPr="008015A2">
        <w:rPr>
          <w:color w:val="231F20"/>
          <w:spacing w:val="-7"/>
        </w:rPr>
        <w:t xml:space="preserve"> </w:t>
      </w:r>
      <w:r w:rsidRPr="008015A2">
        <w:rPr>
          <w:color w:val="231F20"/>
        </w:rPr>
        <w:t>żądanie</w:t>
      </w:r>
      <w:r w:rsidRPr="008015A2">
        <w:rPr>
          <w:color w:val="231F20"/>
          <w:spacing w:val="-7"/>
        </w:rPr>
        <w:t xml:space="preserve"> </w:t>
      </w:r>
      <w:r w:rsidRPr="008015A2">
        <w:rPr>
          <w:color w:val="231F20"/>
        </w:rPr>
        <w:t>Po</w:t>
      </w:r>
      <w:r w:rsidRPr="008015A2">
        <w:rPr>
          <w:color w:val="231F20"/>
          <w:spacing w:val="-4"/>
        </w:rPr>
        <w:t>życzkodawcy</w:t>
      </w:r>
      <w:r w:rsidRPr="008015A2">
        <w:rPr>
          <w:color w:val="231F20"/>
          <w:spacing w:val="-8"/>
        </w:rPr>
        <w:t xml:space="preserve"> </w:t>
      </w:r>
      <w:r w:rsidRPr="008015A2">
        <w:rPr>
          <w:color w:val="231F20"/>
          <w:spacing w:val="-4"/>
        </w:rPr>
        <w:t>dokumenty</w:t>
      </w:r>
      <w:r w:rsidRPr="008015A2">
        <w:rPr>
          <w:color w:val="231F20"/>
          <w:spacing w:val="-8"/>
        </w:rPr>
        <w:t xml:space="preserve"> </w:t>
      </w:r>
      <w:r w:rsidRPr="008015A2">
        <w:rPr>
          <w:color w:val="231F20"/>
          <w:spacing w:val="-4"/>
        </w:rPr>
        <w:t>i</w:t>
      </w:r>
      <w:r w:rsidRPr="008015A2">
        <w:rPr>
          <w:color w:val="231F20"/>
          <w:spacing w:val="-8"/>
        </w:rPr>
        <w:t xml:space="preserve"> </w:t>
      </w:r>
      <w:r w:rsidRPr="008015A2">
        <w:rPr>
          <w:color w:val="231F20"/>
          <w:spacing w:val="-4"/>
        </w:rPr>
        <w:t>informacje</w:t>
      </w:r>
      <w:r w:rsidRPr="008015A2">
        <w:rPr>
          <w:color w:val="231F20"/>
          <w:spacing w:val="-8"/>
        </w:rPr>
        <w:t xml:space="preserve"> </w:t>
      </w:r>
      <w:r w:rsidRPr="008015A2">
        <w:rPr>
          <w:color w:val="231F20"/>
          <w:spacing w:val="-4"/>
        </w:rPr>
        <w:t>niezbędne</w:t>
      </w:r>
      <w:r w:rsidRPr="008015A2">
        <w:rPr>
          <w:color w:val="231F20"/>
          <w:spacing w:val="-8"/>
        </w:rPr>
        <w:t xml:space="preserve"> </w:t>
      </w:r>
      <w:r w:rsidRPr="008015A2">
        <w:rPr>
          <w:color w:val="231F20"/>
          <w:spacing w:val="-4"/>
        </w:rPr>
        <w:t>do</w:t>
      </w:r>
      <w:r w:rsidRPr="008015A2">
        <w:rPr>
          <w:color w:val="231F20"/>
          <w:spacing w:val="-8"/>
        </w:rPr>
        <w:t xml:space="preserve"> </w:t>
      </w:r>
      <w:r w:rsidRPr="008015A2">
        <w:rPr>
          <w:color w:val="231F20"/>
          <w:spacing w:val="-4"/>
        </w:rPr>
        <w:t xml:space="preserve">dokonania </w:t>
      </w:r>
      <w:r w:rsidRPr="008015A2">
        <w:rPr>
          <w:color w:val="231F20"/>
          <w:spacing w:val="-2"/>
        </w:rPr>
        <w:t>oceny</w:t>
      </w:r>
      <w:r w:rsidRPr="008015A2">
        <w:rPr>
          <w:color w:val="231F20"/>
          <w:spacing w:val="-11"/>
        </w:rPr>
        <w:t xml:space="preserve"> </w:t>
      </w:r>
      <w:r w:rsidRPr="008015A2">
        <w:rPr>
          <w:color w:val="231F20"/>
          <w:spacing w:val="-2"/>
        </w:rPr>
        <w:t>zdolności</w:t>
      </w:r>
      <w:r w:rsidRPr="008015A2">
        <w:rPr>
          <w:color w:val="231F20"/>
          <w:spacing w:val="-10"/>
        </w:rPr>
        <w:t xml:space="preserve"> </w:t>
      </w:r>
      <w:r w:rsidRPr="008015A2">
        <w:rPr>
          <w:color w:val="231F20"/>
          <w:spacing w:val="-2"/>
        </w:rPr>
        <w:t xml:space="preserve">kredytowej, w tym złożenia oświadczenia </w:t>
      </w:r>
      <w:r w:rsidRPr="008015A2">
        <w:rPr>
          <w:color w:val="333333"/>
          <w:shd w:val="clear" w:color="auto" w:fill="FFFFFF"/>
        </w:rPr>
        <w:t>o dochodach Pożyczkobiorcy i stałych wydatkach gospodarstwa domowego oraz dokumentów  potwierdzających</w:t>
      </w:r>
      <w:r w:rsidRPr="008015A2">
        <w:rPr>
          <w:color w:val="231F20"/>
          <w:spacing w:val="-2"/>
        </w:rPr>
        <w:t xml:space="preserve"> wysokość dochodów Pożyczkobiorcy. W przypadku złożenia przez Pożyczkobiorcę oświadczenia </w:t>
      </w:r>
      <w:r w:rsidRPr="008015A2">
        <w:rPr>
          <w:color w:val="333333"/>
          <w:shd w:val="clear" w:color="auto" w:fill="FFFFFF"/>
        </w:rPr>
        <w:t>o dochodach Pożyczkobiorcy i stałych wydatkach gospodarstwa domowego, oświadczenie to stanowi załącznik do niniejszej Umowy.</w:t>
      </w:r>
      <w:r w:rsidRPr="008015A2">
        <w:rPr>
          <w:color w:val="231F20"/>
          <w:spacing w:val="-11"/>
        </w:rPr>
        <w:t xml:space="preserve"> </w:t>
      </w:r>
      <w:r w:rsidRPr="008015A2">
        <w:rPr>
          <w:color w:val="231F20"/>
          <w:spacing w:val="-2"/>
        </w:rPr>
        <w:t>Pożyczkodawca</w:t>
      </w:r>
      <w:r w:rsidRPr="008015A2">
        <w:rPr>
          <w:color w:val="231F20"/>
          <w:spacing w:val="-10"/>
        </w:rPr>
        <w:t xml:space="preserve"> </w:t>
      </w:r>
      <w:r w:rsidRPr="008015A2">
        <w:rPr>
          <w:color w:val="231F20"/>
          <w:spacing w:val="-2"/>
        </w:rPr>
        <w:t>zastrzega</w:t>
      </w:r>
      <w:r w:rsidRPr="008015A2">
        <w:rPr>
          <w:color w:val="231F20"/>
          <w:spacing w:val="-11"/>
        </w:rPr>
        <w:t xml:space="preserve"> </w:t>
      </w:r>
      <w:r w:rsidRPr="008015A2">
        <w:rPr>
          <w:color w:val="231F20"/>
          <w:spacing w:val="-2"/>
        </w:rPr>
        <w:t xml:space="preserve">sobie </w:t>
      </w:r>
      <w:r w:rsidRPr="008015A2">
        <w:rPr>
          <w:color w:val="231F20"/>
          <w:spacing w:val="-6"/>
        </w:rPr>
        <w:t>prawo</w:t>
      </w:r>
      <w:r w:rsidRPr="008015A2">
        <w:rPr>
          <w:color w:val="231F20"/>
          <w:spacing w:val="-7"/>
        </w:rPr>
        <w:t xml:space="preserve"> </w:t>
      </w:r>
      <w:r w:rsidRPr="008015A2">
        <w:rPr>
          <w:color w:val="231F20"/>
          <w:spacing w:val="-6"/>
        </w:rPr>
        <w:t>do weryfikacji</w:t>
      </w:r>
      <w:r w:rsidRPr="008015A2">
        <w:rPr>
          <w:color w:val="231F20"/>
          <w:spacing w:val="-7"/>
        </w:rPr>
        <w:t xml:space="preserve"> </w:t>
      </w:r>
      <w:r w:rsidRPr="008015A2">
        <w:rPr>
          <w:color w:val="231F20"/>
          <w:spacing w:val="-6"/>
        </w:rPr>
        <w:t>informacji podanych</w:t>
      </w:r>
      <w:r w:rsidRPr="008015A2">
        <w:rPr>
          <w:color w:val="231F20"/>
          <w:spacing w:val="-7"/>
        </w:rPr>
        <w:t xml:space="preserve"> </w:t>
      </w:r>
      <w:r w:rsidRPr="008015A2">
        <w:rPr>
          <w:color w:val="231F20"/>
          <w:spacing w:val="-6"/>
        </w:rPr>
        <w:t>przez</w:t>
      </w:r>
      <w:r w:rsidRPr="008015A2">
        <w:rPr>
          <w:color w:val="231F20"/>
          <w:spacing w:val="-7"/>
        </w:rPr>
        <w:t xml:space="preserve"> </w:t>
      </w:r>
      <w:r w:rsidRPr="008015A2">
        <w:rPr>
          <w:color w:val="231F20"/>
          <w:spacing w:val="-6"/>
        </w:rPr>
        <w:t xml:space="preserve">Pożyczkobiorcę. </w:t>
      </w:r>
      <w:r w:rsidRPr="008015A2">
        <w:rPr>
          <w:color w:val="231F20"/>
          <w:spacing w:val="-4"/>
        </w:rPr>
        <w:t>Jeżeli</w:t>
      </w:r>
      <w:r w:rsidRPr="008015A2">
        <w:rPr>
          <w:color w:val="231F20"/>
          <w:spacing w:val="-6"/>
        </w:rPr>
        <w:t xml:space="preserve"> </w:t>
      </w:r>
      <w:r w:rsidRPr="008015A2">
        <w:rPr>
          <w:color w:val="231F20"/>
          <w:spacing w:val="-4"/>
        </w:rPr>
        <w:t>Pożyczkodawca</w:t>
      </w:r>
      <w:r w:rsidRPr="008015A2">
        <w:rPr>
          <w:color w:val="231F20"/>
          <w:spacing w:val="-6"/>
        </w:rPr>
        <w:t xml:space="preserve"> </w:t>
      </w:r>
      <w:r w:rsidRPr="008015A2">
        <w:rPr>
          <w:color w:val="231F20"/>
          <w:spacing w:val="-4"/>
        </w:rPr>
        <w:t>odmówi</w:t>
      </w:r>
      <w:r w:rsidRPr="008015A2">
        <w:rPr>
          <w:color w:val="231F20"/>
          <w:spacing w:val="-6"/>
        </w:rPr>
        <w:t xml:space="preserve"> </w:t>
      </w:r>
      <w:r w:rsidRPr="008015A2">
        <w:rPr>
          <w:color w:val="231F20"/>
          <w:spacing w:val="-4"/>
        </w:rPr>
        <w:t>Pożyczkobiorcy</w:t>
      </w:r>
      <w:r w:rsidRPr="008015A2">
        <w:rPr>
          <w:color w:val="231F20"/>
          <w:spacing w:val="-6"/>
        </w:rPr>
        <w:t xml:space="preserve"> </w:t>
      </w:r>
      <w:r w:rsidRPr="008015A2">
        <w:rPr>
          <w:color w:val="231F20"/>
          <w:spacing w:val="-4"/>
        </w:rPr>
        <w:t>udzielenia</w:t>
      </w:r>
      <w:r w:rsidRPr="008015A2">
        <w:rPr>
          <w:color w:val="231F20"/>
          <w:spacing w:val="-6"/>
        </w:rPr>
        <w:t xml:space="preserve"> </w:t>
      </w:r>
      <w:r w:rsidRPr="008015A2">
        <w:rPr>
          <w:color w:val="231F20"/>
          <w:spacing w:val="-4"/>
        </w:rPr>
        <w:t>Po</w:t>
      </w:r>
      <w:r w:rsidRPr="008015A2">
        <w:rPr>
          <w:color w:val="231F20"/>
          <w:spacing w:val="-8"/>
        </w:rPr>
        <w:t>życzki</w:t>
      </w:r>
      <w:r w:rsidRPr="008015A2">
        <w:rPr>
          <w:color w:val="231F20"/>
          <w:spacing w:val="-3"/>
        </w:rPr>
        <w:t xml:space="preserve"> </w:t>
      </w:r>
      <w:r w:rsidRPr="008015A2">
        <w:rPr>
          <w:color w:val="231F20"/>
          <w:spacing w:val="-8"/>
        </w:rPr>
        <w:t>na</w:t>
      </w:r>
      <w:r w:rsidRPr="008015A2">
        <w:rPr>
          <w:color w:val="231F20"/>
          <w:spacing w:val="-3"/>
        </w:rPr>
        <w:t xml:space="preserve"> </w:t>
      </w:r>
      <w:r w:rsidRPr="008015A2">
        <w:rPr>
          <w:color w:val="231F20"/>
          <w:spacing w:val="-8"/>
        </w:rPr>
        <w:t>podstawie</w:t>
      </w:r>
      <w:r w:rsidRPr="008015A2">
        <w:rPr>
          <w:color w:val="231F20"/>
          <w:spacing w:val="-3"/>
        </w:rPr>
        <w:t xml:space="preserve"> </w:t>
      </w:r>
      <w:r w:rsidRPr="008015A2">
        <w:rPr>
          <w:color w:val="231F20"/>
          <w:spacing w:val="-8"/>
        </w:rPr>
        <w:t>informacji</w:t>
      </w:r>
      <w:r w:rsidRPr="008015A2">
        <w:rPr>
          <w:color w:val="231F20"/>
          <w:spacing w:val="-3"/>
        </w:rPr>
        <w:t xml:space="preserve"> </w:t>
      </w:r>
      <w:r w:rsidRPr="008015A2">
        <w:rPr>
          <w:color w:val="231F20"/>
          <w:spacing w:val="-8"/>
        </w:rPr>
        <w:t>zawartych</w:t>
      </w:r>
      <w:r w:rsidRPr="008015A2">
        <w:rPr>
          <w:color w:val="231F20"/>
          <w:spacing w:val="-3"/>
        </w:rPr>
        <w:t xml:space="preserve"> </w:t>
      </w:r>
      <w:r w:rsidRPr="008015A2">
        <w:rPr>
          <w:color w:val="231F20"/>
          <w:spacing w:val="-8"/>
        </w:rPr>
        <w:t>w</w:t>
      </w:r>
      <w:r w:rsidRPr="008015A2">
        <w:rPr>
          <w:color w:val="231F20"/>
          <w:spacing w:val="-3"/>
        </w:rPr>
        <w:t xml:space="preserve"> </w:t>
      </w:r>
      <w:r w:rsidRPr="008015A2">
        <w:rPr>
          <w:color w:val="231F20"/>
          <w:spacing w:val="-8"/>
        </w:rPr>
        <w:t>bazach</w:t>
      </w:r>
      <w:r w:rsidRPr="008015A2">
        <w:rPr>
          <w:color w:val="231F20"/>
          <w:spacing w:val="-3"/>
        </w:rPr>
        <w:t xml:space="preserve"> </w:t>
      </w:r>
      <w:r w:rsidRPr="008015A2">
        <w:rPr>
          <w:color w:val="231F20"/>
          <w:spacing w:val="-8"/>
        </w:rPr>
        <w:t>Biur</w:t>
      </w:r>
      <w:r w:rsidRPr="008015A2">
        <w:rPr>
          <w:color w:val="231F20"/>
          <w:spacing w:val="-3"/>
        </w:rPr>
        <w:t xml:space="preserve"> </w:t>
      </w:r>
      <w:r w:rsidRPr="008015A2">
        <w:rPr>
          <w:color w:val="231F20"/>
          <w:spacing w:val="-8"/>
        </w:rPr>
        <w:t>Informacji</w:t>
      </w:r>
      <w:r w:rsidRPr="008015A2">
        <w:rPr>
          <w:color w:val="231F20"/>
        </w:rPr>
        <w:t xml:space="preserve"> </w:t>
      </w:r>
      <w:r w:rsidRPr="008015A2">
        <w:rPr>
          <w:color w:val="231F20"/>
          <w:spacing w:val="-8"/>
        </w:rPr>
        <w:t>Gospodarczej</w:t>
      </w:r>
      <w:r w:rsidR="000905C6" w:rsidRPr="008015A2">
        <w:rPr>
          <w:rStyle w:val="Odwoaniedokomentarza"/>
          <w:rFonts w:cs="Arial"/>
          <w:sz w:val="24"/>
          <w:szCs w:val="24"/>
        </w:rPr>
        <w:t xml:space="preserve">, </w:t>
      </w:r>
      <w:bookmarkStart w:id="199" w:name="_Hlk135156721"/>
      <w:r w:rsidR="000905C6" w:rsidRPr="008015A2">
        <w:rPr>
          <w:color w:val="333333"/>
        </w:rPr>
        <w:t>instytucji, o których mowa w art. 105 ust. 4 ustawy z dnia 29 sierpnia 1997 r. - Prawo bankowe</w:t>
      </w:r>
      <w:bookmarkEnd w:id="199"/>
      <w:r w:rsidR="000905C6" w:rsidRPr="008015A2">
        <w:rPr>
          <w:color w:val="333333"/>
        </w:rPr>
        <w:t>, l</w:t>
      </w:r>
      <w:r w:rsidRPr="008015A2">
        <w:rPr>
          <w:color w:val="231F20"/>
          <w:spacing w:val="-8"/>
        </w:rPr>
        <w:t>ub</w:t>
      </w:r>
      <w:r w:rsidRPr="008015A2">
        <w:rPr>
          <w:color w:val="231F20"/>
        </w:rPr>
        <w:t xml:space="preserve"> </w:t>
      </w:r>
      <w:r w:rsidRPr="008015A2">
        <w:rPr>
          <w:color w:val="231F20"/>
          <w:spacing w:val="-8"/>
        </w:rPr>
        <w:t>zbiorze</w:t>
      </w:r>
      <w:r w:rsidRPr="008015A2">
        <w:rPr>
          <w:color w:val="231F20"/>
        </w:rPr>
        <w:t xml:space="preserve"> </w:t>
      </w:r>
      <w:r w:rsidRPr="008015A2">
        <w:rPr>
          <w:color w:val="231F20"/>
          <w:spacing w:val="-8"/>
        </w:rPr>
        <w:t>danych</w:t>
      </w:r>
      <w:r w:rsidRPr="008015A2">
        <w:rPr>
          <w:color w:val="231F20"/>
        </w:rPr>
        <w:t xml:space="preserve"> </w:t>
      </w:r>
      <w:r w:rsidRPr="008015A2">
        <w:rPr>
          <w:color w:val="231F20"/>
          <w:spacing w:val="-8"/>
        </w:rPr>
        <w:t>Pożyczkodawcy,</w:t>
      </w:r>
      <w:r w:rsidRPr="008015A2">
        <w:rPr>
          <w:color w:val="231F20"/>
        </w:rPr>
        <w:t xml:space="preserve"> </w:t>
      </w:r>
      <w:r w:rsidRPr="008015A2">
        <w:rPr>
          <w:color w:val="231F20"/>
          <w:spacing w:val="-8"/>
        </w:rPr>
        <w:t>Pożyczko</w:t>
      </w:r>
      <w:r w:rsidRPr="008015A2">
        <w:rPr>
          <w:color w:val="231F20"/>
          <w:spacing w:val="-6"/>
        </w:rPr>
        <w:t>dawca</w:t>
      </w:r>
      <w:r w:rsidRPr="008015A2">
        <w:rPr>
          <w:color w:val="231F20"/>
          <w:spacing w:val="-7"/>
        </w:rPr>
        <w:t xml:space="preserve"> </w:t>
      </w:r>
      <w:r w:rsidRPr="008015A2">
        <w:rPr>
          <w:color w:val="231F20"/>
          <w:spacing w:val="-6"/>
        </w:rPr>
        <w:t>niezwłocznie przekazuje</w:t>
      </w:r>
      <w:r w:rsidRPr="008015A2">
        <w:rPr>
          <w:color w:val="231F20"/>
          <w:spacing w:val="-7"/>
        </w:rPr>
        <w:t xml:space="preserve"> </w:t>
      </w:r>
      <w:r w:rsidRPr="008015A2">
        <w:rPr>
          <w:color w:val="231F20"/>
          <w:spacing w:val="-6"/>
        </w:rPr>
        <w:t>Pożyczkobiorcy bezpłatną</w:t>
      </w:r>
      <w:r w:rsidRPr="008015A2">
        <w:rPr>
          <w:color w:val="231F20"/>
          <w:spacing w:val="-7"/>
        </w:rPr>
        <w:t xml:space="preserve"> </w:t>
      </w:r>
      <w:r w:rsidRPr="008015A2">
        <w:rPr>
          <w:color w:val="231F20"/>
          <w:spacing w:val="-6"/>
        </w:rPr>
        <w:t>infor</w:t>
      </w:r>
      <w:r w:rsidRPr="008015A2">
        <w:rPr>
          <w:color w:val="231F20"/>
          <w:spacing w:val="-8"/>
        </w:rPr>
        <w:t>mację</w:t>
      </w:r>
      <w:r w:rsidRPr="008015A2">
        <w:rPr>
          <w:color w:val="231F20"/>
          <w:spacing w:val="-5"/>
        </w:rPr>
        <w:t xml:space="preserve"> </w:t>
      </w:r>
      <w:r w:rsidRPr="008015A2">
        <w:rPr>
          <w:color w:val="231F20"/>
          <w:spacing w:val="-8"/>
        </w:rPr>
        <w:t>o</w:t>
      </w:r>
      <w:r w:rsidRPr="008015A2">
        <w:rPr>
          <w:color w:val="231F20"/>
          <w:spacing w:val="-4"/>
        </w:rPr>
        <w:t xml:space="preserve"> </w:t>
      </w:r>
      <w:r w:rsidRPr="008015A2">
        <w:rPr>
          <w:color w:val="231F20"/>
          <w:spacing w:val="-8"/>
        </w:rPr>
        <w:t>wynikach</w:t>
      </w:r>
      <w:bookmarkEnd w:id="198"/>
      <w:r w:rsidRPr="008015A2">
        <w:rPr>
          <w:color w:val="231F20"/>
          <w:spacing w:val="-8"/>
        </w:rPr>
        <w:t xml:space="preserve"> </w:t>
      </w:r>
      <w:bookmarkStart w:id="200" w:name="_Hlk134088297"/>
      <w:r w:rsidRPr="008015A2">
        <w:rPr>
          <w:color w:val="231F20"/>
          <w:spacing w:val="-8"/>
        </w:rPr>
        <w:t>tego</w:t>
      </w:r>
      <w:r w:rsidRPr="008015A2">
        <w:rPr>
          <w:color w:val="231F20"/>
          <w:spacing w:val="-4"/>
        </w:rPr>
        <w:t xml:space="preserve"> </w:t>
      </w:r>
      <w:r w:rsidRPr="008015A2">
        <w:rPr>
          <w:color w:val="231F20"/>
          <w:spacing w:val="-8"/>
        </w:rPr>
        <w:t>sprawdzenia</w:t>
      </w:r>
      <w:r w:rsidRPr="008015A2">
        <w:rPr>
          <w:color w:val="231F20"/>
          <w:spacing w:val="-5"/>
        </w:rPr>
        <w:t xml:space="preserve"> </w:t>
      </w:r>
      <w:r w:rsidRPr="008015A2">
        <w:rPr>
          <w:color w:val="231F20"/>
          <w:spacing w:val="-8"/>
        </w:rPr>
        <w:t>oraz</w:t>
      </w:r>
      <w:r w:rsidRPr="008015A2">
        <w:rPr>
          <w:color w:val="231F20"/>
          <w:spacing w:val="-5"/>
        </w:rPr>
        <w:t xml:space="preserve"> </w:t>
      </w:r>
      <w:r w:rsidRPr="008015A2">
        <w:rPr>
          <w:color w:val="231F20"/>
          <w:spacing w:val="-8"/>
        </w:rPr>
        <w:t>wskazuje</w:t>
      </w:r>
      <w:r w:rsidRPr="008015A2">
        <w:rPr>
          <w:color w:val="231F20"/>
          <w:spacing w:val="-4"/>
        </w:rPr>
        <w:t xml:space="preserve"> </w:t>
      </w:r>
      <w:r w:rsidRPr="008015A2">
        <w:rPr>
          <w:color w:val="231F20"/>
          <w:spacing w:val="-8"/>
        </w:rPr>
        <w:t>bazę</w:t>
      </w:r>
      <w:r w:rsidRPr="008015A2">
        <w:rPr>
          <w:color w:val="231F20"/>
          <w:spacing w:val="-5"/>
        </w:rPr>
        <w:t xml:space="preserve"> </w:t>
      </w:r>
      <w:r w:rsidRPr="008015A2">
        <w:rPr>
          <w:color w:val="231F20"/>
          <w:spacing w:val="-8"/>
        </w:rPr>
        <w:t xml:space="preserve">danych, </w:t>
      </w:r>
      <w:r w:rsidRPr="008015A2">
        <w:rPr>
          <w:color w:val="231F20"/>
        </w:rPr>
        <w:t>w</w:t>
      </w:r>
      <w:r w:rsidRPr="008015A2">
        <w:rPr>
          <w:color w:val="231F20"/>
          <w:spacing w:val="-15"/>
        </w:rPr>
        <w:t xml:space="preserve"> </w:t>
      </w:r>
      <w:r w:rsidRPr="008015A2">
        <w:rPr>
          <w:color w:val="231F20"/>
        </w:rPr>
        <w:t>której</w:t>
      </w:r>
      <w:r w:rsidRPr="008015A2">
        <w:rPr>
          <w:color w:val="231F20"/>
          <w:spacing w:val="-15"/>
        </w:rPr>
        <w:t xml:space="preserve"> </w:t>
      </w:r>
      <w:r w:rsidRPr="008015A2">
        <w:rPr>
          <w:color w:val="231F20"/>
        </w:rPr>
        <w:t>tego</w:t>
      </w:r>
      <w:r w:rsidRPr="008015A2">
        <w:rPr>
          <w:color w:val="231F20"/>
          <w:spacing w:val="-15"/>
        </w:rPr>
        <w:t xml:space="preserve"> </w:t>
      </w:r>
      <w:r w:rsidRPr="008015A2">
        <w:rPr>
          <w:color w:val="231F20"/>
        </w:rPr>
        <w:t>sprawdzenia</w:t>
      </w:r>
      <w:r w:rsidRPr="008015A2">
        <w:rPr>
          <w:color w:val="231F20"/>
          <w:spacing w:val="-15"/>
        </w:rPr>
        <w:t xml:space="preserve"> </w:t>
      </w:r>
      <w:r w:rsidRPr="008015A2">
        <w:rPr>
          <w:color w:val="231F20"/>
        </w:rPr>
        <w:t>dokonano.</w:t>
      </w:r>
    </w:p>
    <w:p w14:paraId="07695660" w14:textId="0D9B9826" w:rsidR="001F40CD" w:rsidRPr="008015A2" w:rsidRDefault="001F40CD" w:rsidP="00CB6BAD">
      <w:pPr>
        <w:pStyle w:val="Tekstpodstawowy"/>
        <w:numPr>
          <w:ilvl w:val="1"/>
          <w:numId w:val="13"/>
        </w:numPr>
        <w:kinsoku w:val="0"/>
        <w:overflowPunct w:val="0"/>
        <w:spacing w:before="86" w:line="232" w:lineRule="auto"/>
        <w:ind w:right="294"/>
        <w:jc w:val="both"/>
        <w:rPr>
          <w:color w:val="231F20"/>
          <w:sz w:val="24"/>
          <w:szCs w:val="24"/>
        </w:rPr>
      </w:pPr>
      <w:r w:rsidRPr="008015A2">
        <w:rPr>
          <w:color w:val="231F20"/>
          <w:sz w:val="24"/>
          <w:szCs w:val="24"/>
        </w:rPr>
        <w:t>Jeżeli</w:t>
      </w:r>
      <w:r w:rsidRPr="008015A2">
        <w:rPr>
          <w:color w:val="231F20"/>
          <w:spacing w:val="-2"/>
          <w:sz w:val="24"/>
          <w:szCs w:val="24"/>
        </w:rPr>
        <w:t xml:space="preserve"> </w:t>
      </w:r>
      <w:r w:rsidRPr="008015A2">
        <w:rPr>
          <w:color w:val="231F20"/>
          <w:sz w:val="24"/>
          <w:szCs w:val="24"/>
        </w:rPr>
        <w:t>w</w:t>
      </w:r>
      <w:r w:rsidRPr="008015A2">
        <w:rPr>
          <w:color w:val="231F20"/>
          <w:spacing w:val="-2"/>
          <w:sz w:val="24"/>
          <w:szCs w:val="24"/>
        </w:rPr>
        <w:t xml:space="preserve"> </w:t>
      </w:r>
      <w:r w:rsidRPr="008015A2">
        <w:rPr>
          <w:color w:val="231F20"/>
          <w:sz w:val="24"/>
          <w:szCs w:val="24"/>
        </w:rPr>
        <w:t>okresie</w:t>
      </w:r>
      <w:r w:rsidRPr="008015A2">
        <w:rPr>
          <w:color w:val="231F20"/>
          <w:spacing w:val="-2"/>
          <w:sz w:val="24"/>
          <w:szCs w:val="24"/>
        </w:rPr>
        <w:t xml:space="preserve"> </w:t>
      </w:r>
      <w:r w:rsidRPr="008015A2">
        <w:rPr>
          <w:color w:val="231F20"/>
          <w:sz w:val="24"/>
          <w:szCs w:val="24"/>
        </w:rPr>
        <w:t>między</w:t>
      </w:r>
      <w:r w:rsidRPr="008015A2">
        <w:rPr>
          <w:color w:val="231F20"/>
          <w:spacing w:val="-1"/>
          <w:sz w:val="24"/>
          <w:szCs w:val="24"/>
        </w:rPr>
        <w:t xml:space="preserve"> </w:t>
      </w:r>
      <w:r w:rsidRPr="008015A2">
        <w:rPr>
          <w:color w:val="231F20"/>
          <w:sz w:val="24"/>
          <w:szCs w:val="24"/>
        </w:rPr>
        <w:t>zawarciem</w:t>
      </w:r>
      <w:r w:rsidRPr="008015A2">
        <w:rPr>
          <w:color w:val="231F20"/>
          <w:spacing w:val="-1"/>
          <w:sz w:val="24"/>
          <w:szCs w:val="24"/>
        </w:rPr>
        <w:t xml:space="preserve"> </w:t>
      </w:r>
      <w:r w:rsidRPr="008015A2">
        <w:rPr>
          <w:color w:val="231F20"/>
          <w:sz w:val="24"/>
          <w:szCs w:val="24"/>
        </w:rPr>
        <w:t>umowy</w:t>
      </w:r>
      <w:r w:rsidRPr="008015A2">
        <w:rPr>
          <w:color w:val="231F20"/>
          <w:spacing w:val="-1"/>
          <w:sz w:val="24"/>
          <w:szCs w:val="24"/>
        </w:rPr>
        <w:t xml:space="preserve"> </w:t>
      </w:r>
      <w:r w:rsidRPr="008015A2">
        <w:rPr>
          <w:color w:val="231F20"/>
          <w:sz w:val="24"/>
          <w:szCs w:val="24"/>
        </w:rPr>
        <w:t>pożyczki,</w:t>
      </w:r>
      <w:r w:rsidRPr="008015A2">
        <w:rPr>
          <w:color w:val="231F20"/>
          <w:spacing w:val="-2"/>
          <w:sz w:val="24"/>
          <w:szCs w:val="24"/>
        </w:rPr>
        <w:t xml:space="preserve"> </w:t>
      </w:r>
      <w:r w:rsidRPr="008015A2">
        <w:rPr>
          <w:color w:val="231F20"/>
          <w:sz w:val="24"/>
          <w:szCs w:val="24"/>
        </w:rPr>
        <w:t>a</w:t>
      </w:r>
      <w:r w:rsidRPr="008015A2">
        <w:rPr>
          <w:color w:val="231F20"/>
          <w:spacing w:val="-2"/>
          <w:sz w:val="24"/>
          <w:szCs w:val="24"/>
        </w:rPr>
        <w:t xml:space="preserve"> </w:t>
      </w:r>
      <w:r w:rsidRPr="008015A2">
        <w:rPr>
          <w:color w:val="231F20"/>
          <w:sz w:val="24"/>
          <w:szCs w:val="24"/>
        </w:rPr>
        <w:t>uruchomieniem</w:t>
      </w:r>
      <w:r w:rsidRPr="008015A2">
        <w:rPr>
          <w:color w:val="231F20"/>
          <w:spacing w:val="-10"/>
          <w:sz w:val="24"/>
          <w:szCs w:val="24"/>
        </w:rPr>
        <w:t xml:space="preserve"> </w:t>
      </w:r>
      <w:r w:rsidRPr="008015A2">
        <w:rPr>
          <w:color w:val="231F20"/>
          <w:sz w:val="24"/>
          <w:szCs w:val="24"/>
        </w:rPr>
        <w:t>środków</w:t>
      </w:r>
      <w:r w:rsidRPr="008015A2">
        <w:rPr>
          <w:color w:val="231F20"/>
          <w:spacing w:val="-10"/>
          <w:sz w:val="24"/>
          <w:szCs w:val="24"/>
        </w:rPr>
        <w:t xml:space="preserve"> </w:t>
      </w:r>
      <w:r w:rsidRPr="008015A2">
        <w:rPr>
          <w:color w:val="231F20"/>
          <w:sz w:val="24"/>
          <w:szCs w:val="24"/>
        </w:rPr>
        <w:t>z</w:t>
      </w:r>
      <w:r w:rsidRPr="008015A2">
        <w:rPr>
          <w:color w:val="231F20"/>
          <w:spacing w:val="-10"/>
          <w:sz w:val="24"/>
          <w:szCs w:val="24"/>
        </w:rPr>
        <w:t xml:space="preserve"> </w:t>
      </w:r>
      <w:r w:rsidRPr="008015A2">
        <w:rPr>
          <w:color w:val="231F20"/>
          <w:sz w:val="24"/>
          <w:szCs w:val="24"/>
        </w:rPr>
        <w:t>pożyczki</w:t>
      </w:r>
      <w:r w:rsidRPr="008015A2">
        <w:rPr>
          <w:color w:val="231F20"/>
          <w:spacing w:val="-10"/>
          <w:sz w:val="24"/>
          <w:szCs w:val="24"/>
        </w:rPr>
        <w:t xml:space="preserve"> </w:t>
      </w:r>
      <w:r w:rsidRPr="008015A2">
        <w:rPr>
          <w:color w:val="231F20"/>
          <w:sz w:val="24"/>
          <w:szCs w:val="24"/>
        </w:rPr>
        <w:t>zajdą</w:t>
      </w:r>
      <w:r w:rsidRPr="008015A2">
        <w:rPr>
          <w:color w:val="231F20"/>
          <w:spacing w:val="-10"/>
          <w:sz w:val="24"/>
          <w:szCs w:val="24"/>
        </w:rPr>
        <w:t xml:space="preserve"> </w:t>
      </w:r>
      <w:r w:rsidRPr="008015A2">
        <w:rPr>
          <w:color w:val="231F20"/>
          <w:sz w:val="24"/>
          <w:szCs w:val="24"/>
        </w:rPr>
        <w:t>okoliczności</w:t>
      </w:r>
      <w:r w:rsidRPr="008015A2">
        <w:rPr>
          <w:color w:val="231F20"/>
          <w:spacing w:val="-10"/>
          <w:sz w:val="24"/>
          <w:szCs w:val="24"/>
        </w:rPr>
        <w:t xml:space="preserve"> </w:t>
      </w:r>
      <w:r w:rsidRPr="008015A2">
        <w:rPr>
          <w:color w:val="231F20"/>
          <w:sz w:val="24"/>
          <w:szCs w:val="24"/>
        </w:rPr>
        <w:t xml:space="preserve">wskazujące na brak zdolności kredytowej Pożyczkobiorcy albo gdy </w:t>
      </w:r>
      <w:r w:rsidRPr="008015A2">
        <w:rPr>
          <w:color w:val="231F20"/>
          <w:spacing w:val="-2"/>
          <w:sz w:val="24"/>
          <w:szCs w:val="24"/>
        </w:rPr>
        <w:t>Pożyczkodawca</w:t>
      </w:r>
      <w:r w:rsidRPr="008015A2">
        <w:rPr>
          <w:color w:val="231F20"/>
          <w:spacing w:val="-4"/>
          <w:sz w:val="24"/>
          <w:szCs w:val="24"/>
        </w:rPr>
        <w:t xml:space="preserve"> </w:t>
      </w:r>
      <w:r w:rsidRPr="008015A2">
        <w:rPr>
          <w:color w:val="231F20"/>
          <w:spacing w:val="-2"/>
          <w:sz w:val="24"/>
          <w:szCs w:val="24"/>
        </w:rPr>
        <w:t>poweźmie</w:t>
      </w:r>
      <w:r w:rsidRPr="008015A2">
        <w:rPr>
          <w:color w:val="231F20"/>
          <w:spacing w:val="-4"/>
          <w:sz w:val="24"/>
          <w:szCs w:val="24"/>
        </w:rPr>
        <w:t xml:space="preserve"> </w:t>
      </w:r>
      <w:r w:rsidRPr="008015A2">
        <w:rPr>
          <w:color w:val="231F20"/>
          <w:spacing w:val="-2"/>
          <w:sz w:val="24"/>
          <w:szCs w:val="24"/>
        </w:rPr>
        <w:t>uprawdopodobnioną</w:t>
      </w:r>
      <w:r w:rsidRPr="008015A2">
        <w:rPr>
          <w:color w:val="231F20"/>
          <w:spacing w:val="-4"/>
          <w:sz w:val="24"/>
          <w:szCs w:val="24"/>
        </w:rPr>
        <w:t xml:space="preserve"> </w:t>
      </w:r>
      <w:r w:rsidRPr="008015A2">
        <w:rPr>
          <w:color w:val="231F20"/>
          <w:spacing w:val="-2"/>
          <w:sz w:val="24"/>
          <w:szCs w:val="24"/>
        </w:rPr>
        <w:t xml:space="preserve">wiadomość, </w:t>
      </w:r>
      <w:r w:rsidRPr="008015A2">
        <w:rPr>
          <w:color w:val="231F20"/>
          <w:sz w:val="24"/>
          <w:szCs w:val="24"/>
        </w:rPr>
        <w:t>że</w:t>
      </w:r>
      <w:r w:rsidRPr="008015A2">
        <w:rPr>
          <w:color w:val="231F20"/>
          <w:spacing w:val="-7"/>
          <w:sz w:val="24"/>
          <w:szCs w:val="24"/>
        </w:rPr>
        <w:t xml:space="preserve"> </w:t>
      </w:r>
      <w:r w:rsidRPr="008015A2">
        <w:rPr>
          <w:color w:val="231F20"/>
          <w:sz w:val="24"/>
          <w:szCs w:val="24"/>
        </w:rPr>
        <w:t>Pożyczkobiorca,</w:t>
      </w:r>
      <w:r w:rsidRPr="008015A2">
        <w:rPr>
          <w:color w:val="231F20"/>
          <w:spacing w:val="-7"/>
          <w:sz w:val="24"/>
          <w:szCs w:val="24"/>
        </w:rPr>
        <w:t xml:space="preserve"> </w:t>
      </w:r>
      <w:r w:rsidRPr="008015A2">
        <w:rPr>
          <w:color w:val="231F20"/>
          <w:sz w:val="24"/>
          <w:szCs w:val="24"/>
        </w:rPr>
        <w:t>złożył</w:t>
      </w:r>
      <w:r w:rsidRPr="008015A2">
        <w:rPr>
          <w:color w:val="231F20"/>
          <w:spacing w:val="-7"/>
          <w:sz w:val="24"/>
          <w:szCs w:val="24"/>
        </w:rPr>
        <w:t xml:space="preserve"> </w:t>
      </w:r>
      <w:r w:rsidRPr="008015A2">
        <w:rPr>
          <w:color w:val="231F20"/>
          <w:sz w:val="24"/>
          <w:szCs w:val="24"/>
        </w:rPr>
        <w:t>niezgodne</w:t>
      </w:r>
      <w:r w:rsidRPr="008015A2">
        <w:rPr>
          <w:color w:val="231F20"/>
          <w:spacing w:val="-7"/>
          <w:sz w:val="24"/>
          <w:szCs w:val="24"/>
        </w:rPr>
        <w:t xml:space="preserve"> </w:t>
      </w:r>
      <w:r w:rsidRPr="008015A2">
        <w:rPr>
          <w:color w:val="231F20"/>
          <w:sz w:val="24"/>
          <w:szCs w:val="24"/>
        </w:rPr>
        <w:t>ze</w:t>
      </w:r>
      <w:r w:rsidRPr="008015A2">
        <w:rPr>
          <w:color w:val="231F20"/>
          <w:spacing w:val="-7"/>
          <w:sz w:val="24"/>
          <w:szCs w:val="24"/>
        </w:rPr>
        <w:t xml:space="preserve"> </w:t>
      </w:r>
      <w:r w:rsidRPr="008015A2">
        <w:rPr>
          <w:color w:val="231F20"/>
          <w:sz w:val="24"/>
          <w:szCs w:val="24"/>
        </w:rPr>
        <w:t>stanem</w:t>
      </w:r>
      <w:r w:rsidRPr="008015A2">
        <w:rPr>
          <w:color w:val="231F20"/>
          <w:spacing w:val="-7"/>
          <w:sz w:val="24"/>
          <w:szCs w:val="24"/>
        </w:rPr>
        <w:t xml:space="preserve"> </w:t>
      </w:r>
      <w:r w:rsidRPr="008015A2">
        <w:rPr>
          <w:color w:val="231F20"/>
          <w:sz w:val="24"/>
          <w:szCs w:val="24"/>
        </w:rPr>
        <w:t>faktycznym oświadczenia</w:t>
      </w:r>
      <w:r w:rsidRPr="008015A2">
        <w:rPr>
          <w:color w:val="231F20"/>
          <w:spacing w:val="-7"/>
          <w:sz w:val="24"/>
          <w:szCs w:val="24"/>
        </w:rPr>
        <w:t xml:space="preserve"> </w:t>
      </w:r>
      <w:r w:rsidRPr="008015A2">
        <w:rPr>
          <w:color w:val="231F20"/>
          <w:sz w:val="24"/>
          <w:szCs w:val="24"/>
        </w:rPr>
        <w:t>wskazujące,</w:t>
      </w:r>
      <w:r w:rsidRPr="008015A2">
        <w:rPr>
          <w:color w:val="231F20"/>
          <w:spacing w:val="-7"/>
          <w:sz w:val="24"/>
          <w:szCs w:val="24"/>
        </w:rPr>
        <w:t xml:space="preserve"> </w:t>
      </w:r>
      <w:r w:rsidRPr="008015A2">
        <w:rPr>
          <w:color w:val="231F20"/>
          <w:sz w:val="24"/>
          <w:szCs w:val="24"/>
        </w:rPr>
        <w:t>że</w:t>
      </w:r>
      <w:r w:rsidRPr="008015A2">
        <w:rPr>
          <w:color w:val="231F20"/>
          <w:spacing w:val="-7"/>
          <w:sz w:val="24"/>
          <w:szCs w:val="24"/>
        </w:rPr>
        <w:t xml:space="preserve"> </w:t>
      </w:r>
      <w:r w:rsidRPr="008015A2">
        <w:rPr>
          <w:color w:val="231F20"/>
          <w:sz w:val="24"/>
          <w:szCs w:val="24"/>
        </w:rPr>
        <w:t>zwrot</w:t>
      </w:r>
      <w:r w:rsidRPr="008015A2">
        <w:rPr>
          <w:color w:val="231F20"/>
          <w:spacing w:val="-7"/>
          <w:sz w:val="24"/>
          <w:szCs w:val="24"/>
        </w:rPr>
        <w:t xml:space="preserve"> </w:t>
      </w:r>
      <w:r w:rsidRPr="008015A2">
        <w:rPr>
          <w:color w:val="231F20"/>
          <w:sz w:val="24"/>
          <w:szCs w:val="24"/>
        </w:rPr>
        <w:t>pożyczki</w:t>
      </w:r>
      <w:r w:rsidRPr="008015A2">
        <w:rPr>
          <w:color w:val="231F20"/>
          <w:spacing w:val="-7"/>
          <w:sz w:val="24"/>
          <w:szCs w:val="24"/>
        </w:rPr>
        <w:t xml:space="preserve"> </w:t>
      </w:r>
      <w:r w:rsidRPr="008015A2">
        <w:rPr>
          <w:color w:val="231F20"/>
          <w:sz w:val="24"/>
          <w:szCs w:val="24"/>
        </w:rPr>
        <w:t>jest</w:t>
      </w:r>
      <w:r w:rsidRPr="008015A2">
        <w:rPr>
          <w:color w:val="231F20"/>
          <w:spacing w:val="-7"/>
          <w:sz w:val="24"/>
          <w:szCs w:val="24"/>
        </w:rPr>
        <w:t xml:space="preserve"> </w:t>
      </w:r>
      <w:r w:rsidRPr="008015A2">
        <w:rPr>
          <w:color w:val="231F20"/>
          <w:sz w:val="24"/>
          <w:szCs w:val="24"/>
        </w:rPr>
        <w:t>wątpliwy</w:t>
      </w:r>
      <w:r w:rsidRPr="008015A2">
        <w:rPr>
          <w:color w:val="231F20"/>
          <w:spacing w:val="-7"/>
          <w:sz w:val="24"/>
          <w:szCs w:val="24"/>
        </w:rPr>
        <w:t xml:space="preserve"> </w:t>
      </w:r>
      <w:r w:rsidRPr="008015A2">
        <w:rPr>
          <w:color w:val="231F20"/>
          <w:sz w:val="24"/>
          <w:szCs w:val="24"/>
        </w:rPr>
        <w:t>z</w:t>
      </w:r>
      <w:bookmarkEnd w:id="200"/>
      <w:r w:rsidRPr="008015A2">
        <w:rPr>
          <w:color w:val="231F20"/>
          <w:sz w:val="24"/>
          <w:szCs w:val="24"/>
        </w:rPr>
        <w:t xml:space="preserve"> powodu</w:t>
      </w:r>
      <w:r w:rsidRPr="008015A2">
        <w:rPr>
          <w:color w:val="231F20"/>
          <w:spacing w:val="-8"/>
          <w:sz w:val="24"/>
          <w:szCs w:val="24"/>
        </w:rPr>
        <w:t xml:space="preserve"> </w:t>
      </w:r>
      <w:r w:rsidRPr="008015A2">
        <w:rPr>
          <w:color w:val="231F20"/>
          <w:sz w:val="24"/>
          <w:szCs w:val="24"/>
        </w:rPr>
        <w:t>złego</w:t>
      </w:r>
      <w:r w:rsidRPr="008015A2">
        <w:rPr>
          <w:color w:val="231F20"/>
          <w:spacing w:val="-8"/>
          <w:sz w:val="24"/>
          <w:szCs w:val="24"/>
        </w:rPr>
        <w:t xml:space="preserve"> </w:t>
      </w:r>
      <w:r w:rsidRPr="008015A2">
        <w:rPr>
          <w:color w:val="231F20"/>
          <w:sz w:val="24"/>
          <w:szCs w:val="24"/>
        </w:rPr>
        <w:t>stanu</w:t>
      </w:r>
      <w:r w:rsidRPr="008015A2">
        <w:rPr>
          <w:color w:val="231F20"/>
          <w:spacing w:val="-8"/>
          <w:sz w:val="24"/>
          <w:szCs w:val="24"/>
        </w:rPr>
        <w:t xml:space="preserve"> </w:t>
      </w:r>
      <w:r w:rsidRPr="008015A2">
        <w:rPr>
          <w:color w:val="231F20"/>
          <w:sz w:val="24"/>
          <w:szCs w:val="24"/>
        </w:rPr>
        <w:t>majątkowego</w:t>
      </w:r>
      <w:r w:rsidRPr="008015A2">
        <w:rPr>
          <w:color w:val="231F20"/>
          <w:spacing w:val="-8"/>
          <w:sz w:val="24"/>
          <w:szCs w:val="24"/>
        </w:rPr>
        <w:t xml:space="preserve"> </w:t>
      </w:r>
      <w:r w:rsidRPr="008015A2">
        <w:rPr>
          <w:color w:val="231F20"/>
          <w:sz w:val="24"/>
          <w:szCs w:val="24"/>
        </w:rPr>
        <w:t>drugiej</w:t>
      </w:r>
      <w:r w:rsidRPr="008015A2">
        <w:rPr>
          <w:color w:val="231F20"/>
          <w:spacing w:val="-8"/>
          <w:sz w:val="24"/>
          <w:szCs w:val="24"/>
        </w:rPr>
        <w:t xml:space="preserve"> </w:t>
      </w:r>
      <w:r w:rsidRPr="008015A2">
        <w:rPr>
          <w:color w:val="231F20"/>
          <w:sz w:val="24"/>
          <w:szCs w:val="24"/>
        </w:rPr>
        <w:t>strony.</w:t>
      </w:r>
      <w:r w:rsidRPr="008015A2">
        <w:rPr>
          <w:color w:val="231F20"/>
          <w:spacing w:val="-7"/>
          <w:sz w:val="24"/>
          <w:szCs w:val="24"/>
        </w:rPr>
        <w:t xml:space="preserve"> </w:t>
      </w:r>
      <w:r w:rsidRPr="008015A2">
        <w:rPr>
          <w:color w:val="231F20"/>
          <w:sz w:val="24"/>
          <w:szCs w:val="24"/>
        </w:rPr>
        <w:t xml:space="preserve">Pożyczkodawca może odstąpić od Umowy Pożyczki, i odmówić wydania przedmiotu pożyczki. Uprawnienie to nie przysługuje Pożyczkodawcy, jeżeli w chwili zawarcia Umowy Pożyczki, </w:t>
      </w:r>
      <w:r w:rsidRPr="008015A2">
        <w:rPr>
          <w:color w:val="231F20"/>
          <w:spacing w:val="-2"/>
          <w:sz w:val="24"/>
          <w:szCs w:val="24"/>
        </w:rPr>
        <w:t>o</w:t>
      </w:r>
      <w:r w:rsidRPr="008015A2">
        <w:rPr>
          <w:color w:val="231F20"/>
          <w:spacing w:val="-6"/>
          <w:sz w:val="24"/>
          <w:szCs w:val="24"/>
        </w:rPr>
        <w:t xml:space="preserve"> </w:t>
      </w:r>
      <w:r w:rsidRPr="008015A2">
        <w:rPr>
          <w:color w:val="231F20"/>
          <w:spacing w:val="-2"/>
          <w:sz w:val="24"/>
          <w:szCs w:val="24"/>
        </w:rPr>
        <w:t>złym</w:t>
      </w:r>
      <w:r w:rsidRPr="008015A2">
        <w:rPr>
          <w:color w:val="231F20"/>
          <w:spacing w:val="-6"/>
          <w:sz w:val="24"/>
          <w:szCs w:val="24"/>
        </w:rPr>
        <w:t xml:space="preserve"> </w:t>
      </w:r>
      <w:r w:rsidRPr="008015A2">
        <w:rPr>
          <w:color w:val="231F20"/>
          <w:spacing w:val="-2"/>
          <w:sz w:val="24"/>
          <w:szCs w:val="24"/>
        </w:rPr>
        <w:t>stanie</w:t>
      </w:r>
      <w:r w:rsidRPr="008015A2">
        <w:rPr>
          <w:color w:val="231F20"/>
          <w:spacing w:val="-6"/>
          <w:sz w:val="24"/>
          <w:szCs w:val="24"/>
        </w:rPr>
        <w:t xml:space="preserve"> </w:t>
      </w:r>
      <w:r w:rsidRPr="008015A2">
        <w:rPr>
          <w:color w:val="231F20"/>
          <w:spacing w:val="-2"/>
          <w:sz w:val="24"/>
          <w:szCs w:val="24"/>
        </w:rPr>
        <w:t>majątkowym</w:t>
      </w:r>
      <w:r w:rsidRPr="008015A2">
        <w:rPr>
          <w:color w:val="231F20"/>
          <w:spacing w:val="-6"/>
          <w:sz w:val="24"/>
          <w:szCs w:val="24"/>
        </w:rPr>
        <w:t xml:space="preserve"> </w:t>
      </w:r>
      <w:r w:rsidRPr="008015A2">
        <w:rPr>
          <w:color w:val="231F20"/>
          <w:spacing w:val="-2"/>
          <w:sz w:val="24"/>
          <w:szCs w:val="24"/>
        </w:rPr>
        <w:t>drugiej</w:t>
      </w:r>
      <w:r w:rsidRPr="008015A2">
        <w:rPr>
          <w:color w:val="231F20"/>
          <w:spacing w:val="-6"/>
          <w:sz w:val="24"/>
          <w:szCs w:val="24"/>
        </w:rPr>
        <w:t xml:space="preserve"> </w:t>
      </w:r>
      <w:r w:rsidRPr="008015A2">
        <w:rPr>
          <w:color w:val="231F20"/>
          <w:spacing w:val="-2"/>
          <w:sz w:val="24"/>
          <w:szCs w:val="24"/>
        </w:rPr>
        <w:t>strony</w:t>
      </w:r>
      <w:r w:rsidRPr="008015A2">
        <w:rPr>
          <w:color w:val="231F20"/>
          <w:spacing w:val="-6"/>
          <w:sz w:val="24"/>
          <w:szCs w:val="24"/>
        </w:rPr>
        <w:t xml:space="preserve"> </w:t>
      </w:r>
      <w:r w:rsidRPr="008015A2">
        <w:rPr>
          <w:color w:val="231F20"/>
          <w:spacing w:val="-2"/>
          <w:sz w:val="24"/>
          <w:szCs w:val="24"/>
        </w:rPr>
        <w:t>wiedział</w:t>
      </w:r>
      <w:r w:rsidRPr="008015A2">
        <w:rPr>
          <w:color w:val="231F20"/>
          <w:spacing w:val="-6"/>
          <w:sz w:val="24"/>
          <w:szCs w:val="24"/>
        </w:rPr>
        <w:t xml:space="preserve"> </w:t>
      </w:r>
      <w:r w:rsidRPr="008015A2">
        <w:rPr>
          <w:color w:val="231F20"/>
          <w:spacing w:val="-2"/>
          <w:sz w:val="24"/>
          <w:szCs w:val="24"/>
        </w:rPr>
        <w:t>lub</w:t>
      </w:r>
      <w:r w:rsidRPr="008015A2">
        <w:rPr>
          <w:color w:val="231F20"/>
          <w:spacing w:val="-6"/>
          <w:sz w:val="24"/>
          <w:szCs w:val="24"/>
        </w:rPr>
        <w:t xml:space="preserve"> </w:t>
      </w:r>
      <w:r w:rsidRPr="008015A2">
        <w:rPr>
          <w:color w:val="231F20"/>
          <w:spacing w:val="-2"/>
          <w:sz w:val="24"/>
          <w:szCs w:val="24"/>
        </w:rPr>
        <w:t>z</w:t>
      </w:r>
      <w:r w:rsidRPr="008015A2">
        <w:rPr>
          <w:color w:val="231F20"/>
          <w:spacing w:val="-6"/>
          <w:sz w:val="24"/>
          <w:szCs w:val="24"/>
        </w:rPr>
        <w:t xml:space="preserve"> </w:t>
      </w:r>
      <w:r w:rsidRPr="008015A2">
        <w:rPr>
          <w:color w:val="231F20"/>
          <w:spacing w:val="-2"/>
          <w:sz w:val="24"/>
          <w:szCs w:val="24"/>
        </w:rPr>
        <w:t>łatwo</w:t>
      </w:r>
      <w:r w:rsidRPr="008015A2">
        <w:rPr>
          <w:color w:val="231F20"/>
          <w:sz w:val="24"/>
          <w:szCs w:val="24"/>
        </w:rPr>
        <w:t>ścią mógł się dowiedzieć.</w:t>
      </w:r>
    </w:p>
    <w:p w14:paraId="2838FF4F" w14:textId="2536FB8B" w:rsidR="001F40CD" w:rsidRPr="008015A2" w:rsidRDefault="001F40CD" w:rsidP="00CB6BAD">
      <w:pPr>
        <w:pStyle w:val="Akapitzlist"/>
        <w:numPr>
          <w:ilvl w:val="1"/>
          <w:numId w:val="13"/>
        </w:numPr>
        <w:tabs>
          <w:tab w:val="left" w:pos="618"/>
        </w:tabs>
        <w:kinsoku w:val="0"/>
        <w:overflowPunct w:val="0"/>
        <w:spacing w:line="232" w:lineRule="auto"/>
        <w:rPr>
          <w:color w:val="231F20"/>
          <w:spacing w:val="-2"/>
        </w:rPr>
      </w:pPr>
      <w:r w:rsidRPr="008015A2">
        <w:rPr>
          <w:color w:val="231F20"/>
        </w:rPr>
        <w:t>Pożyczka może zostać udzielona wyłącznie w polskich zło</w:t>
      </w:r>
      <w:r w:rsidRPr="008015A2">
        <w:rPr>
          <w:color w:val="231F20"/>
          <w:spacing w:val="-2"/>
        </w:rPr>
        <w:t>tych.</w:t>
      </w:r>
    </w:p>
    <w:p w14:paraId="2DA74D9F" w14:textId="16548A5F" w:rsidR="001F40CD" w:rsidRPr="008015A2" w:rsidRDefault="001F40CD" w:rsidP="00CB6BAD">
      <w:pPr>
        <w:pStyle w:val="Akapitzlist"/>
        <w:numPr>
          <w:ilvl w:val="1"/>
          <w:numId w:val="13"/>
        </w:numPr>
        <w:tabs>
          <w:tab w:val="left" w:pos="618"/>
        </w:tabs>
        <w:kinsoku w:val="0"/>
        <w:overflowPunct w:val="0"/>
        <w:spacing w:line="232" w:lineRule="auto"/>
        <w:rPr>
          <w:color w:val="231F20"/>
          <w:spacing w:val="-2"/>
        </w:rPr>
      </w:pPr>
      <w:r w:rsidRPr="008015A2">
        <w:rPr>
          <w:color w:val="231F20"/>
        </w:rPr>
        <w:t>Pożyczkę uważa się za udzieloną w momencie wypłaty Po</w:t>
      </w:r>
      <w:r w:rsidRPr="008015A2">
        <w:rPr>
          <w:color w:val="231F20"/>
          <w:spacing w:val="-2"/>
        </w:rPr>
        <w:t xml:space="preserve">życzki gotówką przez </w:t>
      </w:r>
      <w:r w:rsidRPr="008015A2">
        <w:rPr>
          <w:color w:val="231F20"/>
          <w:spacing w:val="-2"/>
        </w:rPr>
        <w:lastRenderedPageBreak/>
        <w:t xml:space="preserve">Kuriera, lub </w:t>
      </w:r>
      <w:proofErr w:type="spellStart"/>
      <w:r w:rsidRPr="008015A2">
        <w:rPr>
          <w:color w:val="231F20"/>
        </w:rPr>
        <w:t>lub</w:t>
      </w:r>
      <w:proofErr w:type="spellEnd"/>
      <w:r w:rsidRPr="008015A2">
        <w:rPr>
          <w:color w:val="231F20"/>
        </w:rPr>
        <w:t xml:space="preserve"> też w dacie uznania na koncie Po</w:t>
      </w:r>
      <w:r w:rsidRPr="008015A2">
        <w:rPr>
          <w:color w:val="231F20"/>
          <w:spacing w:val="-2"/>
        </w:rPr>
        <w:t>życzkobiorcy.</w:t>
      </w:r>
    </w:p>
    <w:p w14:paraId="5B7B8B4C" w14:textId="77777777" w:rsidR="00A458A6" w:rsidRPr="008015A2" w:rsidRDefault="00A458A6" w:rsidP="00A458A6">
      <w:pPr>
        <w:pStyle w:val="Akapitzlist"/>
        <w:tabs>
          <w:tab w:val="left" w:pos="618"/>
        </w:tabs>
        <w:kinsoku w:val="0"/>
        <w:overflowPunct w:val="0"/>
        <w:spacing w:line="232" w:lineRule="auto"/>
        <w:ind w:firstLine="0"/>
        <w:rPr>
          <w:color w:val="231F20"/>
          <w:spacing w:val="-2"/>
        </w:rPr>
      </w:pPr>
    </w:p>
    <w:p w14:paraId="38BCA03D" w14:textId="77777777" w:rsidR="001F40CD" w:rsidRPr="008015A2" w:rsidRDefault="001F40CD" w:rsidP="001F40CD">
      <w:pPr>
        <w:pStyle w:val="Nagwek2"/>
        <w:kinsoku w:val="0"/>
        <w:overflowPunct w:val="0"/>
        <w:spacing w:before="1"/>
        <w:ind w:left="744" w:right="763"/>
        <w:jc w:val="center"/>
        <w:rPr>
          <w:rFonts w:ascii="Arial" w:hAnsi="Arial" w:cs="Arial"/>
          <w:b/>
          <w:bCs/>
          <w:color w:val="231F20"/>
          <w:spacing w:val="-2"/>
          <w:sz w:val="24"/>
          <w:szCs w:val="24"/>
        </w:rPr>
      </w:pPr>
      <w:bookmarkStart w:id="201" w:name="_Hlk134088348"/>
      <w:r w:rsidRPr="008015A2">
        <w:rPr>
          <w:rFonts w:ascii="Arial" w:hAnsi="Arial" w:cs="Arial"/>
          <w:b/>
          <w:bCs/>
          <w:color w:val="231F20"/>
          <w:sz w:val="24"/>
          <w:szCs w:val="24"/>
        </w:rPr>
        <w:t>ROZDZIAŁ</w:t>
      </w:r>
      <w:r w:rsidRPr="008015A2">
        <w:rPr>
          <w:rFonts w:ascii="Arial" w:hAnsi="Arial" w:cs="Arial"/>
          <w:b/>
          <w:bCs/>
          <w:color w:val="231F20"/>
          <w:spacing w:val="-8"/>
          <w:sz w:val="24"/>
          <w:szCs w:val="24"/>
        </w:rPr>
        <w:t xml:space="preserve"> </w:t>
      </w:r>
      <w:r w:rsidRPr="008015A2">
        <w:rPr>
          <w:rFonts w:ascii="Arial" w:hAnsi="Arial" w:cs="Arial"/>
          <w:b/>
          <w:bCs/>
          <w:color w:val="231F20"/>
          <w:sz w:val="24"/>
          <w:szCs w:val="24"/>
        </w:rPr>
        <w:t>III</w:t>
      </w:r>
      <w:r w:rsidRPr="008015A2">
        <w:rPr>
          <w:rFonts w:ascii="Arial" w:hAnsi="Arial" w:cs="Arial"/>
          <w:b/>
          <w:bCs/>
          <w:color w:val="231F20"/>
          <w:spacing w:val="-8"/>
          <w:sz w:val="24"/>
          <w:szCs w:val="24"/>
        </w:rPr>
        <w:t xml:space="preserve"> </w:t>
      </w:r>
      <w:r w:rsidRPr="008015A2">
        <w:rPr>
          <w:rFonts w:ascii="Arial" w:hAnsi="Arial" w:cs="Arial"/>
          <w:b/>
          <w:bCs/>
          <w:color w:val="231F20"/>
          <w:sz w:val="24"/>
          <w:szCs w:val="24"/>
        </w:rPr>
        <w:t>POSTĘPOWANIE</w:t>
      </w:r>
      <w:r w:rsidRPr="008015A2">
        <w:rPr>
          <w:rFonts w:ascii="Arial" w:hAnsi="Arial" w:cs="Arial"/>
          <w:b/>
          <w:bCs/>
          <w:color w:val="231F20"/>
          <w:spacing w:val="-7"/>
          <w:sz w:val="24"/>
          <w:szCs w:val="24"/>
        </w:rPr>
        <w:t xml:space="preserve"> </w:t>
      </w:r>
      <w:r w:rsidRPr="008015A2">
        <w:rPr>
          <w:rFonts w:ascii="Arial" w:hAnsi="Arial" w:cs="Arial"/>
          <w:b/>
          <w:bCs/>
          <w:color w:val="231F20"/>
          <w:spacing w:val="-2"/>
          <w:sz w:val="24"/>
          <w:szCs w:val="24"/>
        </w:rPr>
        <w:t>REKLAMACYJNE</w:t>
      </w:r>
    </w:p>
    <w:p w14:paraId="375C105D" w14:textId="77777777" w:rsidR="001F40CD" w:rsidRPr="008015A2" w:rsidRDefault="001F40CD" w:rsidP="001F40CD">
      <w:pPr>
        <w:pStyle w:val="Tekstpodstawowy"/>
        <w:kinsoku w:val="0"/>
        <w:overflowPunct w:val="0"/>
        <w:spacing w:before="2"/>
        <w:rPr>
          <w:b/>
          <w:bCs/>
          <w:sz w:val="24"/>
          <w:szCs w:val="24"/>
        </w:rPr>
      </w:pPr>
    </w:p>
    <w:p w14:paraId="61EC8F35" w14:textId="0D9572A4" w:rsidR="001F40CD" w:rsidRPr="008015A2" w:rsidRDefault="001F40CD" w:rsidP="00CB6BAD">
      <w:pPr>
        <w:pStyle w:val="Akapitzlist"/>
        <w:numPr>
          <w:ilvl w:val="1"/>
          <w:numId w:val="13"/>
        </w:numPr>
        <w:tabs>
          <w:tab w:val="left" w:pos="618"/>
        </w:tabs>
        <w:kinsoku w:val="0"/>
        <w:overflowPunct w:val="0"/>
        <w:spacing w:line="232" w:lineRule="auto"/>
        <w:rPr>
          <w:color w:val="231F20"/>
        </w:rPr>
      </w:pPr>
      <w:r w:rsidRPr="008015A2">
        <w:rPr>
          <w:color w:val="231F20"/>
        </w:rPr>
        <w:t>Pożyczkobiorca uprawniony jest do składania Pożyczkodawcy reklamacji pozostającej w związku z ważnie zawartą z mocy prawa, Umową Pożyczki.</w:t>
      </w:r>
    </w:p>
    <w:p w14:paraId="4B3ED2C6" w14:textId="6B10D367" w:rsidR="001F40CD" w:rsidRPr="008015A2" w:rsidRDefault="001F40CD" w:rsidP="00CB6BAD">
      <w:pPr>
        <w:pStyle w:val="Akapitzlist"/>
        <w:numPr>
          <w:ilvl w:val="1"/>
          <w:numId w:val="13"/>
        </w:numPr>
        <w:tabs>
          <w:tab w:val="left" w:pos="618"/>
        </w:tabs>
        <w:kinsoku w:val="0"/>
        <w:overflowPunct w:val="0"/>
        <w:spacing w:line="232" w:lineRule="auto"/>
        <w:rPr>
          <w:color w:val="231F20"/>
          <w:spacing w:val="-4"/>
        </w:rPr>
      </w:pPr>
      <w:r w:rsidRPr="008015A2">
        <w:rPr>
          <w:color w:val="231F20"/>
        </w:rPr>
        <w:t>Reklamacja</w:t>
      </w:r>
      <w:r w:rsidRPr="008015A2">
        <w:rPr>
          <w:color w:val="231F20"/>
          <w:spacing w:val="-1"/>
        </w:rPr>
        <w:t xml:space="preserve"> </w:t>
      </w:r>
      <w:r w:rsidRPr="008015A2">
        <w:rPr>
          <w:color w:val="231F20"/>
        </w:rPr>
        <w:t>może</w:t>
      </w:r>
      <w:r w:rsidRPr="008015A2">
        <w:rPr>
          <w:color w:val="231F20"/>
          <w:spacing w:val="-1"/>
        </w:rPr>
        <w:t xml:space="preserve"> </w:t>
      </w:r>
      <w:r w:rsidRPr="008015A2">
        <w:rPr>
          <w:color w:val="231F20"/>
        </w:rPr>
        <w:t>być</w:t>
      </w:r>
      <w:r w:rsidRPr="008015A2">
        <w:rPr>
          <w:color w:val="231F20"/>
          <w:spacing w:val="-1"/>
        </w:rPr>
        <w:t xml:space="preserve"> </w:t>
      </w:r>
      <w:r w:rsidRPr="008015A2">
        <w:rPr>
          <w:color w:val="231F20"/>
        </w:rPr>
        <w:t>złożona</w:t>
      </w:r>
      <w:r w:rsidRPr="008015A2">
        <w:rPr>
          <w:color w:val="231F20"/>
          <w:spacing w:val="-1"/>
        </w:rPr>
        <w:t xml:space="preserve"> </w:t>
      </w:r>
      <w:r w:rsidRPr="008015A2">
        <w:rPr>
          <w:color w:val="231F20"/>
        </w:rPr>
        <w:t>przez</w:t>
      </w:r>
      <w:r w:rsidRPr="008015A2">
        <w:rPr>
          <w:color w:val="231F20"/>
          <w:spacing w:val="-1"/>
        </w:rPr>
        <w:t xml:space="preserve"> </w:t>
      </w:r>
      <w:r w:rsidRPr="008015A2">
        <w:rPr>
          <w:color w:val="231F20"/>
        </w:rPr>
        <w:t>Pożyczkobiorcę</w:t>
      </w:r>
      <w:r w:rsidRPr="008015A2">
        <w:rPr>
          <w:color w:val="231F20"/>
          <w:spacing w:val="-1"/>
        </w:rPr>
        <w:t xml:space="preserve"> </w:t>
      </w:r>
      <w:r w:rsidRPr="008015A2">
        <w:rPr>
          <w:color w:val="231F20"/>
        </w:rPr>
        <w:t>w</w:t>
      </w:r>
      <w:r w:rsidRPr="008015A2">
        <w:rPr>
          <w:color w:val="231F20"/>
          <w:spacing w:val="-1"/>
        </w:rPr>
        <w:t xml:space="preserve"> </w:t>
      </w:r>
      <w:r w:rsidRPr="008015A2">
        <w:rPr>
          <w:color w:val="231F20"/>
        </w:rPr>
        <w:t>for</w:t>
      </w:r>
      <w:r w:rsidRPr="008015A2">
        <w:rPr>
          <w:color w:val="231F20"/>
          <w:spacing w:val="-4"/>
        </w:rPr>
        <w:t>mie:</w:t>
      </w:r>
    </w:p>
    <w:p w14:paraId="4428CCB2" w14:textId="3F31BF1C" w:rsidR="001F40CD" w:rsidRPr="008015A2" w:rsidRDefault="001F40CD" w:rsidP="001F40CD">
      <w:pPr>
        <w:pStyle w:val="Tekstpodstawowy"/>
        <w:kinsoku w:val="0"/>
        <w:overflowPunct w:val="0"/>
        <w:spacing w:line="232" w:lineRule="auto"/>
        <w:ind w:left="843" w:right="295" w:hanging="171"/>
        <w:jc w:val="both"/>
        <w:rPr>
          <w:color w:val="231F20"/>
          <w:sz w:val="24"/>
          <w:szCs w:val="24"/>
        </w:rPr>
      </w:pPr>
      <w:r w:rsidRPr="008015A2">
        <w:rPr>
          <w:b/>
          <w:bCs/>
          <w:color w:val="231F20"/>
          <w:sz w:val="24"/>
          <w:szCs w:val="24"/>
        </w:rPr>
        <w:t>1.</w:t>
      </w:r>
      <w:r w:rsidRPr="008015A2">
        <w:rPr>
          <w:b/>
          <w:bCs/>
          <w:color w:val="231F20"/>
          <w:spacing w:val="32"/>
          <w:sz w:val="24"/>
          <w:szCs w:val="24"/>
        </w:rPr>
        <w:t xml:space="preserve"> </w:t>
      </w:r>
      <w:r w:rsidRPr="008015A2">
        <w:rPr>
          <w:color w:val="231F20"/>
          <w:sz w:val="24"/>
          <w:szCs w:val="24"/>
        </w:rPr>
        <w:t>pisemnej - osobiście w siedzibie Pożyczkodawcy,</w:t>
      </w:r>
      <w:r w:rsidRPr="008015A2">
        <w:rPr>
          <w:color w:val="231F20"/>
          <w:spacing w:val="-4"/>
          <w:sz w:val="24"/>
          <w:szCs w:val="24"/>
        </w:rPr>
        <w:t xml:space="preserve"> </w:t>
      </w:r>
      <w:r w:rsidRPr="008015A2">
        <w:rPr>
          <w:color w:val="231F20"/>
          <w:sz w:val="24"/>
          <w:szCs w:val="24"/>
        </w:rPr>
        <w:t>lub</w:t>
      </w:r>
      <w:r w:rsidRPr="008015A2">
        <w:rPr>
          <w:color w:val="231F20"/>
          <w:spacing w:val="-4"/>
          <w:sz w:val="24"/>
          <w:szCs w:val="24"/>
        </w:rPr>
        <w:t xml:space="preserve"> </w:t>
      </w:r>
      <w:r w:rsidRPr="008015A2">
        <w:rPr>
          <w:color w:val="231F20"/>
          <w:sz w:val="24"/>
          <w:szCs w:val="24"/>
        </w:rPr>
        <w:t>przesyłką</w:t>
      </w:r>
      <w:r w:rsidRPr="008015A2">
        <w:rPr>
          <w:color w:val="231F20"/>
          <w:spacing w:val="-4"/>
          <w:sz w:val="24"/>
          <w:szCs w:val="24"/>
        </w:rPr>
        <w:t xml:space="preserve"> </w:t>
      </w:r>
      <w:r w:rsidRPr="008015A2">
        <w:rPr>
          <w:color w:val="231F20"/>
          <w:sz w:val="24"/>
          <w:szCs w:val="24"/>
        </w:rPr>
        <w:t>pocztową</w:t>
      </w:r>
      <w:r w:rsidRPr="008015A2">
        <w:rPr>
          <w:color w:val="231F20"/>
          <w:spacing w:val="-4"/>
          <w:sz w:val="24"/>
          <w:szCs w:val="24"/>
        </w:rPr>
        <w:t xml:space="preserve"> </w:t>
      </w:r>
      <w:r w:rsidRPr="008015A2">
        <w:rPr>
          <w:color w:val="231F20"/>
          <w:sz w:val="24"/>
          <w:szCs w:val="24"/>
        </w:rPr>
        <w:t>w</w:t>
      </w:r>
      <w:r w:rsidRPr="008015A2">
        <w:rPr>
          <w:color w:val="231F20"/>
          <w:spacing w:val="-4"/>
          <w:sz w:val="24"/>
          <w:szCs w:val="24"/>
        </w:rPr>
        <w:t xml:space="preserve"> </w:t>
      </w:r>
      <w:r w:rsidRPr="008015A2">
        <w:rPr>
          <w:color w:val="231F20"/>
          <w:sz w:val="24"/>
          <w:szCs w:val="24"/>
        </w:rPr>
        <w:t>rozumieniu</w:t>
      </w:r>
      <w:r w:rsidRPr="008015A2">
        <w:rPr>
          <w:color w:val="231F20"/>
          <w:spacing w:val="-4"/>
          <w:sz w:val="24"/>
          <w:szCs w:val="24"/>
        </w:rPr>
        <w:t xml:space="preserve"> </w:t>
      </w:r>
      <w:r w:rsidRPr="008015A2">
        <w:rPr>
          <w:color w:val="231F20"/>
          <w:sz w:val="24"/>
          <w:szCs w:val="24"/>
        </w:rPr>
        <w:t>art.3</w:t>
      </w:r>
      <w:r w:rsidRPr="008015A2">
        <w:rPr>
          <w:color w:val="231F20"/>
          <w:spacing w:val="-4"/>
          <w:sz w:val="24"/>
          <w:szCs w:val="24"/>
        </w:rPr>
        <w:t xml:space="preserve"> </w:t>
      </w:r>
      <w:r w:rsidRPr="008015A2">
        <w:rPr>
          <w:color w:val="231F20"/>
          <w:sz w:val="24"/>
          <w:szCs w:val="24"/>
        </w:rPr>
        <w:t>pkt</w:t>
      </w:r>
      <w:r w:rsidRPr="008015A2">
        <w:rPr>
          <w:color w:val="231F20"/>
          <w:spacing w:val="-4"/>
          <w:sz w:val="24"/>
          <w:szCs w:val="24"/>
        </w:rPr>
        <w:t xml:space="preserve"> </w:t>
      </w:r>
      <w:r w:rsidRPr="008015A2">
        <w:rPr>
          <w:color w:val="231F20"/>
          <w:sz w:val="24"/>
          <w:szCs w:val="24"/>
        </w:rPr>
        <w:t>21 ustawy z dnia 23 listopada 2012 r. – Prawo pocztowe na adres siedziby Pożyczkodawcy</w:t>
      </w:r>
      <w:r w:rsidR="00D83A83" w:rsidRPr="008015A2">
        <w:rPr>
          <w:color w:val="231F20"/>
          <w:sz w:val="24"/>
          <w:szCs w:val="24"/>
        </w:rPr>
        <w:t xml:space="preserve"> </w:t>
      </w:r>
      <w:r w:rsidR="00D83A83" w:rsidRPr="008015A2">
        <w:rPr>
          <w:sz w:val="24"/>
          <w:szCs w:val="24"/>
        </w:rPr>
        <w:t>lub też wysłana na adres do doręczeń elektronicznych: _____________________</w:t>
      </w:r>
      <w:r w:rsidRPr="008015A2">
        <w:rPr>
          <w:color w:val="231F20"/>
          <w:sz w:val="24"/>
          <w:szCs w:val="24"/>
        </w:rPr>
        <w:t>,</w:t>
      </w:r>
    </w:p>
    <w:p w14:paraId="6C41AF8A" w14:textId="72FA3DF9" w:rsidR="001F40CD" w:rsidRPr="008015A2" w:rsidRDefault="001F40CD" w:rsidP="001F40CD">
      <w:pPr>
        <w:pStyle w:val="Tekstpodstawowy"/>
        <w:kinsoku w:val="0"/>
        <w:overflowPunct w:val="0"/>
        <w:spacing w:line="232" w:lineRule="auto"/>
        <w:ind w:left="843" w:right="295" w:hanging="171"/>
        <w:jc w:val="both"/>
        <w:rPr>
          <w:color w:val="231F20"/>
          <w:spacing w:val="-2"/>
          <w:sz w:val="24"/>
          <w:szCs w:val="24"/>
        </w:rPr>
      </w:pPr>
      <w:r w:rsidRPr="008015A2">
        <w:rPr>
          <w:b/>
          <w:bCs/>
          <w:color w:val="231F20"/>
          <w:sz w:val="24"/>
          <w:szCs w:val="24"/>
        </w:rPr>
        <w:t xml:space="preserve">2. </w:t>
      </w:r>
      <w:r w:rsidRPr="008015A2">
        <w:rPr>
          <w:color w:val="231F20"/>
          <w:sz w:val="24"/>
          <w:szCs w:val="24"/>
        </w:rPr>
        <w:t>ustnie – telefonicznie albo osobiście do protokołu pod- czas wizyty Pożyczkobiorcy w siedzibie  Po</w:t>
      </w:r>
      <w:r w:rsidRPr="008015A2">
        <w:rPr>
          <w:color w:val="231F20"/>
          <w:spacing w:val="-2"/>
          <w:sz w:val="24"/>
          <w:szCs w:val="24"/>
        </w:rPr>
        <w:t>życzkodawcy.</w:t>
      </w:r>
    </w:p>
    <w:p w14:paraId="2EF82A09" w14:textId="197E6728" w:rsidR="001F40CD" w:rsidRPr="008015A2" w:rsidRDefault="001F40CD" w:rsidP="00CB6BAD">
      <w:pPr>
        <w:pStyle w:val="Akapitzlist"/>
        <w:numPr>
          <w:ilvl w:val="1"/>
          <w:numId w:val="13"/>
        </w:numPr>
        <w:tabs>
          <w:tab w:val="left" w:pos="618"/>
        </w:tabs>
        <w:kinsoku w:val="0"/>
        <w:overflowPunct w:val="0"/>
        <w:spacing w:line="232" w:lineRule="auto"/>
        <w:rPr>
          <w:color w:val="231F20"/>
        </w:rPr>
      </w:pPr>
      <w:r w:rsidRPr="008015A2">
        <w:rPr>
          <w:color w:val="231F20"/>
        </w:rPr>
        <w:t>Termin</w:t>
      </w:r>
      <w:r w:rsidRPr="008015A2">
        <w:rPr>
          <w:color w:val="231F20"/>
          <w:spacing w:val="-2"/>
        </w:rPr>
        <w:t xml:space="preserve"> </w:t>
      </w:r>
      <w:r w:rsidRPr="008015A2">
        <w:rPr>
          <w:color w:val="231F20"/>
        </w:rPr>
        <w:t>rozpatrzenia</w:t>
      </w:r>
      <w:r w:rsidRPr="008015A2">
        <w:rPr>
          <w:color w:val="231F20"/>
          <w:spacing w:val="-2"/>
        </w:rPr>
        <w:t xml:space="preserve"> </w:t>
      </w:r>
      <w:r w:rsidRPr="008015A2">
        <w:rPr>
          <w:color w:val="231F20"/>
        </w:rPr>
        <w:t>reklamacji</w:t>
      </w:r>
      <w:r w:rsidRPr="008015A2">
        <w:rPr>
          <w:color w:val="231F20"/>
          <w:spacing w:val="-2"/>
        </w:rPr>
        <w:t xml:space="preserve"> </w:t>
      </w:r>
      <w:r w:rsidRPr="008015A2">
        <w:rPr>
          <w:color w:val="231F20"/>
        </w:rPr>
        <w:t>wynosi</w:t>
      </w:r>
      <w:r w:rsidRPr="008015A2">
        <w:rPr>
          <w:color w:val="231F20"/>
          <w:spacing w:val="-2"/>
        </w:rPr>
        <w:t xml:space="preserve"> </w:t>
      </w:r>
      <w:r w:rsidRPr="008015A2">
        <w:rPr>
          <w:color w:val="231F20"/>
        </w:rPr>
        <w:t>30</w:t>
      </w:r>
      <w:r w:rsidRPr="008015A2">
        <w:rPr>
          <w:color w:val="231F20"/>
          <w:spacing w:val="-2"/>
        </w:rPr>
        <w:t xml:space="preserve"> </w:t>
      </w:r>
      <w:r w:rsidRPr="008015A2">
        <w:rPr>
          <w:color w:val="231F20"/>
        </w:rPr>
        <w:t>dni</w:t>
      </w:r>
      <w:r w:rsidRPr="008015A2">
        <w:rPr>
          <w:color w:val="231F20"/>
          <w:spacing w:val="-2"/>
        </w:rPr>
        <w:t xml:space="preserve"> </w:t>
      </w:r>
      <w:r w:rsidRPr="008015A2">
        <w:rPr>
          <w:color w:val="231F20"/>
        </w:rPr>
        <w:t>od</w:t>
      </w:r>
      <w:r w:rsidRPr="008015A2">
        <w:rPr>
          <w:color w:val="231F20"/>
          <w:spacing w:val="-2"/>
        </w:rPr>
        <w:t xml:space="preserve"> </w:t>
      </w:r>
      <w:r w:rsidRPr="008015A2">
        <w:rPr>
          <w:color w:val="231F20"/>
        </w:rPr>
        <w:t>daty</w:t>
      </w:r>
      <w:r w:rsidRPr="008015A2">
        <w:rPr>
          <w:color w:val="231F20"/>
          <w:spacing w:val="-2"/>
        </w:rPr>
        <w:t xml:space="preserve"> </w:t>
      </w:r>
      <w:r w:rsidRPr="008015A2">
        <w:rPr>
          <w:color w:val="231F20"/>
        </w:rPr>
        <w:t xml:space="preserve">otrzymania reklamacji. W przypadku braku możliwości rozpatrzenia reklamacji w powyższym terminie, Pożyczkodawca przed upływem terminu zawiadomi Pożyczkobiorcę, na piśmie, o przyczynach opóźnienia, wymaganych dla rozpatrzenia sprawy okolicznościach i przewidywanym terminie rozpatrzenia reklamacji oraz udzielenia odpowiedzi, nie późniejszym jednak niż 60 dni od daty otrzymania reklamacji przez Pożyczkodawcę. Odpowiedzi na złożoną przez Pożyczkobiorcę reklamację Pożyczkodawca udziela w postaci </w:t>
      </w:r>
      <w:r w:rsidRPr="008015A2">
        <w:rPr>
          <w:color w:val="231F20"/>
          <w:highlight w:val="yellow"/>
        </w:rPr>
        <w:t>papierowej,</w:t>
      </w:r>
      <w:r w:rsidR="00A458A6" w:rsidRPr="008015A2">
        <w:rPr>
          <w:color w:val="231F20"/>
          <w:highlight w:val="yellow"/>
        </w:rPr>
        <w:t xml:space="preserve"> </w:t>
      </w:r>
      <w:r w:rsidRPr="008015A2">
        <w:rPr>
          <w:color w:val="231F20"/>
          <w:highlight w:val="yellow"/>
        </w:rPr>
        <w:t>na</w:t>
      </w:r>
      <w:r w:rsidRPr="008015A2">
        <w:rPr>
          <w:color w:val="231F20"/>
        </w:rPr>
        <w:t xml:space="preserve"> adres Pożyczkobiorcy przekazany do wiadomości Pożyczkodawcy.</w:t>
      </w:r>
      <w:r w:rsidR="00D83A83" w:rsidRPr="008015A2">
        <w:rPr>
          <w:color w:val="231F20"/>
        </w:rPr>
        <w:t xml:space="preserve"> Na wniosek </w:t>
      </w:r>
      <w:r w:rsidR="00945A84" w:rsidRPr="008015A2">
        <w:rPr>
          <w:color w:val="231F20"/>
        </w:rPr>
        <w:t>Pożyczkobiorcy</w:t>
      </w:r>
      <w:r w:rsidR="00D83A83" w:rsidRPr="008015A2">
        <w:rPr>
          <w:color w:val="231F20"/>
        </w:rPr>
        <w:t xml:space="preserve">, </w:t>
      </w:r>
      <w:r w:rsidR="00D83A83" w:rsidRPr="008015A2">
        <w:t xml:space="preserve">odpowiedź </w:t>
      </w:r>
      <w:r w:rsidR="00D83A83" w:rsidRPr="008015A2">
        <w:rPr>
          <w:color w:val="231F20"/>
        </w:rPr>
        <w:t>na złożoną przez Pożyczkobiorcę reklamację</w:t>
      </w:r>
      <w:r w:rsidR="00D83A83" w:rsidRPr="008015A2">
        <w:t>, Pożyczkodawca może dostarczyć pocztą elektroniczną na wskazany przez Pożyczkobiorcę adres e-mail.</w:t>
      </w:r>
    </w:p>
    <w:bookmarkEnd w:id="201"/>
    <w:p w14:paraId="2C69A451" w14:textId="6F234AAF" w:rsidR="00241C87" w:rsidRPr="008015A2" w:rsidRDefault="00241C87" w:rsidP="001F40CD">
      <w:pPr>
        <w:pStyle w:val="Akapitzlist"/>
        <w:tabs>
          <w:tab w:val="left" w:pos="618"/>
        </w:tabs>
        <w:kinsoku w:val="0"/>
        <w:overflowPunct w:val="0"/>
        <w:spacing w:line="232" w:lineRule="auto"/>
        <w:ind w:right="38" w:firstLine="0"/>
        <w:rPr>
          <w:color w:val="231F20"/>
        </w:rPr>
      </w:pPr>
    </w:p>
    <w:p w14:paraId="68EFD8B7" w14:textId="77777777" w:rsidR="001F40CD" w:rsidRPr="008015A2" w:rsidRDefault="001F40CD" w:rsidP="001F40CD">
      <w:pPr>
        <w:pStyle w:val="Nagwek2"/>
        <w:kinsoku w:val="0"/>
        <w:overflowPunct w:val="0"/>
        <w:spacing w:before="176"/>
        <w:ind w:left="1411" w:right="1429"/>
        <w:jc w:val="center"/>
        <w:rPr>
          <w:rFonts w:ascii="Arial" w:hAnsi="Arial" w:cs="Arial"/>
          <w:b/>
          <w:bCs/>
          <w:color w:val="231F20"/>
          <w:spacing w:val="-2"/>
          <w:sz w:val="24"/>
          <w:szCs w:val="24"/>
        </w:rPr>
      </w:pPr>
      <w:r w:rsidRPr="008015A2">
        <w:rPr>
          <w:rFonts w:ascii="Arial" w:hAnsi="Arial" w:cs="Arial"/>
          <w:b/>
          <w:bCs/>
          <w:color w:val="231F20"/>
          <w:spacing w:val="-2"/>
          <w:sz w:val="24"/>
          <w:szCs w:val="24"/>
        </w:rPr>
        <w:t>ROZDZIAŁ</w:t>
      </w:r>
      <w:r w:rsidRPr="008015A2">
        <w:rPr>
          <w:rFonts w:ascii="Arial" w:hAnsi="Arial" w:cs="Arial"/>
          <w:b/>
          <w:bCs/>
          <w:color w:val="231F20"/>
          <w:spacing w:val="-3"/>
          <w:sz w:val="24"/>
          <w:szCs w:val="24"/>
        </w:rPr>
        <w:t xml:space="preserve"> </w:t>
      </w:r>
      <w:r w:rsidRPr="008015A2">
        <w:rPr>
          <w:rFonts w:ascii="Arial" w:hAnsi="Arial" w:cs="Arial"/>
          <w:b/>
          <w:bCs/>
          <w:color w:val="231F20"/>
          <w:spacing w:val="-2"/>
          <w:sz w:val="24"/>
          <w:szCs w:val="24"/>
        </w:rPr>
        <w:t>IV</w:t>
      </w:r>
      <w:r w:rsidRPr="008015A2">
        <w:rPr>
          <w:rFonts w:ascii="Arial" w:hAnsi="Arial" w:cs="Arial"/>
          <w:b/>
          <w:bCs/>
          <w:color w:val="231F20"/>
          <w:spacing w:val="-1"/>
          <w:sz w:val="24"/>
          <w:szCs w:val="24"/>
        </w:rPr>
        <w:t xml:space="preserve"> </w:t>
      </w:r>
      <w:r w:rsidRPr="008015A2">
        <w:rPr>
          <w:rFonts w:ascii="Arial" w:hAnsi="Arial" w:cs="Arial"/>
          <w:b/>
          <w:bCs/>
          <w:color w:val="231F20"/>
          <w:spacing w:val="-2"/>
          <w:sz w:val="24"/>
          <w:szCs w:val="24"/>
        </w:rPr>
        <w:t>SPŁATA</w:t>
      </w:r>
      <w:r w:rsidRPr="008015A2">
        <w:rPr>
          <w:rFonts w:ascii="Arial" w:hAnsi="Arial" w:cs="Arial"/>
          <w:b/>
          <w:bCs/>
          <w:color w:val="231F20"/>
          <w:spacing w:val="-7"/>
          <w:sz w:val="24"/>
          <w:szCs w:val="24"/>
        </w:rPr>
        <w:t xml:space="preserve"> </w:t>
      </w:r>
      <w:r w:rsidRPr="008015A2">
        <w:rPr>
          <w:rFonts w:ascii="Arial" w:hAnsi="Arial" w:cs="Arial"/>
          <w:b/>
          <w:bCs/>
          <w:color w:val="231F20"/>
          <w:spacing w:val="-2"/>
          <w:sz w:val="24"/>
          <w:szCs w:val="24"/>
        </w:rPr>
        <w:t>POŻYCZKI</w:t>
      </w:r>
    </w:p>
    <w:p w14:paraId="5459D014" w14:textId="77777777" w:rsidR="001F40CD" w:rsidRPr="008015A2" w:rsidRDefault="001F40CD" w:rsidP="001F40CD">
      <w:pPr>
        <w:pStyle w:val="Tekstpodstawowy"/>
        <w:kinsoku w:val="0"/>
        <w:overflowPunct w:val="0"/>
        <w:spacing w:before="3"/>
        <w:rPr>
          <w:b/>
          <w:bCs/>
          <w:sz w:val="24"/>
          <w:szCs w:val="24"/>
        </w:rPr>
      </w:pPr>
    </w:p>
    <w:p w14:paraId="149062D0" w14:textId="77777777" w:rsidR="001F40CD" w:rsidRPr="008015A2" w:rsidRDefault="001F40CD" w:rsidP="00CB6BAD">
      <w:pPr>
        <w:pStyle w:val="Akapitzlist"/>
        <w:numPr>
          <w:ilvl w:val="1"/>
          <w:numId w:val="13"/>
        </w:numPr>
        <w:tabs>
          <w:tab w:val="left" w:pos="618"/>
        </w:tabs>
        <w:kinsoku w:val="0"/>
        <w:overflowPunct w:val="0"/>
        <w:spacing w:line="232" w:lineRule="auto"/>
        <w:ind w:right="295"/>
        <w:rPr>
          <w:color w:val="231F20"/>
        </w:rPr>
      </w:pPr>
      <w:r w:rsidRPr="008015A2">
        <w:rPr>
          <w:color w:val="231F20"/>
        </w:rPr>
        <w:t>Pożyczkobiorca dokonuje spłaty Pożyczki poprzez spłatę Raty Pożyczki</w:t>
      </w:r>
      <w:r w:rsidRPr="008015A2">
        <w:rPr>
          <w:color w:val="231F20"/>
          <w:spacing w:val="40"/>
        </w:rPr>
        <w:t xml:space="preserve"> </w:t>
      </w:r>
      <w:r w:rsidRPr="008015A2">
        <w:rPr>
          <w:color w:val="231F20"/>
        </w:rPr>
        <w:t>w wysokości określonej Terminarzem spłat.</w:t>
      </w:r>
    </w:p>
    <w:p w14:paraId="022B8D59" w14:textId="21262C02" w:rsidR="001F40CD" w:rsidRPr="008015A2" w:rsidRDefault="001F40CD" w:rsidP="00CB6BAD">
      <w:pPr>
        <w:pStyle w:val="Akapitzlist"/>
        <w:numPr>
          <w:ilvl w:val="1"/>
          <w:numId w:val="13"/>
        </w:numPr>
        <w:tabs>
          <w:tab w:val="left" w:pos="618"/>
        </w:tabs>
        <w:kinsoku w:val="0"/>
        <w:overflowPunct w:val="0"/>
        <w:spacing w:line="232" w:lineRule="auto"/>
        <w:rPr>
          <w:color w:val="231F20"/>
        </w:rPr>
      </w:pPr>
      <w:r w:rsidRPr="008015A2">
        <w:rPr>
          <w:color w:val="231F20"/>
        </w:rPr>
        <w:t>Pożyczkobiorca dokonuje spłaty Pożyczki w rozumieniu pkt 15 powyżej, w terminie płatności Rat Pożyczki termin płatności pierwszej i kolejnych miesięcznych Rat przypadają w kolejnych miesiącach kalendarzowych, licząc od dnia zawarcia Umowy z tym, że w przypadku, gdy Umowa została zawarta</w:t>
      </w:r>
      <w:r w:rsidRPr="008015A2">
        <w:rPr>
          <w:color w:val="231F20"/>
          <w:spacing w:val="-2"/>
        </w:rPr>
        <w:t xml:space="preserve"> </w:t>
      </w:r>
      <w:r w:rsidRPr="008015A2">
        <w:rPr>
          <w:color w:val="231F20"/>
        </w:rPr>
        <w:t>w</w:t>
      </w:r>
      <w:r w:rsidRPr="008015A2">
        <w:rPr>
          <w:color w:val="231F20"/>
          <w:spacing w:val="-2"/>
        </w:rPr>
        <w:t xml:space="preserve"> </w:t>
      </w:r>
      <w:r w:rsidRPr="008015A2">
        <w:rPr>
          <w:color w:val="231F20"/>
        </w:rPr>
        <w:t>dniu</w:t>
      </w:r>
      <w:r w:rsidRPr="008015A2">
        <w:rPr>
          <w:color w:val="231F20"/>
          <w:spacing w:val="-2"/>
        </w:rPr>
        <w:t xml:space="preserve"> </w:t>
      </w:r>
      <w:r w:rsidRPr="008015A2">
        <w:rPr>
          <w:color w:val="231F20"/>
        </w:rPr>
        <w:t>29,</w:t>
      </w:r>
      <w:r w:rsidRPr="008015A2">
        <w:rPr>
          <w:color w:val="231F20"/>
          <w:spacing w:val="-1"/>
        </w:rPr>
        <w:t xml:space="preserve"> </w:t>
      </w:r>
      <w:r w:rsidRPr="008015A2">
        <w:rPr>
          <w:color w:val="231F20"/>
        </w:rPr>
        <w:t>30</w:t>
      </w:r>
      <w:r w:rsidRPr="008015A2">
        <w:rPr>
          <w:color w:val="231F20"/>
          <w:spacing w:val="-2"/>
        </w:rPr>
        <w:t xml:space="preserve"> </w:t>
      </w:r>
      <w:r w:rsidRPr="008015A2">
        <w:rPr>
          <w:color w:val="231F20"/>
        </w:rPr>
        <w:t>lub</w:t>
      </w:r>
      <w:r w:rsidRPr="008015A2">
        <w:rPr>
          <w:color w:val="231F20"/>
          <w:spacing w:val="-2"/>
        </w:rPr>
        <w:t xml:space="preserve"> </w:t>
      </w:r>
      <w:r w:rsidRPr="008015A2">
        <w:rPr>
          <w:color w:val="231F20"/>
        </w:rPr>
        <w:t>31</w:t>
      </w:r>
      <w:r w:rsidRPr="008015A2">
        <w:rPr>
          <w:color w:val="231F20"/>
          <w:spacing w:val="-2"/>
        </w:rPr>
        <w:t xml:space="preserve"> </w:t>
      </w:r>
      <w:r w:rsidRPr="008015A2">
        <w:rPr>
          <w:color w:val="231F20"/>
        </w:rPr>
        <w:t>danego</w:t>
      </w:r>
      <w:r w:rsidRPr="008015A2">
        <w:rPr>
          <w:color w:val="231F20"/>
          <w:spacing w:val="-2"/>
        </w:rPr>
        <w:t xml:space="preserve"> </w:t>
      </w:r>
      <w:r w:rsidRPr="008015A2">
        <w:rPr>
          <w:color w:val="231F20"/>
        </w:rPr>
        <w:t>miesiąca,</w:t>
      </w:r>
      <w:r w:rsidRPr="008015A2">
        <w:rPr>
          <w:color w:val="231F20"/>
          <w:spacing w:val="-1"/>
        </w:rPr>
        <w:t xml:space="preserve"> </w:t>
      </w:r>
      <w:r w:rsidRPr="008015A2">
        <w:rPr>
          <w:color w:val="231F20"/>
        </w:rPr>
        <w:t>termin</w:t>
      </w:r>
      <w:r w:rsidRPr="008015A2">
        <w:rPr>
          <w:color w:val="231F20"/>
          <w:spacing w:val="-2"/>
        </w:rPr>
        <w:t xml:space="preserve"> </w:t>
      </w:r>
      <w:r w:rsidRPr="008015A2">
        <w:rPr>
          <w:color w:val="231F20"/>
        </w:rPr>
        <w:t>spłaty pierwszej i kolejnej Raty liczy się, poczynając od pierwszego dnia kolejnego miesiąca kalendarzowego zgodnie z Terminarzem spłat.</w:t>
      </w:r>
    </w:p>
    <w:p w14:paraId="5BDA4342" w14:textId="5E3F4C7E" w:rsidR="001F40CD" w:rsidRPr="008015A2" w:rsidRDefault="001F40CD" w:rsidP="00CB6BAD">
      <w:pPr>
        <w:pStyle w:val="Akapitzlist"/>
        <w:numPr>
          <w:ilvl w:val="1"/>
          <w:numId w:val="13"/>
        </w:numPr>
        <w:tabs>
          <w:tab w:val="left" w:pos="618"/>
        </w:tabs>
        <w:kinsoku w:val="0"/>
        <w:overflowPunct w:val="0"/>
        <w:spacing w:line="232" w:lineRule="auto"/>
        <w:rPr>
          <w:color w:val="231F20"/>
        </w:rPr>
      </w:pPr>
      <w:r w:rsidRPr="008015A2">
        <w:rPr>
          <w:color w:val="231F20"/>
        </w:rPr>
        <w:t xml:space="preserve">Spłaty Pożyczki Pożyczkobiorca dokonuje przelewem, na Indywidualny Rachunek </w:t>
      </w:r>
      <w:r w:rsidR="00A458A6" w:rsidRPr="008015A2">
        <w:rPr>
          <w:color w:val="231F20"/>
        </w:rPr>
        <w:t>Bankowy</w:t>
      </w:r>
      <w:r w:rsidR="00D44DEE" w:rsidRPr="008015A2">
        <w:rPr>
          <w:color w:val="231F20"/>
        </w:rPr>
        <w:t>.</w:t>
      </w:r>
      <w:r w:rsidRPr="008015A2">
        <w:rPr>
          <w:color w:val="231F20"/>
        </w:rPr>
        <w:t xml:space="preserve"> Pożyczkobiorca może dokonać też spłaty Pożyczki poprzez spłatę Rat w siedzibie Pożyczkodawcy, bądź też</w:t>
      </w:r>
      <w:r w:rsidR="003A4271" w:rsidRPr="008015A2">
        <w:rPr>
          <w:color w:val="231F20"/>
        </w:rPr>
        <w:t xml:space="preserve"> </w:t>
      </w:r>
      <w:r w:rsidR="000905C6" w:rsidRPr="008015A2">
        <w:rPr>
          <w:color w:val="231F20"/>
          <w:spacing w:val="-9"/>
        </w:rPr>
        <w:t xml:space="preserve">za pomocą usługi przekazu pieniężnego w rozumieniu </w:t>
      </w:r>
      <w:r w:rsidR="000905C6" w:rsidRPr="008015A2">
        <w:rPr>
          <w:color w:val="202122"/>
          <w:shd w:val="clear" w:color="auto" w:fill="FFFFFF"/>
        </w:rPr>
        <w:t>ustawy z dnia 19 sierpnia 2011 r. o usługach płatniczych (</w:t>
      </w:r>
      <w:proofErr w:type="spellStart"/>
      <w:r w:rsidR="000905C6" w:rsidRPr="008015A2">
        <w:rPr>
          <w:color w:val="202122"/>
          <w:shd w:val="clear" w:color="auto" w:fill="FFFFFF"/>
        </w:rPr>
        <w:t>t.j</w:t>
      </w:r>
      <w:proofErr w:type="spellEnd"/>
      <w:r w:rsidR="000905C6" w:rsidRPr="008015A2">
        <w:rPr>
          <w:color w:val="202122"/>
          <w:shd w:val="clear" w:color="auto" w:fill="FFFFFF"/>
        </w:rPr>
        <w:t>. Dz. U. z 2022 r., poz. 2360, ze zm.), świadczonej przez podmiot uprawniony na mocy tej ustawy</w:t>
      </w:r>
      <w:r w:rsidR="00D44DEE" w:rsidRPr="008015A2">
        <w:rPr>
          <w:color w:val="202122"/>
          <w:shd w:val="clear" w:color="auto" w:fill="FFFFFF"/>
        </w:rPr>
        <w:t>.</w:t>
      </w:r>
    </w:p>
    <w:p w14:paraId="5F531019" w14:textId="33CD7386" w:rsidR="001F40CD" w:rsidRPr="008015A2" w:rsidRDefault="001F40CD" w:rsidP="00CB6BAD">
      <w:pPr>
        <w:pStyle w:val="Nagwek3"/>
        <w:numPr>
          <w:ilvl w:val="1"/>
          <w:numId w:val="13"/>
        </w:numPr>
        <w:tabs>
          <w:tab w:val="left" w:pos="618"/>
        </w:tabs>
        <w:kinsoku w:val="0"/>
        <w:overflowPunct w:val="0"/>
        <w:spacing w:line="232" w:lineRule="auto"/>
        <w:ind w:right="294"/>
        <w:jc w:val="both"/>
        <w:rPr>
          <w:color w:val="231F20"/>
          <w:sz w:val="24"/>
          <w:szCs w:val="24"/>
        </w:rPr>
      </w:pPr>
      <w:r w:rsidRPr="008015A2">
        <w:rPr>
          <w:color w:val="231F20"/>
          <w:spacing w:val="-4"/>
          <w:sz w:val="24"/>
          <w:szCs w:val="24"/>
        </w:rPr>
        <w:t>Za</w:t>
      </w:r>
      <w:r w:rsidRPr="008015A2">
        <w:rPr>
          <w:color w:val="231F20"/>
          <w:spacing w:val="-7"/>
          <w:sz w:val="24"/>
          <w:szCs w:val="24"/>
        </w:rPr>
        <w:t xml:space="preserve"> </w:t>
      </w:r>
      <w:r w:rsidRPr="008015A2">
        <w:rPr>
          <w:color w:val="231F20"/>
          <w:spacing w:val="-4"/>
          <w:sz w:val="24"/>
          <w:szCs w:val="24"/>
        </w:rPr>
        <w:t>dzień</w:t>
      </w:r>
      <w:r w:rsidRPr="008015A2">
        <w:rPr>
          <w:color w:val="231F20"/>
          <w:spacing w:val="-7"/>
          <w:sz w:val="24"/>
          <w:szCs w:val="24"/>
        </w:rPr>
        <w:t xml:space="preserve"> </w:t>
      </w:r>
      <w:r w:rsidRPr="008015A2">
        <w:rPr>
          <w:color w:val="231F20"/>
          <w:spacing w:val="-4"/>
          <w:sz w:val="24"/>
          <w:szCs w:val="24"/>
        </w:rPr>
        <w:t>spłaty</w:t>
      </w:r>
      <w:r w:rsidRPr="008015A2">
        <w:rPr>
          <w:color w:val="231F20"/>
          <w:spacing w:val="-7"/>
          <w:sz w:val="24"/>
          <w:szCs w:val="24"/>
        </w:rPr>
        <w:t xml:space="preserve"> </w:t>
      </w:r>
      <w:r w:rsidRPr="008015A2">
        <w:rPr>
          <w:color w:val="231F20"/>
          <w:spacing w:val="-4"/>
          <w:sz w:val="24"/>
          <w:szCs w:val="24"/>
        </w:rPr>
        <w:t>Raty</w:t>
      </w:r>
      <w:r w:rsidRPr="008015A2">
        <w:rPr>
          <w:color w:val="231F20"/>
          <w:spacing w:val="-7"/>
          <w:sz w:val="24"/>
          <w:szCs w:val="24"/>
        </w:rPr>
        <w:t xml:space="preserve"> </w:t>
      </w:r>
      <w:r w:rsidRPr="008015A2">
        <w:rPr>
          <w:color w:val="231F20"/>
          <w:spacing w:val="-4"/>
          <w:sz w:val="24"/>
          <w:szCs w:val="24"/>
        </w:rPr>
        <w:t>Pożyczki</w:t>
      </w:r>
      <w:r w:rsidRPr="008015A2">
        <w:rPr>
          <w:color w:val="231F20"/>
          <w:spacing w:val="-7"/>
          <w:sz w:val="24"/>
          <w:szCs w:val="24"/>
        </w:rPr>
        <w:t xml:space="preserve"> </w:t>
      </w:r>
      <w:r w:rsidRPr="008015A2">
        <w:rPr>
          <w:color w:val="231F20"/>
          <w:spacing w:val="-4"/>
          <w:sz w:val="24"/>
          <w:szCs w:val="24"/>
        </w:rPr>
        <w:t>uważa</w:t>
      </w:r>
      <w:r w:rsidRPr="008015A2">
        <w:rPr>
          <w:color w:val="231F20"/>
          <w:spacing w:val="-8"/>
          <w:sz w:val="24"/>
          <w:szCs w:val="24"/>
        </w:rPr>
        <w:t xml:space="preserve"> </w:t>
      </w:r>
      <w:r w:rsidRPr="008015A2">
        <w:rPr>
          <w:color w:val="231F20"/>
          <w:spacing w:val="-4"/>
          <w:sz w:val="24"/>
          <w:szCs w:val="24"/>
        </w:rPr>
        <w:t>się</w:t>
      </w:r>
      <w:r w:rsidRPr="008015A2">
        <w:rPr>
          <w:color w:val="231F20"/>
          <w:spacing w:val="-9"/>
          <w:sz w:val="24"/>
          <w:szCs w:val="24"/>
        </w:rPr>
        <w:t xml:space="preserve"> </w:t>
      </w:r>
      <w:r w:rsidRPr="008015A2">
        <w:rPr>
          <w:color w:val="231F20"/>
          <w:spacing w:val="-4"/>
          <w:sz w:val="24"/>
          <w:szCs w:val="24"/>
        </w:rPr>
        <w:t>dzień</w:t>
      </w:r>
      <w:r w:rsidRPr="008015A2">
        <w:rPr>
          <w:color w:val="231F20"/>
          <w:spacing w:val="-8"/>
          <w:sz w:val="24"/>
          <w:szCs w:val="24"/>
        </w:rPr>
        <w:t xml:space="preserve"> </w:t>
      </w:r>
      <w:r w:rsidRPr="008015A2">
        <w:rPr>
          <w:color w:val="231F20"/>
          <w:spacing w:val="-4"/>
          <w:sz w:val="24"/>
          <w:szCs w:val="24"/>
        </w:rPr>
        <w:t>uznania</w:t>
      </w:r>
      <w:r w:rsidRPr="008015A2">
        <w:rPr>
          <w:color w:val="231F20"/>
          <w:spacing w:val="-9"/>
          <w:sz w:val="24"/>
          <w:szCs w:val="24"/>
        </w:rPr>
        <w:t xml:space="preserve"> </w:t>
      </w:r>
      <w:r w:rsidRPr="008015A2">
        <w:rPr>
          <w:color w:val="231F20"/>
          <w:spacing w:val="-4"/>
          <w:sz w:val="24"/>
          <w:szCs w:val="24"/>
        </w:rPr>
        <w:t>środków</w:t>
      </w:r>
      <w:r w:rsidRPr="008015A2">
        <w:rPr>
          <w:color w:val="231F20"/>
          <w:spacing w:val="-9"/>
          <w:sz w:val="24"/>
          <w:szCs w:val="24"/>
        </w:rPr>
        <w:t xml:space="preserve"> </w:t>
      </w:r>
      <w:r w:rsidRPr="008015A2">
        <w:rPr>
          <w:color w:val="231F20"/>
          <w:spacing w:val="-4"/>
          <w:sz w:val="24"/>
          <w:szCs w:val="24"/>
        </w:rPr>
        <w:t>wpłaconych</w:t>
      </w:r>
      <w:r w:rsidRPr="008015A2">
        <w:rPr>
          <w:color w:val="231F20"/>
          <w:spacing w:val="-8"/>
          <w:sz w:val="24"/>
          <w:szCs w:val="24"/>
        </w:rPr>
        <w:t xml:space="preserve"> </w:t>
      </w:r>
      <w:r w:rsidRPr="008015A2">
        <w:rPr>
          <w:color w:val="231F20"/>
          <w:spacing w:val="-4"/>
          <w:sz w:val="24"/>
          <w:szCs w:val="24"/>
        </w:rPr>
        <w:t>przez Pożyczkobiorcę</w:t>
      </w:r>
      <w:r w:rsidRPr="008015A2">
        <w:rPr>
          <w:color w:val="231F20"/>
          <w:spacing w:val="-7"/>
          <w:sz w:val="24"/>
          <w:szCs w:val="24"/>
        </w:rPr>
        <w:t xml:space="preserve"> </w:t>
      </w:r>
      <w:r w:rsidRPr="008015A2">
        <w:rPr>
          <w:color w:val="231F20"/>
          <w:spacing w:val="-4"/>
          <w:sz w:val="24"/>
          <w:szCs w:val="24"/>
        </w:rPr>
        <w:t>na</w:t>
      </w:r>
      <w:r w:rsidRPr="008015A2">
        <w:rPr>
          <w:color w:val="231F20"/>
          <w:spacing w:val="-7"/>
          <w:sz w:val="24"/>
          <w:szCs w:val="24"/>
        </w:rPr>
        <w:t xml:space="preserve"> </w:t>
      </w:r>
      <w:r w:rsidRPr="008015A2">
        <w:rPr>
          <w:color w:val="231F20"/>
          <w:spacing w:val="-4"/>
          <w:sz w:val="24"/>
          <w:szCs w:val="24"/>
        </w:rPr>
        <w:t>Indywidualnym</w:t>
      </w:r>
      <w:r w:rsidRPr="008015A2">
        <w:rPr>
          <w:color w:val="231F20"/>
          <w:spacing w:val="-7"/>
          <w:sz w:val="24"/>
          <w:szCs w:val="24"/>
        </w:rPr>
        <w:t xml:space="preserve"> </w:t>
      </w:r>
      <w:r w:rsidRPr="008015A2">
        <w:rPr>
          <w:color w:val="231F20"/>
          <w:spacing w:val="-4"/>
          <w:sz w:val="24"/>
          <w:szCs w:val="24"/>
        </w:rPr>
        <w:t>Rachunku</w:t>
      </w:r>
      <w:r w:rsidRPr="008015A2">
        <w:rPr>
          <w:color w:val="231F20"/>
          <w:spacing w:val="-7"/>
          <w:sz w:val="24"/>
          <w:szCs w:val="24"/>
        </w:rPr>
        <w:t xml:space="preserve"> </w:t>
      </w:r>
      <w:r w:rsidRPr="008015A2">
        <w:rPr>
          <w:color w:val="231F20"/>
          <w:spacing w:val="-4"/>
          <w:sz w:val="24"/>
          <w:szCs w:val="24"/>
        </w:rPr>
        <w:t xml:space="preserve">Bankowym. </w:t>
      </w:r>
      <w:r w:rsidRPr="008015A2">
        <w:rPr>
          <w:color w:val="231F20"/>
          <w:spacing w:val="-6"/>
          <w:sz w:val="24"/>
          <w:szCs w:val="24"/>
        </w:rPr>
        <w:t xml:space="preserve">Opłaty bankowe pobierane przez bank Pożyczkobiorcy po- </w:t>
      </w:r>
      <w:r w:rsidRPr="008015A2">
        <w:rPr>
          <w:color w:val="231F20"/>
          <w:sz w:val="24"/>
          <w:szCs w:val="24"/>
        </w:rPr>
        <w:t>nosi</w:t>
      </w:r>
      <w:r w:rsidRPr="008015A2">
        <w:rPr>
          <w:color w:val="231F20"/>
          <w:spacing w:val="-15"/>
          <w:sz w:val="24"/>
          <w:szCs w:val="24"/>
        </w:rPr>
        <w:t xml:space="preserve"> </w:t>
      </w:r>
      <w:r w:rsidRPr="008015A2">
        <w:rPr>
          <w:color w:val="231F20"/>
          <w:sz w:val="24"/>
          <w:szCs w:val="24"/>
        </w:rPr>
        <w:t>Pożyczkobiorca.</w:t>
      </w:r>
    </w:p>
    <w:p w14:paraId="109D66C0" w14:textId="5825398F" w:rsidR="001F40CD" w:rsidRPr="008015A2" w:rsidRDefault="001F40CD" w:rsidP="00CB6BAD">
      <w:pPr>
        <w:pStyle w:val="Akapitzlist"/>
        <w:numPr>
          <w:ilvl w:val="1"/>
          <w:numId w:val="13"/>
        </w:numPr>
        <w:tabs>
          <w:tab w:val="left" w:pos="618"/>
        </w:tabs>
        <w:kinsoku w:val="0"/>
        <w:overflowPunct w:val="0"/>
        <w:spacing w:line="232" w:lineRule="auto"/>
        <w:rPr>
          <w:color w:val="231F20"/>
          <w:spacing w:val="-2"/>
        </w:rPr>
      </w:pPr>
      <w:r w:rsidRPr="008015A2">
        <w:rPr>
          <w:color w:val="231F20"/>
        </w:rPr>
        <w:t>Wpłaty kolejnych Rat Pożyczki przez Pożyczkobiorcę są zaliczane</w:t>
      </w:r>
      <w:r w:rsidRPr="008015A2">
        <w:rPr>
          <w:color w:val="231F20"/>
          <w:spacing w:val="-1"/>
        </w:rPr>
        <w:t xml:space="preserve"> </w:t>
      </w:r>
      <w:r w:rsidRPr="008015A2">
        <w:rPr>
          <w:color w:val="231F20"/>
        </w:rPr>
        <w:t>na</w:t>
      </w:r>
      <w:r w:rsidRPr="008015A2">
        <w:rPr>
          <w:color w:val="231F20"/>
          <w:spacing w:val="-1"/>
        </w:rPr>
        <w:t xml:space="preserve"> </w:t>
      </w:r>
      <w:r w:rsidRPr="008015A2">
        <w:rPr>
          <w:color w:val="231F20"/>
        </w:rPr>
        <w:t>poczet</w:t>
      </w:r>
      <w:r w:rsidRPr="008015A2">
        <w:rPr>
          <w:color w:val="231F20"/>
          <w:spacing w:val="-1"/>
        </w:rPr>
        <w:t xml:space="preserve"> </w:t>
      </w:r>
      <w:r w:rsidRPr="008015A2">
        <w:rPr>
          <w:color w:val="231F20"/>
        </w:rPr>
        <w:t>należności</w:t>
      </w:r>
      <w:r w:rsidRPr="008015A2">
        <w:rPr>
          <w:color w:val="231F20"/>
          <w:spacing w:val="-1"/>
        </w:rPr>
        <w:t xml:space="preserve"> </w:t>
      </w:r>
      <w:r w:rsidRPr="008015A2">
        <w:rPr>
          <w:color w:val="231F20"/>
        </w:rPr>
        <w:t>Pożyczkodawcy,</w:t>
      </w:r>
      <w:r w:rsidRPr="008015A2">
        <w:rPr>
          <w:color w:val="231F20"/>
          <w:spacing w:val="-1"/>
        </w:rPr>
        <w:t xml:space="preserve"> </w:t>
      </w:r>
      <w:r w:rsidRPr="008015A2">
        <w:rPr>
          <w:color w:val="231F20"/>
        </w:rPr>
        <w:t>w</w:t>
      </w:r>
      <w:r w:rsidRPr="008015A2">
        <w:rPr>
          <w:color w:val="231F20"/>
          <w:spacing w:val="-1"/>
        </w:rPr>
        <w:t xml:space="preserve"> </w:t>
      </w:r>
      <w:r w:rsidRPr="008015A2">
        <w:rPr>
          <w:color w:val="231F20"/>
        </w:rPr>
        <w:t xml:space="preserve">podanej kolejności: </w:t>
      </w:r>
      <w:r w:rsidRPr="008015A2">
        <w:rPr>
          <w:b/>
          <w:bCs/>
          <w:color w:val="231F20"/>
        </w:rPr>
        <w:t xml:space="preserve">1. </w:t>
      </w:r>
      <w:r w:rsidRPr="008015A2">
        <w:rPr>
          <w:color w:val="231F20"/>
        </w:rPr>
        <w:t xml:space="preserve">Kapitał pozostały do spłaty; </w:t>
      </w:r>
      <w:r w:rsidRPr="008015A2">
        <w:rPr>
          <w:b/>
          <w:bCs/>
          <w:color w:val="231F20"/>
        </w:rPr>
        <w:t xml:space="preserve">2. </w:t>
      </w:r>
      <w:r w:rsidRPr="008015A2">
        <w:rPr>
          <w:color w:val="231F20"/>
        </w:rPr>
        <w:t>Opłata za zarządzanie</w:t>
      </w:r>
      <w:r w:rsidRPr="008015A2">
        <w:rPr>
          <w:color w:val="231F20"/>
          <w:spacing w:val="-10"/>
        </w:rPr>
        <w:t xml:space="preserve"> </w:t>
      </w:r>
      <w:r w:rsidRPr="008015A2">
        <w:rPr>
          <w:color w:val="231F20"/>
        </w:rPr>
        <w:t>pożyczką;</w:t>
      </w:r>
      <w:r w:rsidRPr="008015A2">
        <w:rPr>
          <w:color w:val="231F20"/>
          <w:spacing w:val="-3"/>
        </w:rPr>
        <w:t xml:space="preserve"> </w:t>
      </w:r>
      <w:r w:rsidRPr="008015A2">
        <w:rPr>
          <w:b/>
          <w:bCs/>
          <w:color w:val="231F20"/>
        </w:rPr>
        <w:t>3.</w:t>
      </w:r>
      <w:r w:rsidRPr="008015A2">
        <w:rPr>
          <w:b/>
          <w:bCs/>
          <w:color w:val="231F20"/>
          <w:spacing w:val="-12"/>
        </w:rPr>
        <w:t xml:space="preserve"> </w:t>
      </w:r>
      <w:r w:rsidRPr="008015A2">
        <w:rPr>
          <w:color w:val="231F20"/>
        </w:rPr>
        <w:t>Oprocentowanie</w:t>
      </w:r>
      <w:r w:rsidRPr="008015A2">
        <w:rPr>
          <w:color w:val="231F20"/>
          <w:spacing w:val="-4"/>
        </w:rPr>
        <w:t xml:space="preserve"> </w:t>
      </w:r>
      <w:r w:rsidRPr="008015A2">
        <w:rPr>
          <w:color w:val="231F20"/>
        </w:rPr>
        <w:t>Pożyczki;</w:t>
      </w:r>
      <w:r w:rsidRPr="008015A2">
        <w:rPr>
          <w:color w:val="231F20"/>
          <w:spacing w:val="-4"/>
        </w:rPr>
        <w:t xml:space="preserve"> </w:t>
      </w:r>
      <w:r w:rsidRPr="008015A2">
        <w:rPr>
          <w:b/>
          <w:bCs/>
          <w:color w:val="231F20"/>
        </w:rPr>
        <w:t>4.</w:t>
      </w:r>
      <w:r w:rsidRPr="008015A2">
        <w:rPr>
          <w:b/>
          <w:bCs/>
          <w:color w:val="231F20"/>
          <w:spacing w:val="-13"/>
        </w:rPr>
        <w:t xml:space="preserve"> </w:t>
      </w:r>
      <w:r w:rsidRPr="008015A2">
        <w:rPr>
          <w:color w:val="231F20"/>
        </w:rPr>
        <w:t xml:space="preserve">Opłaty </w:t>
      </w:r>
      <w:r w:rsidRPr="008015A2">
        <w:rPr>
          <w:color w:val="231F20"/>
          <w:spacing w:val="-2"/>
        </w:rPr>
        <w:t>dodatkowe.</w:t>
      </w:r>
    </w:p>
    <w:p w14:paraId="6DEF1437" w14:textId="48DBB99B" w:rsidR="001F40CD" w:rsidRPr="008015A2" w:rsidRDefault="001F40CD" w:rsidP="00CB6BAD">
      <w:pPr>
        <w:pStyle w:val="Tekstpodstawowy"/>
        <w:numPr>
          <w:ilvl w:val="1"/>
          <w:numId w:val="13"/>
        </w:numPr>
        <w:kinsoku w:val="0"/>
        <w:overflowPunct w:val="0"/>
        <w:spacing w:before="86" w:line="232" w:lineRule="auto"/>
        <w:ind w:right="38"/>
        <w:jc w:val="both"/>
        <w:rPr>
          <w:color w:val="231F20"/>
          <w:sz w:val="24"/>
          <w:szCs w:val="24"/>
        </w:rPr>
      </w:pPr>
      <w:r w:rsidRPr="008015A2">
        <w:rPr>
          <w:color w:val="231F20"/>
          <w:sz w:val="24"/>
          <w:szCs w:val="24"/>
        </w:rPr>
        <w:t>W</w:t>
      </w:r>
      <w:r w:rsidRPr="008015A2">
        <w:rPr>
          <w:color w:val="231F20"/>
          <w:spacing w:val="-9"/>
          <w:sz w:val="24"/>
          <w:szCs w:val="24"/>
        </w:rPr>
        <w:t xml:space="preserve"> </w:t>
      </w:r>
      <w:r w:rsidRPr="008015A2">
        <w:rPr>
          <w:color w:val="231F20"/>
          <w:sz w:val="24"/>
          <w:szCs w:val="24"/>
        </w:rPr>
        <w:t>przypadku</w:t>
      </w:r>
      <w:r w:rsidRPr="008015A2">
        <w:rPr>
          <w:color w:val="231F20"/>
          <w:spacing w:val="-9"/>
          <w:sz w:val="24"/>
          <w:szCs w:val="24"/>
        </w:rPr>
        <w:t xml:space="preserve"> </w:t>
      </w:r>
      <w:r w:rsidRPr="008015A2">
        <w:rPr>
          <w:color w:val="231F20"/>
          <w:sz w:val="24"/>
          <w:szCs w:val="24"/>
        </w:rPr>
        <w:t>zwłoki</w:t>
      </w:r>
      <w:r w:rsidRPr="008015A2">
        <w:rPr>
          <w:color w:val="231F20"/>
          <w:spacing w:val="-9"/>
          <w:sz w:val="24"/>
          <w:szCs w:val="24"/>
        </w:rPr>
        <w:t xml:space="preserve"> </w:t>
      </w:r>
      <w:r w:rsidRPr="008015A2">
        <w:rPr>
          <w:color w:val="231F20"/>
          <w:sz w:val="24"/>
          <w:szCs w:val="24"/>
        </w:rPr>
        <w:t>Pożyczkobiorcy</w:t>
      </w:r>
      <w:r w:rsidRPr="008015A2">
        <w:rPr>
          <w:color w:val="231F20"/>
          <w:spacing w:val="-9"/>
          <w:sz w:val="24"/>
          <w:szCs w:val="24"/>
        </w:rPr>
        <w:t xml:space="preserve"> </w:t>
      </w:r>
      <w:r w:rsidRPr="008015A2">
        <w:rPr>
          <w:color w:val="231F20"/>
          <w:sz w:val="24"/>
          <w:szCs w:val="24"/>
        </w:rPr>
        <w:t>z</w:t>
      </w:r>
      <w:r w:rsidRPr="008015A2">
        <w:rPr>
          <w:color w:val="231F20"/>
          <w:spacing w:val="-9"/>
          <w:sz w:val="24"/>
          <w:szCs w:val="24"/>
        </w:rPr>
        <w:t xml:space="preserve"> </w:t>
      </w:r>
      <w:r w:rsidRPr="008015A2">
        <w:rPr>
          <w:color w:val="231F20"/>
          <w:sz w:val="24"/>
          <w:szCs w:val="24"/>
        </w:rPr>
        <w:t>zapłatą</w:t>
      </w:r>
      <w:r w:rsidRPr="008015A2">
        <w:rPr>
          <w:color w:val="231F20"/>
          <w:spacing w:val="-9"/>
          <w:sz w:val="24"/>
          <w:szCs w:val="24"/>
        </w:rPr>
        <w:t xml:space="preserve"> </w:t>
      </w:r>
      <w:r w:rsidRPr="008015A2">
        <w:rPr>
          <w:color w:val="231F20"/>
          <w:sz w:val="24"/>
          <w:szCs w:val="24"/>
        </w:rPr>
        <w:t>kolejnych</w:t>
      </w:r>
      <w:r w:rsidRPr="008015A2">
        <w:rPr>
          <w:color w:val="231F20"/>
          <w:spacing w:val="-9"/>
          <w:sz w:val="24"/>
          <w:szCs w:val="24"/>
        </w:rPr>
        <w:t xml:space="preserve"> </w:t>
      </w:r>
      <w:r w:rsidRPr="008015A2">
        <w:rPr>
          <w:color w:val="231F20"/>
          <w:sz w:val="24"/>
          <w:szCs w:val="24"/>
        </w:rPr>
        <w:t xml:space="preserve">Rat Pożyczki, poszczególne, kolejne wpłaty dokonane przez Pożyczkobiorcę, podlegają kolejno zaliczeniu z tytułu należności, w podanej kolejności: </w:t>
      </w:r>
      <w:r w:rsidRPr="008015A2">
        <w:rPr>
          <w:b/>
          <w:bCs/>
          <w:color w:val="231F20"/>
          <w:sz w:val="24"/>
          <w:szCs w:val="24"/>
        </w:rPr>
        <w:t xml:space="preserve">1. </w:t>
      </w:r>
      <w:r w:rsidRPr="008015A2">
        <w:rPr>
          <w:color w:val="231F20"/>
          <w:sz w:val="24"/>
          <w:szCs w:val="24"/>
        </w:rPr>
        <w:t>Kapitał najstarszej Raty wymagalnej;</w:t>
      </w:r>
      <w:r w:rsidRPr="008015A2">
        <w:rPr>
          <w:color w:val="231F20"/>
          <w:spacing w:val="24"/>
          <w:sz w:val="24"/>
          <w:szCs w:val="24"/>
        </w:rPr>
        <w:t xml:space="preserve"> </w:t>
      </w:r>
      <w:r w:rsidRPr="008015A2">
        <w:rPr>
          <w:b/>
          <w:bCs/>
          <w:color w:val="231F20"/>
          <w:sz w:val="24"/>
          <w:szCs w:val="24"/>
        </w:rPr>
        <w:t xml:space="preserve">2. </w:t>
      </w:r>
      <w:r w:rsidRPr="008015A2">
        <w:rPr>
          <w:color w:val="231F20"/>
          <w:sz w:val="24"/>
          <w:szCs w:val="24"/>
        </w:rPr>
        <w:t>Kapitał</w:t>
      </w:r>
      <w:r w:rsidRPr="008015A2">
        <w:rPr>
          <w:color w:val="231F20"/>
          <w:spacing w:val="24"/>
          <w:sz w:val="24"/>
          <w:szCs w:val="24"/>
        </w:rPr>
        <w:t xml:space="preserve"> </w:t>
      </w:r>
      <w:r w:rsidRPr="008015A2">
        <w:rPr>
          <w:color w:val="231F20"/>
          <w:sz w:val="24"/>
          <w:szCs w:val="24"/>
        </w:rPr>
        <w:t>kolejnej</w:t>
      </w:r>
      <w:r w:rsidRPr="008015A2">
        <w:rPr>
          <w:color w:val="231F20"/>
          <w:spacing w:val="24"/>
          <w:sz w:val="24"/>
          <w:szCs w:val="24"/>
        </w:rPr>
        <w:t xml:space="preserve"> </w:t>
      </w:r>
      <w:r w:rsidRPr="008015A2">
        <w:rPr>
          <w:color w:val="231F20"/>
          <w:sz w:val="24"/>
          <w:szCs w:val="24"/>
        </w:rPr>
        <w:t>zaległej</w:t>
      </w:r>
      <w:r w:rsidRPr="008015A2">
        <w:rPr>
          <w:color w:val="231F20"/>
          <w:spacing w:val="24"/>
          <w:sz w:val="24"/>
          <w:szCs w:val="24"/>
        </w:rPr>
        <w:t xml:space="preserve"> </w:t>
      </w:r>
      <w:r w:rsidRPr="008015A2">
        <w:rPr>
          <w:color w:val="231F20"/>
          <w:sz w:val="24"/>
          <w:szCs w:val="24"/>
        </w:rPr>
        <w:t>Raty</w:t>
      </w:r>
      <w:r w:rsidRPr="008015A2">
        <w:rPr>
          <w:color w:val="231F20"/>
          <w:spacing w:val="23"/>
          <w:sz w:val="24"/>
          <w:szCs w:val="24"/>
        </w:rPr>
        <w:t xml:space="preserve"> </w:t>
      </w:r>
      <w:r w:rsidRPr="008015A2">
        <w:rPr>
          <w:color w:val="231F20"/>
          <w:sz w:val="24"/>
          <w:szCs w:val="24"/>
        </w:rPr>
        <w:t xml:space="preserve">wymagalnej; </w:t>
      </w:r>
      <w:r w:rsidRPr="008015A2">
        <w:rPr>
          <w:b/>
          <w:bCs/>
          <w:color w:val="231F20"/>
          <w:sz w:val="24"/>
          <w:szCs w:val="24"/>
        </w:rPr>
        <w:t>3.</w:t>
      </w:r>
      <w:r w:rsidRPr="008015A2">
        <w:rPr>
          <w:b/>
          <w:bCs/>
          <w:color w:val="231F20"/>
          <w:spacing w:val="-5"/>
          <w:sz w:val="24"/>
          <w:szCs w:val="24"/>
        </w:rPr>
        <w:t xml:space="preserve"> </w:t>
      </w:r>
      <w:r w:rsidRPr="008015A2">
        <w:rPr>
          <w:color w:val="231F20"/>
          <w:sz w:val="24"/>
          <w:szCs w:val="24"/>
        </w:rPr>
        <w:t xml:space="preserve">Opłata za zarządzanie pożyczką; </w:t>
      </w:r>
      <w:r w:rsidRPr="008015A2">
        <w:rPr>
          <w:b/>
          <w:bCs/>
          <w:color w:val="231F20"/>
          <w:sz w:val="24"/>
          <w:szCs w:val="24"/>
        </w:rPr>
        <w:t>4.</w:t>
      </w:r>
      <w:r w:rsidRPr="008015A2">
        <w:rPr>
          <w:b/>
          <w:bCs/>
          <w:color w:val="231F20"/>
          <w:spacing w:val="-5"/>
          <w:sz w:val="24"/>
          <w:szCs w:val="24"/>
        </w:rPr>
        <w:t xml:space="preserve"> </w:t>
      </w:r>
      <w:r w:rsidRPr="008015A2">
        <w:rPr>
          <w:color w:val="231F20"/>
          <w:sz w:val="24"/>
          <w:szCs w:val="24"/>
        </w:rPr>
        <w:lastRenderedPageBreak/>
        <w:t xml:space="preserve">Oprocentowanie Pożyczki od najstarszej wymagalnej Raty; </w:t>
      </w:r>
      <w:r w:rsidRPr="008015A2">
        <w:rPr>
          <w:b/>
          <w:bCs/>
          <w:color w:val="231F20"/>
          <w:sz w:val="24"/>
          <w:szCs w:val="24"/>
        </w:rPr>
        <w:t xml:space="preserve">5. </w:t>
      </w:r>
      <w:r w:rsidRPr="008015A2">
        <w:rPr>
          <w:color w:val="231F20"/>
          <w:sz w:val="24"/>
          <w:szCs w:val="24"/>
        </w:rPr>
        <w:t xml:space="preserve">Oprocentowanie Pożyczki od kolejnej Raty wymagalnej; </w:t>
      </w:r>
      <w:r w:rsidRPr="008015A2">
        <w:rPr>
          <w:b/>
          <w:bCs/>
          <w:color w:val="231F20"/>
          <w:sz w:val="24"/>
          <w:szCs w:val="24"/>
        </w:rPr>
        <w:t>6.</w:t>
      </w:r>
      <w:r w:rsidRPr="008015A2">
        <w:rPr>
          <w:b/>
          <w:bCs/>
          <w:color w:val="231F20"/>
          <w:spacing w:val="-1"/>
          <w:sz w:val="24"/>
          <w:szCs w:val="24"/>
        </w:rPr>
        <w:t xml:space="preserve"> </w:t>
      </w:r>
      <w:r w:rsidRPr="008015A2">
        <w:rPr>
          <w:color w:val="231F20"/>
          <w:sz w:val="24"/>
          <w:szCs w:val="24"/>
        </w:rPr>
        <w:t>Odsetki za opóźnienie</w:t>
      </w:r>
      <w:r w:rsidRPr="008015A2">
        <w:rPr>
          <w:color w:val="231F20"/>
          <w:spacing w:val="-13"/>
          <w:sz w:val="24"/>
          <w:szCs w:val="24"/>
        </w:rPr>
        <w:t xml:space="preserve"> </w:t>
      </w:r>
      <w:r w:rsidRPr="008015A2">
        <w:rPr>
          <w:color w:val="231F20"/>
          <w:sz w:val="24"/>
          <w:szCs w:val="24"/>
        </w:rPr>
        <w:t>(odsetki</w:t>
      </w:r>
      <w:r w:rsidRPr="008015A2">
        <w:rPr>
          <w:color w:val="231F20"/>
          <w:spacing w:val="-12"/>
          <w:sz w:val="24"/>
          <w:szCs w:val="24"/>
        </w:rPr>
        <w:t xml:space="preserve"> </w:t>
      </w:r>
      <w:r w:rsidRPr="008015A2">
        <w:rPr>
          <w:color w:val="231F20"/>
          <w:sz w:val="24"/>
          <w:szCs w:val="24"/>
        </w:rPr>
        <w:t>za</w:t>
      </w:r>
      <w:r w:rsidRPr="008015A2">
        <w:rPr>
          <w:color w:val="231F20"/>
          <w:spacing w:val="-13"/>
          <w:sz w:val="24"/>
          <w:szCs w:val="24"/>
        </w:rPr>
        <w:t xml:space="preserve"> </w:t>
      </w:r>
      <w:r w:rsidRPr="008015A2">
        <w:rPr>
          <w:color w:val="231F20"/>
          <w:sz w:val="24"/>
          <w:szCs w:val="24"/>
        </w:rPr>
        <w:t>zwłokę);</w:t>
      </w:r>
      <w:r w:rsidRPr="008015A2">
        <w:rPr>
          <w:color w:val="231F20"/>
          <w:spacing w:val="-12"/>
          <w:sz w:val="24"/>
          <w:szCs w:val="24"/>
        </w:rPr>
        <w:t xml:space="preserve"> </w:t>
      </w:r>
      <w:r w:rsidRPr="008015A2">
        <w:rPr>
          <w:b/>
          <w:bCs/>
          <w:color w:val="231F20"/>
          <w:sz w:val="24"/>
          <w:szCs w:val="24"/>
        </w:rPr>
        <w:t>7.</w:t>
      </w:r>
      <w:r w:rsidRPr="008015A2">
        <w:rPr>
          <w:b/>
          <w:bCs/>
          <w:color w:val="231F20"/>
          <w:spacing w:val="-13"/>
          <w:sz w:val="24"/>
          <w:szCs w:val="24"/>
        </w:rPr>
        <w:t xml:space="preserve"> </w:t>
      </w:r>
      <w:r w:rsidRPr="008015A2">
        <w:rPr>
          <w:color w:val="231F20"/>
          <w:sz w:val="24"/>
          <w:szCs w:val="24"/>
        </w:rPr>
        <w:t>Opłaty</w:t>
      </w:r>
      <w:r w:rsidRPr="008015A2">
        <w:rPr>
          <w:color w:val="231F20"/>
          <w:spacing w:val="-13"/>
          <w:sz w:val="24"/>
          <w:szCs w:val="24"/>
        </w:rPr>
        <w:t xml:space="preserve"> </w:t>
      </w:r>
      <w:r w:rsidRPr="008015A2">
        <w:rPr>
          <w:color w:val="231F20"/>
          <w:sz w:val="24"/>
          <w:szCs w:val="24"/>
        </w:rPr>
        <w:t>dodatkowe</w:t>
      </w:r>
      <w:r w:rsidRPr="008015A2">
        <w:rPr>
          <w:color w:val="231F20"/>
          <w:spacing w:val="-12"/>
          <w:sz w:val="24"/>
          <w:szCs w:val="24"/>
        </w:rPr>
        <w:t xml:space="preserve"> </w:t>
      </w:r>
      <w:r w:rsidRPr="008015A2">
        <w:rPr>
          <w:color w:val="231F20"/>
          <w:sz w:val="24"/>
          <w:szCs w:val="24"/>
        </w:rPr>
        <w:t>-</w:t>
      </w:r>
      <w:r w:rsidRPr="008015A2">
        <w:rPr>
          <w:color w:val="231F20"/>
          <w:spacing w:val="-13"/>
          <w:sz w:val="24"/>
          <w:szCs w:val="24"/>
        </w:rPr>
        <w:t xml:space="preserve"> </w:t>
      </w:r>
      <w:r w:rsidRPr="008015A2">
        <w:rPr>
          <w:color w:val="231F20"/>
          <w:sz w:val="24"/>
          <w:szCs w:val="24"/>
        </w:rPr>
        <w:t>zwrot</w:t>
      </w:r>
      <w:r w:rsidRPr="008015A2">
        <w:rPr>
          <w:color w:val="231F20"/>
          <w:spacing w:val="-12"/>
          <w:sz w:val="24"/>
          <w:szCs w:val="24"/>
        </w:rPr>
        <w:t xml:space="preserve"> </w:t>
      </w:r>
      <w:r w:rsidRPr="008015A2">
        <w:rPr>
          <w:color w:val="231F20"/>
          <w:sz w:val="24"/>
          <w:szCs w:val="24"/>
        </w:rPr>
        <w:t>kosztów</w:t>
      </w:r>
      <w:r w:rsidRPr="008015A2">
        <w:rPr>
          <w:color w:val="231F20"/>
          <w:spacing w:val="1"/>
          <w:sz w:val="24"/>
          <w:szCs w:val="24"/>
        </w:rPr>
        <w:t xml:space="preserve"> </w:t>
      </w:r>
      <w:r w:rsidRPr="008015A2">
        <w:rPr>
          <w:color w:val="231F20"/>
          <w:sz w:val="24"/>
          <w:szCs w:val="24"/>
        </w:rPr>
        <w:t>monitów/</w:t>
      </w:r>
      <w:r w:rsidRPr="008015A2">
        <w:rPr>
          <w:color w:val="231F20"/>
          <w:spacing w:val="3"/>
          <w:sz w:val="24"/>
          <w:szCs w:val="24"/>
        </w:rPr>
        <w:t xml:space="preserve"> </w:t>
      </w:r>
      <w:r w:rsidRPr="008015A2">
        <w:rPr>
          <w:color w:val="231F20"/>
          <w:sz w:val="24"/>
          <w:szCs w:val="24"/>
        </w:rPr>
        <w:t>wezwań</w:t>
      </w:r>
      <w:r w:rsidRPr="008015A2">
        <w:rPr>
          <w:color w:val="231F20"/>
          <w:spacing w:val="3"/>
          <w:sz w:val="24"/>
          <w:szCs w:val="24"/>
        </w:rPr>
        <w:t xml:space="preserve"> </w:t>
      </w:r>
      <w:r w:rsidRPr="008015A2">
        <w:rPr>
          <w:color w:val="231F20"/>
          <w:sz w:val="24"/>
          <w:szCs w:val="24"/>
        </w:rPr>
        <w:t>w</w:t>
      </w:r>
      <w:r w:rsidRPr="008015A2">
        <w:rPr>
          <w:color w:val="231F20"/>
          <w:spacing w:val="4"/>
          <w:sz w:val="24"/>
          <w:szCs w:val="24"/>
        </w:rPr>
        <w:t xml:space="preserve"> </w:t>
      </w:r>
      <w:r w:rsidRPr="008015A2">
        <w:rPr>
          <w:color w:val="231F20"/>
          <w:sz w:val="24"/>
          <w:szCs w:val="24"/>
        </w:rPr>
        <w:t>wysokości</w:t>
      </w:r>
      <w:r w:rsidRPr="008015A2">
        <w:rPr>
          <w:color w:val="231F20"/>
          <w:spacing w:val="3"/>
          <w:sz w:val="24"/>
          <w:szCs w:val="24"/>
        </w:rPr>
        <w:t xml:space="preserve"> </w:t>
      </w:r>
      <w:r w:rsidRPr="008015A2">
        <w:rPr>
          <w:color w:val="231F20"/>
          <w:sz w:val="24"/>
          <w:szCs w:val="24"/>
        </w:rPr>
        <w:t>10</w:t>
      </w:r>
      <w:r w:rsidRPr="008015A2">
        <w:rPr>
          <w:color w:val="231F20"/>
          <w:spacing w:val="3"/>
          <w:sz w:val="24"/>
          <w:szCs w:val="24"/>
        </w:rPr>
        <w:t xml:space="preserve"> </w:t>
      </w:r>
      <w:r w:rsidRPr="008015A2">
        <w:rPr>
          <w:color w:val="231F20"/>
          <w:sz w:val="24"/>
          <w:szCs w:val="24"/>
        </w:rPr>
        <w:t>złotych</w:t>
      </w:r>
      <w:r w:rsidRPr="008015A2">
        <w:rPr>
          <w:color w:val="231F20"/>
          <w:spacing w:val="3"/>
          <w:sz w:val="24"/>
          <w:szCs w:val="24"/>
        </w:rPr>
        <w:t xml:space="preserve"> </w:t>
      </w:r>
      <w:r w:rsidRPr="008015A2">
        <w:rPr>
          <w:color w:val="231F20"/>
          <w:sz w:val="24"/>
          <w:szCs w:val="24"/>
        </w:rPr>
        <w:t>w</w:t>
      </w:r>
      <w:r w:rsidRPr="008015A2">
        <w:rPr>
          <w:color w:val="231F20"/>
          <w:spacing w:val="4"/>
          <w:sz w:val="24"/>
          <w:szCs w:val="24"/>
        </w:rPr>
        <w:t xml:space="preserve"> </w:t>
      </w:r>
      <w:r w:rsidRPr="008015A2">
        <w:rPr>
          <w:color w:val="231F20"/>
          <w:spacing w:val="-2"/>
          <w:sz w:val="24"/>
          <w:szCs w:val="24"/>
        </w:rPr>
        <w:t xml:space="preserve">przypadku </w:t>
      </w:r>
      <w:r w:rsidRPr="008015A2">
        <w:rPr>
          <w:color w:val="231F20"/>
          <w:sz w:val="24"/>
          <w:szCs w:val="24"/>
        </w:rPr>
        <w:t>każdego monitu/wezwania przesłanego listem poleconym do Pożyczkobiorcy oraz koszty windykacji.</w:t>
      </w:r>
    </w:p>
    <w:p w14:paraId="470B1807" w14:textId="306C4747" w:rsidR="001F40CD" w:rsidRPr="008015A2" w:rsidRDefault="001F40CD" w:rsidP="00A458A6">
      <w:pPr>
        <w:pStyle w:val="Nagwek2"/>
        <w:kinsoku w:val="0"/>
        <w:overflowPunct w:val="0"/>
        <w:spacing w:line="232" w:lineRule="auto"/>
        <w:ind w:left="2098" w:right="77" w:hanging="907"/>
        <w:jc w:val="center"/>
        <w:rPr>
          <w:rFonts w:ascii="Arial" w:hAnsi="Arial" w:cs="Arial"/>
          <w:b/>
          <w:bCs/>
          <w:color w:val="231F20"/>
          <w:sz w:val="24"/>
          <w:szCs w:val="24"/>
        </w:rPr>
      </w:pPr>
      <w:r w:rsidRPr="008015A2">
        <w:rPr>
          <w:rFonts w:ascii="Arial" w:hAnsi="Arial" w:cs="Arial"/>
          <w:b/>
          <w:bCs/>
          <w:color w:val="231F20"/>
          <w:sz w:val="24"/>
          <w:szCs w:val="24"/>
        </w:rPr>
        <w:t>ROZDZIAŁ</w:t>
      </w:r>
      <w:r w:rsidRPr="008015A2">
        <w:rPr>
          <w:rFonts w:ascii="Arial" w:hAnsi="Arial" w:cs="Arial"/>
          <w:b/>
          <w:bCs/>
          <w:color w:val="231F20"/>
          <w:spacing w:val="-13"/>
          <w:sz w:val="24"/>
          <w:szCs w:val="24"/>
        </w:rPr>
        <w:t xml:space="preserve"> </w:t>
      </w:r>
      <w:r w:rsidRPr="008015A2">
        <w:rPr>
          <w:rFonts w:ascii="Arial" w:hAnsi="Arial" w:cs="Arial"/>
          <w:b/>
          <w:bCs/>
          <w:color w:val="231F20"/>
          <w:sz w:val="24"/>
          <w:szCs w:val="24"/>
        </w:rPr>
        <w:t>V</w:t>
      </w:r>
      <w:r w:rsidRPr="008015A2">
        <w:rPr>
          <w:rFonts w:ascii="Arial" w:hAnsi="Arial" w:cs="Arial"/>
          <w:b/>
          <w:bCs/>
          <w:color w:val="231F20"/>
          <w:spacing w:val="-12"/>
          <w:sz w:val="24"/>
          <w:szCs w:val="24"/>
        </w:rPr>
        <w:t xml:space="preserve"> </w:t>
      </w:r>
      <w:r w:rsidRPr="008015A2">
        <w:rPr>
          <w:rFonts w:ascii="Arial" w:hAnsi="Arial" w:cs="Arial"/>
          <w:b/>
          <w:bCs/>
          <w:color w:val="231F20"/>
          <w:sz w:val="24"/>
          <w:szCs w:val="24"/>
        </w:rPr>
        <w:t>POSTANOWIENIA</w:t>
      </w:r>
      <w:r w:rsidRPr="008015A2">
        <w:rPr>
          <w:rFonts w:ascii="Arial" w:hAnsi="Arial" w:cs="Arial"/>
          <w:b/>
          <w:bCs/>
          <w:color w:val="231F20"/>
          <w:spacing w:val="-13"/>
          <w:sz w:val="24"/>
          <w:szCs w:val="24"/>
        </w:rPr>
        <w:t xml:space="preserve"> </w:t>
      </w:r>
      <w:r w:rsidRPr="008015A2">
        <w:rPr>
          <w:rFonts w:ascii="Arial" w:hAnsi="Arial" w:cs="Arial"/>
          <w:b/>
          <w:bCs/>
          <w:color w:val="231F20"/>
          <w:sz w:val="24"/>
          <w:szCs w:val="24"/>
        </w:rPr>
        <w:t>OGÓLNE UMOWY POŻYCZKI</w:t>
      </w:r>
    </w:p>
    <w:p w14:paraId="0FA5AF2B" w14:textId="77777777" w:rsidR="001F40CD" w:rsidRPr="008015A2" w:rsidRDefault="001F40CD" w:rsidP="001F40CD">
      <w:pPr>
        <w:pStyle w:val="Tekstpodstawowy"/>
        <w:kinsoku w:val="0"/>
        <w:overflowPunct w:val="0"/>
        <w:spacing w:before="3"/>
        <w:rPr>
          <w:b/>
          <w:bCs/>
          <w:sz w:val="24"/>
          <w:szCs w:val="24"/>
        </w:rPr>
      </w:pPr>
    </w:p>
    <w:p w14:paraId="623DCA4D" w14:textId="6BD59A8B" w:rsidR="001F40CD" w:rsidRPr="008015A2" w:rsidRDefault="001F40CD" w:rsidP="00CB6BAD">
      <w:pPr>
        <w:pStyle w:val="Akapitzlist"/>
        <w:numPr>
          <w:ilvl w:val="1"/>
          <w:numId w:val="13"/>
        </w:numPr>
        <w:tabs>
          <w:tab w:val="left" w:pos="618"/>
        </w:tabs>
        <w:kinsoku w:val="0"/>
        <w:overflowPunct w:val="0"/>
        <w:spacing w:line="232" w:lineRule="auto"/>
        <w:ind w:right="38"/>
        <w:rPr>
          <w:color w:val="231F20"/>
        </w:rPr>
      </w:pPr>
      <w:r w:rsidRPr="008015A2">
        <w:rPr>
          <w:color w:val="231F20"/>
        </w:rPr>
        <w:t>Opłaty i inne koszty uiszczone przez Pożyczkobiorcę przed zawarciem umowy pożyczki podlegają niezwłocznie zwrotowi,</w:t>
      </w:r>
      <w:r w:rsidRPr="008015A2">
        <w:rPr>
          <w:color w:val="231F20"/>
          <w:spacing w:val="-1"/>
        </w:rPr>
        <w:t xml:space="preserve"> </w:t>
      </w:r>
      <w:r w:rsidRPr="008015A2">
        <w:rPr>
          <w:color w:val="231F20"/>
        </w:rPr>
        <w:t>w</w:t>
      </w:r>
      <w:r w:rsidRPr="008015A2">
        <w:rPr>
          <w:color w:val="231F20"/>
          <w:spacing w:val="-1"/>
        </w:rPr>
        <w:t xml:space="preserve"> </w:t>
      </w:r>
      <w:r w:rsidRPr="008015A2">
        <w:rPr>
          <w:color w:val="231F20"/>
        </w:rPr>
        <w:t>przypadku</w:t>
      </w:r>
      <w:r w:rsidRPr="008015A2">
        <w:rPr>
          <w:color w:val="231F20"/>
          <w:spacing w:val="-1"/>
        </w:rPr>
        <w:t xml:space="preserve"> </w:t>
      </w:r>
      <w:r w:rsidRPr="008015A2">
        <w:rPr>
          <w:color w:val="231F20"/>
        </w:rPr>
        <w:t>gdy</w:t>
      </w:r>
      <w:r w:rsidRPr="008015A2">
        <w:rPr>
          <w:color w:val="231F20"/>
          <w:spacing w:val="-1"/>
        </w:rPr>
        <w:t xml:space="preserve"> </w:t>
      </w:r>
      <w:r w:rsidRPr="008015A2">
        <w:rPr>
          <w:color w:val="231F20"/>
        </w:rPr>
        <w:t>umowa</w:t>
      </w:r>
      <w:r w:rsidRPr="008015A2">
        <w:rPr>
          <w:color w:val="231F20"/>
          <w:spacing w:val="-1"/>
        </w:rPr>
        <w:t xml:space="preserve"> </w:t>
      </w:r>
      <w:r w:rsidRPr="008015A2">
        <w:rPr>
          <w:color w:val="231F20"/>
        </w:rPr>
        <w:t>pożyczki</w:t>
      </w:r>
      <w:r w:rsidRPr="008015A2">
        <w:rPr>
          <w:color w:val="231F20"/>
          <w:spacing w:val="-1"/>
        </w:rPr>
        <w:t xml:space="preserve"> </w:t>
      </w:r>
      <w:r w:rsidRPr="008015A2">
        <w:rPr>
          <w:color w:val="231F20"/>
        </w:rPr>
        <w:t>nie</w:t>
      </w:r>
      <w:r w:rsidRPr="008015A2">
        <w:rPr>
          <w:color w:val="231F20"/>
          <w:spacing w:val="-1"/>
        </w:rPr>
        <w:t xml:space="preserve"> </w:t>
      </w:r>
      <w:r w:rsidRPr="008015A2">
        <w:rPr>
          <w:color w:val="231F20"/>
        </w:rPr>
        <w:t>została</w:t>
      </w:r>
      <w:r w:rsidRPr="008015A2">
        <w:rPr>
          <w:color w:val="231F20"/>
          <w:spacing w:val="-1"/>
        </w:rPr>
        <w:t xml:space="preserve"> </w:t>
      </w:r>
      <w:r w:rsidRPr="008015A2">
        <w:rPr>
          <w:color w:val="231F20"/>
        </w:rPr>
        <w:t xml:space="preserve">zawarta lub kwota pożyczki nie została wypłacona przez Pożyczkodawcę w terminie wskazanym w pkt </w:t>
      </w:r>
      <w:r w:rsidR="00FF6B25" w:rsidRPr="008015A2">
        <w:rPr>
          <w:color w:val="231F20"/>
        </w:rPr>
        <w:t>8</w:t>
      </w:r>
      <w:r w:rsidRPr="008015A2">
        <w:rPr>
          <w:color w:val="231F20"/>
        </w:rPr>
        <w:t xml:space="preserve"> Umowy Pożyczki.</w:t>
      </w:r>
    </w:p>
    <w:p w14:paraId="7786E953" w14:textId="77777777" w:rsidR="001F40CD" w:rsidRPr="008015A2" w:rsidRDefault="001F40CD" w:rsidP="00CB6BAD">
      <w:pPr>
        <w:pStyle w:val="Akapitzlist"/>
        <w:numPr>
          <w:ilvl w:val="1"/>
          <w:numId w:val="13"/>
        </w:numPr>
        <w:tabs>
          <w:tab w:val="left" w:pos="618"/>
        </w:tabs>
        <w:kinsoku w:val="0"/>
        <w:overflowPunct w:val="0"/>
        <w:spacing w:line="232" w:lineRule="auto"/>
        <w:ind w:right="38"/>
        <w:rPr>
          <w:color w:val="231F20"/>
        </w:rPr>
      </w:pPr>
      <w:r w:rsidRPr="008015A2">
        <w:rPr>
          <w:color w:val="231F20"/>
        </w:rPr>
        <w:t>Pożyczkobiorca jest uprawniony do zwrotu kwoty Pożyczki przed terminem wymagalności.</w:t>
      </w:r>
    </w:p>
    <w:p w14:paraId="0DB210F0" w14:textId="77777777" w:rsidR="001F40CD" w:rsidRPr="008015A2" w:rsidRDefault="001F40CD" w:rsidP="00CB6BAD">
      <w:pPr>
        <w:pStyle w:val="Akapitzlist"/>
        <w:numPr>
          <w:ilvl w:val="1"/>
          <w:numId w:val="13"/>
        </w:numPr>
        <w:tabs>
          <w:tab w:val="left" w:pos="618"/>
        </w:tabs>
        <w:kinsoku w:val="0"/>
        <w:overflowPunct w:val="0"/>
        <w:spacing w:line="232" w:lineRule="auto"/>
        <w:ind w:right="38"/>
        <w:rPr>
          <w:color w:val="231F20"/>
        </w:rPr>
      </w:pPr>
      <w:r w:rsidRPr="008015A2">
        <w:rPr>
          <w:color w:val="231F20"/>
        </w:rPr>
        <w:t>Pożyczkobiorca w przypadku zwrotu kwoty Pożyczki przed terminem wymagalności nie jest zobowiązany do zapłaty Oprocentowania za okres po spłacie Pożyczki.</w:t>
      </w:r>
    </w:p>
    <w:p w14:paraId="03407D5D" w14:textId="7C96AF8B" w:rsidR="001F40CD" w:rsidRPr="008015A2" w:rsidRDefault="001F40CD" w:rsidP="00CB6BAD">
      <w:pPr>
        <w:pStyle w:val="Akapitzlist"/>
        <w:numPr>
          <w:ilvl w:val="1"/>
          <w:numId w:val="13"/>
        </w:numPr>
        <w:tabs>
          <w:tab w:val="left" w:pos="618"/>
        </w:tabs>
        <w:kinsoku w:val="0"/>
        <w:overflowPunct w:val="0"/>
        <w:spacing w:line="232" w:lineRule="auto"/>
        <w:ind w:right="38"/>
        <w:rPr>
          <w:color w:val="231F20"/>
        </w:rPr>
      </w:pPr>
      <w:r w:rsidRPr="008015A2">
        <w:rPr>
          <w:color w:val="231F20"/>
        </w:rPr>
        <w:t>W przypadku braku spłaty przez Pożyczkobiorcę całości</w:t>
      </w:r>
      <w:r w:rsidRPr="008015A2">
        <w:rPr>
          <w:color w:val="231F20"/>
          <w:spacing w:val="80"/>
        </w:rPr>
        <w:t xml:space="preserve"> </w:t>
      </w:r>
      <w:r w:rsidRPr="008015A2">
        <w:rPr>
          <w:color w:val="231F20"/>
        </w:rPr>
        <w:t>lub części Pożyczki zgodnie z warunkami określonymi w Umowie Pożyczki, Pożyczkodawca uprawniony będzie do naliczania Odsetek za opóźnienie od kwoty Pożyczki, która nie została Pożyczkodawcy spłacona w terminie. Oprocentowanie</w:t>
      </w:r>
      <w:r w:rsidRPr="008015A2">
        <w:rPr>
          <w:color w:val="231F20"/>
          <w:spacing w:val="30"/>
        </w:rPr>
        <w:t xml:space="preserve"> </w:t>
      </w:r>
      <w:r w:rsidRPr="008015A2">
        <w:rPr>
          <w:color w:val="231F20"/>
        </w:rPr>
        <w:t>za</w:t>
      </w:r>
      <w:r w:rsidRPr="008015A2">
        <w:rPr>
          <w:color w:val="231F20"/>
          <w:spacing w:val="30"/>
        </w:rPr>
        <w:t xml:space="preserve"> </w:t>
      </w:r>
      <w:r w:rsidRPr="008015A2">
        <w:rPr>
          <w:color w:val="231F20"/>
        </w:rPr>
        <w:t>opóźnienie</w:t>
      </w:r>
      <w:r w:rsidRPr="008015A2">
        <w:rPr>
          <w:color w:val="231F20"/>
          <w:spacing w:val="30"/>
        </w:rPr>
        <w:t xml:space="preserve"> </w:t>
      </w:r>
      <w:r w:rsidRPr="008015A2">
        <w:rPr>
          <w:color w:val="231F20"/>
        </w:rPr>
        <w:t>od</w:t>
      </w:r>
      <w:r w:rsidRPr="008015A2">
        <w:rPr>
          <w:color w:val="231F20"/>
          <w:spacing w:val="30"/>
        </w:rPr>
        <w:t xml:space="preserve"> </w:t>
      </w:r>
      <w:r w:rsidRPr="008015A2">
        <w:rPr>
          <w:color w:val="231F20"/>
        </w:rPr>
        <w:t>kwoty</w:t>
      </w:r>
      <w:r w:rsidRPr="008015A2">
        <w:rPr>
          <w:color w:val="231F20"/>
          <w:spacing w:val="30"/>
        </w:rPr>
        <w:t xml:space="preserve"> </w:t>
      </w:r>
      <w:r w:rsidRPr="008015A2">
        <w:rPr>
          <w:color w:val="231F20"/>
        </w:rPr>
        <w:t>zadłużenia</w:t>
      </w:r>
      <w:r w:rsidRPr="008015A2">
        <w:rPr>
          <w:color w:val="231F20"/>
          <w:spacing w:val="30"/>
        </w:rPr>
        <w:t xml:space="preserve"> </w:t>
      </w:r>
      <w:r w:rsidRPr="008015A2">
        <w:rPr>
          <w:color w:val="231F20"/>
        </w:rPr>
        <w:t>jest</w:t>
      </w:r>
      <w:r w:rsidRPr="008015A2">
        <w:rPr>
          <w:color w:val="231F20"/>
          <w:spacing w:val="30"/>
        </w:rPr>
        <w:t xml:space="preserve"> </w:t>
      </w:r>
      <w:r w:rsidRPr="008015A2">
        <w:rPr>
          <w:color w:val="231F20"/>
        </w:rPr>
        <w:t>zmienne i jest równe dwukrotności wysokości odsetek ustawowych za opóźnienie, o których mowa w art. 481 § 21 Kodeksu cywilnego (odsetki maksymalne za opóźnienie), w wysokości wskazanej pkt 1</w:t>
      </w:r>
      <w:r w:rsidR="0076443B" w:rsidRPr="008015A2">
        <w:rPr>
          <w:color w:val="231F20"/>
        </w:rPr>
        <w:t>2</w:t>
      </w:r>
      <w:r w:rsidRPr="008015A2">
        <w:rPr>
          <w:color w:val="231F20"/>
        </w:rPr>
        <w:t xml:space="preserve"> Umowy Pożyczki. Zmiana stopy pro- centowej Odsetek za opóźnienie następuje automatycznie wraz</w:t>
      </w:r>
      <w:r w:rsidRPr="008015A2">
        <w:rPr>
          <w:color w:val="231F20"/>
          <w:spacing w:val="-5"/>
        </w:rPr>
        <w:t xml:space="preserve"> </w:t>
      </w:r>
      <w:r w:rsidRPr="008015A2">
        <w:rPr>
          <w:color w:val="231F20"/>
        </w:rPr>
        <w:t>ze</w:t>
      </w:r>
      <w:r w:rsidRPr="008015A2">
        <w:rPr>
          <w:color w:val="231F20"/>
          <w:spacing w:val="-5"/>
        </w:rPr>
        <w:t xml:space="preserve"> </w:t>
      </w:r>
      <w:r w:rsidRPr="008015A2">
        <w:rPr>
          <w:color w:val="231F20"/>
        </w:rPr>
        <w:t>zmianą</w:t>
      </w:r>
      <w:r w:rsidRPr="008015A2">
        <w:rPr>
          <w:color w:val="231F20"/>
          <w:spacing w:val="-5"/>
        </w:rPr>
        <w:t xml:space="preserve"> </w:t>
      </w:r>
      <w:r w:rsidRPr="008015A2">
        <w:rPr>
          <w:color w:val="231F20"/>
        </w:rPr>
        <w:t>wysokości</w:t>
      </w:r>
      <w:r w:rsidRPr="008015A2">
        <w:rPr>
          <w:color w:val="231F20"/>
          <w:spacing w:val="-5"/>
        </w:rPr>
        <w:t xml:space="preserve"> </w:t>
      </w:r>
      <w:r w:rsidRPr="008015A2">
        <w:rPr>
          <w:color w:val="231F20"/>
        </w:rPr>
        <w:t>stopy</w:t>
      </w:r>
      <w:r w:rsidRPr="008015A2">
        <w:rPr>
          <w:color w:val="231F20"/>
          <w:spacing w:val="-5"/>
        </w:rPr>
        <w:t xml:space="preserve"> </w:t>
      </w:r>
      <w:r w:rsidRPr="008015A2">
        <w:rPr>
          <w:color w:val="231F20"/>
        </w:rPr>
        <w:t>referencyjnej</w:t>
      </w:r>
      <w:r w:rsidRPr="008015A2">
        <w:rPr>
          <w:color w:val="231F20"/>
          <w:spacing w:val="-5"/>
        </w:rPr>
        <w:t xml:space="preserve"> </w:t>
      </w:r>
      <w:r w:rsidRPr="008015A2">
        <w:rPr>
          <w:color w:val="231F20"/>
        </w:rPr>
        <w:t>Narodowego Banku Polskiego.</w:t>
      </w:r>
    </w:p>
    <w:p w14:paraId="4002E78E" w14:textId="77777777" w:rsidR="00AB2038" w:rsidRPr="008015A2" w:rsidRDefault="001F40CD" w:rsidP="00CB6BAD">
      <w:pPr>
        <w:pStyle w:val="Akapitzlist"/>
        <w:numPr>
          <w:ilvl w:val="1"/>
          <w:numId w:val="13"/>
        </w:numPr>
      </w:pPr>
      <w:r w:rsidRPr="008015A2">
        <w:t>W przypadku, gdy w ocenie Pożyczkodawcy istnieje ko</w:t>
      </w:r>
      <w:r w:rsidRPr="008015A2">
        <w:rPr>
          <w:color w:val="231F20"/>
        </w:rPr>
        <w:t>nieczność</w:t>
      </w:r>
      <w:r w:rsidRPr="008015A2">
        <w:rPr>
          <w:color w:val="231F20"/>
          <w:spacing w:val="-2"/>
        </w:rPr>
        <w:t xml:space="preserve"> </w:t>
      </w:r>
      <w:r w:rsidRPr="008015A2">
        <w:rPr>
          <w:color w:val="231F20"/>
        </w:rPr>
        <w:t>podjęcia</w:t>
      </w:r>
      <w:r w:rsidRPr="008015A2">
        <w:rPr>
          <w:color w:val="231F20"/>
          <w:spacing w:val="-2"/>
        </w:rPr>
        <w:t xml:space="preserve"> </w:t>
      </w:r>
      <w:r w:rsidRPr="008015A2">
        <w:rPr>
          <w:color w:val="231F20"/>
        </w:rPr>
        <w:t>czynności</w:t>
      </w:r>
      <w:r w:rsidRPr="008015A2">
        <w:rPr>
          <w:color w:val="231F20"/>
          <w:spacing w:val="-2"/>
        </w:rPr>
        <w:t xml:space="preserve"> </w:t>
      </w:r>
      <w:r w:rsidRPr="008015A2">
        <w:rPr>
          <w:color w:val="231F20"/>
        </w:rPr>
        <w:t>mających</w:t>
      </w:r>
      <w:r w:rsidRPr="008015A2">
        <w:rPr>
          <w:color w:val="231F20"/>
          <w:spacing w:val="-2"/>
        </w:rPr>
        <w:t xml:space="preserve"> </w:t>
      </w:r>
      <w:r w:rsidRPr="008015A2">
        <w:rPr>
          <w:color w:val="231F20"/>
        </w:rPr>
        <w:t>na</w:t>
      </w:r>
      <w:r w:rsidRPr="008015A2">
        <w:rPr>
          <w:color w:val="231F20"/>
          <w:spacing w:val="-2"/>
        </w:rPr>
        <w:t xml:space="preserve"> </w:t>
      </w:r>
      <w:r w:rsidRPr="008015A2">
        <w:rPr>
          <w:color w:val="231F20"/>
        </w:rPr>
        <w:t>celu</w:t>
      </w:r>
      <w:r w:rsidRPr="008015A2">
        <w:rPr>
          <w:color w:val="231F20"/>
          <w:spacing w:val="-2"/>
        </w:rPr>
        <w:t xml:space="preserve"> </w:t>
      </w:r>
      <w:r w:rsidRPr="008015A2">
        <w:rPr>
          <w:color w:val="231F20"/>
        </w:rPr>
        <w:t>windykację należności Pożyczkodawcy, jak również w trakcie trwania takich czynności, Pożyczkodawca w celu dochodzenia wymagalnych należności może korzystać z pośrednictwa wy- specjalizowanych firm windykacyjnych, które mogą podejmować wszelkie prawem dopuszczalne działania służące zaspokojeniu roszczeń Pożyczkodawcy. W takim przypadku</w:t>
      </w:r>
      <w:r w:rsidRPr="008015A2">
        <w:rPr>
          <w:color w:val="231F20"/>
          <w:spacing w:val="-3"/>
        </w:rPr>
        <w:t xml:space="preserve"> </w:t>
      </w:r>
      <w:r w:rsidRPr="008015A2">
        <w:rPr>
          <w:color w:val="231F20"/>
        </w:rPr>
        <w:t>podmiotom</w:t>
      </w:r>
      <w:r w:rsidRPr="008015A2">
        <w:rPr>
          <w:color w:val="231F20"/>
          <w:spacing w:val="-3"/>
        </w:rPr>
        <w:t xml:space="preserve"> </w:t>
      </w:r>
      <w:r w:rsidRPr="008015A2">
        <w:rPr>
          <w:color w:val="231F20"/>
        </w:rPr>
        <w:t>tym</w:t>
      </w:r>
      <w:r w:rsidRPr="008015A2">
        <w:rPr>
          <w:color w:val="231F20"/>
          <w:spacing w:val="-3"/>
        </w:rPr>
        <w:t xml:space="preserve"> </w:t>
      </w:r>
      <w:r w:rsidRPr="008015A2">
        <w:rPr>
          <w:color w:val="231F20"/>
        </w:rPr>
        <w:t>zostaną</w:t>
      </w:r>
      <w:r w:rsidRPr="008015A2">
        <w:rPr>
          <w:color w:val="231F20"/>
          <w:spacing w:val="-3"/>
        </w:rPr>
        <w:t xml:space="preserve"> </w:t>
      </w:r>
      <w:r w:rsidRPr="008015A2">
        <w:rPr>
          <w:color w:val="231F20"/>
        </w:rPr>
        <w:t>przekazane</w:t>
      </w:r>
      <w:r w:rsidRPr="008015A2">
        <w:rPr>
          <w:color w:val="231F20"/>
          <w:spacing w:val="-3"/>
        </w:rPr>
        <w:t xml:space="preserve"> </w:t>
      </w:r>
      <w:r w:rsidRPr="008015A2">
        <w:rPr>
          <w:color w:val="231F20"/>
        </w:rPr>
        <w:t>wszelkie</w:t>
      </w:r>
      <w:r w:rsidRPr="008015A2">
        <w:rPr>
          <w:color w:val="231F20"/>
          <w:spacing w:val="-3"/>
        </w:rPr>
        <w:t xml:space="preserve"> </w:t>
      </w:r>
      <w:r w:rsidRPr="008015A2">
        <w:rPr>
          <w:color w:val="231F20"/>
        </w:rPr>
        <w:t>niezbędne informacje związane z należnościami.</w:t>
      </w:r>
    </w:p>
    <w:p w14:paraId="4F1DCF39" w14:textId="2237569F" w:rsidR="001F40CD" w:rsidRPr="008015A2" w:rsidRDefault="001F40CD" w:rsidP="00CB6BAD">
      <w:pPr>
        <w:pStyle w:val="Akapitzlist"/>
        <w:numPr>
          <w:ilvl w:val="1"/>
          <w:numId w:val="13"/>
        </w:numPr>
      </w:pPr>
      <w:r w:rsidRPr="008015A2">
        <w:t>Umowa pożyczki rozwiązuje się:</w:t>
      </w:r>
    </w:p>
    <w:p w14:paraId="45A39B11" w14:textId="59965E3F" w:rsidR="001F40CD" w:rsidRPr="008015A2" w:rsidRDefault="001F40CD" w:rsidP="001F40CD">
      <w:pPr>
        <w:pStyle w:val="Tekstpodstawowy"/>
        <w:kinsoku w:val="0"/>
        <w:overflowPunct w:val="0"/>
        <w:spacing w:line="232" w:lineRule="auto"/>
        <w:ind w:left="843" w:hanging="171"/>
        <w:rPr>
          <w:color w:val="231F20"/>
          <w:sz w:val="24"/>
          <w:szCs w:val="24"/>
        </w:rPr>
      </w:pPr>
      <w:r w:rsidRPr="008015A2">
        <w:rPr>
          <w:b/>
          <w:bCs/>
          <w:color w:val="231F20"/>
          <w:sz w:val="24"/>
          <w:szCs w:val="24"/>
        </w:rPr>
        <w:t>1.</w:t>
      </w:r>
      <w:r w:rsidRPr="008015A2">
        <w:rPr>
          <w:b/>
          <w:bCs/>
          <w:color w:val="231F20"/>
          <w:spacing w:val="40"/>
          <w:sz w:val="24"/>
          <w:szCs w:val="24"/>
        </w:rPr>
        <w:t xml:space="preserve"> </w:t>
      </w:r>
      <w:r w:rsidRPr="008015A2">
        <w:rPr>
          <w:color w:val="231F20"/>
          <w:sz w:val="24"/>
          <w:szCs w:val="24"/>
        </w:rPr>
        <w:t>na mocy pisemnego wypowiedzenia przez Pożyczkodawcę – na warunkach wskazanych w pkt 27 Regulaminu poniżej,</w:t>
      </w:r>
    </w:p>
    <w:p w14:paraId="3080C174" w14:textId="69C4618E" w:rsidR="001F40CD" w:rsidRPr="008015A2" w:rsidRDefault="001F40CD" w:rsidP="001F40CD">
      <w:pPr>
        <w:pStyle w:val="Tekstpodstawowy"/>
        <w:kinsoku w:val="0"/>
        <w:overflowPunct w:val="0"/>
        <w:spacing w:line="232" w:lineRule="auto"/>
        <w:ind w:left="843" w:right="266" w:hanging="171"/>
        <w:jc w:val="both"/>
        <w:rPr>
          <w:color w:val="231F20"/>
          <w:spacing w:val="-2"/>
          <w:sz w:val="24"/>
          <w:szCs w:val="24"/>
        </w:rPr>
      </w:pPr>
      <w:r w:rsidRPr="008015A2">
        <w:rPr>
          <w:b/>
          <w:bCs/>
          <w:color w:val="231F20"/>
          <w:sz w:val="24"/>
          <w:szCs w:val="24"/>
        </w:rPr>
        <w:t>2.</w:t>
      </w:r>
      <w:r w:rsidRPr="008015A2">
        <w:rPr>
          <w:b/>
          <w:bCs/>
          <w:color w:val="231F20"/>
          <w:spacing w:val="36"/>
          <w:sz w:val="24"/>
          <w:szCs w:val="24"/>
        </w:rPr>
        <w:t xml:space="preserve"> </w:t>
      </w:r>
      <w:r w:rsidRPr="008015A2">
        <w:rPr>
          <w:color w:val="231F20"/>
          <w:sz w:val="24"/>
          <w:szCs w:val="24"/>
        </w:rPr>
        <w:t>na mocy pisemnego wypowiedzenia przez Pożyczko- biorcę, z zachowaniem 14 – dniowego terminu wypo</w:t>
      </w:r>
      <w:r w:rsidRPr="008015A2">
        <w:rPr>
          <w:color w:val="231F20"/>
          <w:spacing w:val="-2"/>
          <w:sz w:val="24"/>
          <w:szCs w:val="24"/>
        </w:rPr>
        <w:t>wiedzenia,</w:t>
      </w:r>
    </w:p>
    <w:p w14:paraId="568A56A8" w14:textId="77777777" w:rsidR="001F40CD" w:rsidRPr="008015A2" w:rsidRDefault="001F40CD" w:rsidP="001F40CD">
      <w:pPr>
        <w:pStyle w:val="Tekstpodstawowy"/>
        <w:kinsoku w:val="0"/>
        <w:overflowPunct w:val="0"/>
        <w:spacing w:line="232" w:lineRule="auto"/>
        <w:ind w:left="843" w:right="374" w:hanging="171"/>
        <w:jc w:val="both"/>
        <w:rPr>
          <w:color w:val="231F20"/>
          <w:sz w:val="24"/>
          <w:szCs w:val="24"/>
        </w:rPr>
      </w:pPr>
      <w:r w:rsidRPr="008015A2">
        <w:rPr>
          <w:b/>
          <w:bCs/>
          <w:color w:val="231F20"/>
          <w:sz w:val="24"/>
          <w:szCs w:val="24"/>
        </w:rPr>
        <w:t>3.</w:t>
      </w:r>
      <w:r w:rsidRPr="008015A2">
        <w:rPr>
          <w:b/>
          <w:bCs/>
          <w:color w:val="231F20"/>
          <w:spacing w:val="35"/>
          <w:sz w:val="24"/>
          <w:szCs w:val="24"/>
        </w:rPr>
        <w:t xml:space="preserve"> </w:t>
      </w:r>
      <w:r w:rsidRPr="008015A2">
        <w:rPr>
          <w:color w:val="231F20"/>
          <w:sz w:val="24"/>
          <w:szCs w:val="24"/>
        </w:rPr>
        <w:t>na mocy pisemnego porozumienia Pożyczkodawcy i Pożyczkobiorcy – w każdym czasie.</w:t>
      </w:r>
    </w:p>
    <w:p w14:paraId="45F46B5C" w14:textId="12B248E8" w:rsidR="009C0A1F" w:rsidRPr="008015A2" w:rsidRDefault="001F40CD" w:rsidP="00CB6BAD">
      <w:pPr>
        <w:pStyle w:val="Akapitzlist"/>
        <w:numPr>
          <w:ilvl w:val="1"/>
          <w:numId w:val="13"/>
        </w:numPr>
        <w:tabs>
          <w:tab w:val="left" w:pos="618"/>
        </w:tabs>
        <w:kinsoku w:val="0"/>
        <w:overflowPunct w:val="0"/>
        <w:spacing w:line="232" w:lineRule="auto"/>
        <w:ind w:right="38"/>
        <w:rPr>
          <w:color w:val="231F20"/>
        </w:rPr>
      </w:pPr>
      <w:r w:rsidRPr="008015A2">
        <w:rPr>
          <w:color w:val="231F20"/>
        </w:rPr>
        <w:t>W przypadku opóźnienia Pożyczkobiorcy w zapłacie kolejnych Rat Pożyczki, za co najmniej dwa okresy płatności, w terminach wynikających z Umowy Pożyczki, Pożyczkodawca jest uprawniony do wypowiedzenia Umowy Pożyczki w formie pisemnej pod rygorem nieważności. Termin wypowiedzenia Umowy Pożyczki przez Pożyczkodawcę wynosi 14 dni. Z chwilą upływu terminu wypowiedzenia Umowy</w:t>
      </w:r>
      <w:r w:rsidR="00A458A6" w:rsidRPr="008015A2">
        <w:rPr>
          <w:color w:val="231F20"/>
        </w:rPr>
        <w:t xml:space="preserve"> </w:t>
      </w:r>
      <w:r w:rsidR="009C0A1F" w:rsidRPr="008015A2">
        <w:rPr>
          <w:color w:val="231F20"/>
        </w:rPr>
        <w:t>Pożyczki, Pożyczkobiorca jest zobowiązany do niezwłocznego, lecz nie później niż w ciągu 7 dni, zwrotu na rachunek bankowy Pożyczkodawcy całości pozostałej do spłaty kwoty Pożyczki wraz ze wszelkimi wymagalnymi do tego dnia</w:t>
      </w:r>
      <w:r w:rsidR="009C0A1F" w:rsidRPr="008015A2">
        <w:rPr>
          <w:color w:val="231F20"/>
          <w:spacing w:val="-7"/>
        </w:rPr>
        <w:t xml:space="preserve"> </w:t>
      </w:r>
      <w:r w:rsidR="009C0A1F" w:rsidRPr="008015A2">
        <w:rPr>
          <w:color w:val="231F20"/>
        </w:rPr>
        <w:t>zobowiązaniami</w:t>
      </w:r>
      <w:r w:rsidR="009C0A1F" w:rsidRPr="008015A2">
        <w:rPr>
          <w:color w:val="231F20"/>
          <w:spacing w:val="-7"/>
        </w:rPr>
        <w:t xml:space="preserve"> </w:t>
      </w:r>
      <w:r w:rsidR="009C0A1F" w:rsidRPr="008015A2">
        <w:rPr>
          <w:color w:val="231F20"/>
        </w:rPr>
        <w:t>dodatkowymi</w:t>
      </w:r>
      <w:r w:rsidR="009C0A1F" w:rsidRPr="008015A2">
        <w:rPr>
          <w:color w:val="231F20"/>
          <w:spacing w:val="-7"/>
        </w:rPr>
        <w:t xml:space="preserve"> </w:t>
      </w:r>
      <w:r w:rsidR="009C0A1F" w:rsidRPr="008015A2">
        <w:rPr>
          <w:color w:val="231F20"/>
        </w:rPr>
        <w:t>(Odsetki</w:t>
      </w:r>
      <w:r w:rsidR="009C0A1F" w:rsidRPr="008015A2">
        <w:rPr>
          <w:color w:val="231F20"/>
          <w:spacing w:val="-7"/>
        </w:rPr>
        <w:t xml:space="preserve"> </w:t>
      </w:r>
      <w:r w:rsidR="009C0A1F" w:rsidRPr="008015A2">
        <w:rPr>
          <w:color w:val="231F20"/>
        </w:rPr>
        <w:t>za</w:t>
      </w:r>
      <w:r w:rsidR="009C0A1F" w:rsidRPr="008015A2">
        <w:rPr>
          <w:color w:val="231F20"/>
          <w:spacing w:val="-7"/>
        </w:rPr>
        <w:t xml:space="preserve"> </w:t>
      </w:r>
      <w:r w:rsidR="009C0A1F" w:rsidRPr="008015A2">
        <w:rPr>
          <w:color w:val="231F20"/>
        </w:rPr>
        <w:t>opóźnienie). W przypadku niedokonania przez Pożyczkobiorcę w terminach wskazanych w zdaniu poprzednim, zwrotu Pożyczki oraz innych opłat lub Odsetek, do których zapłaty Pożyczkobiorca jest zobowiązany, Pożyczkodawca ma prawo do wypełnienia wystawionego przez Pożyczkobiorcę weksla własnego in blanco na kwotę równą sumie niezwróconych kwot</w:t>
      </w:r>
      <w:r w:rsidR="009C0A1F" w:rsidRPr="008015A2">
        <w:rPr>
          <w:color w:val="231F20"/>
          <w:spacing w:val="-1"/>
        </w:rPr>
        <w:t xml:space="preserve"> </w:t>
      </w:r>
      <w:r w:rsidR="009C0A1F" w:rsidRPr="008015A2">
        <w:rPr>
          <w:color w:val="231F20"/>
        </w:rPr>
        <w:t>Pożyczki,</w:t>
      </w:r>
      <w:r w:rsidR="009C0A1F" w:rsidRPr="008015A2">
        <w:rPr>
          <w:color w:val="231F20"/>
          <w:spacing w:val="-1"/>
        </w:rPr>
        <w:t xml:space="preserve"> </w:t>
      </w:r>
      <w:r w:rsidR="009C0A1F" w:rsidRPr="008015A2">
        <w:rPr>
          <w:color w:val="231F20"/>
        </w:rPr>
        <w:lastRenderedPageBreak/>
        <w:t>Odsetek,</w:t>
      </w:r>
      <w:r w:rsidR="009C0A1F" w:rsidRPr="008015A2">
        <w:rPr>
          <w:color w:val="231F20"/>
          <w:spacing w:val="-1"/>
        </w:rPr>
        <w:t xml:space="preserve"> </w:t>
      </w:r>
      <w:r w:rsidR="009C0A1F" w:rsidRPr="008015A2">
        <w:rPr>
          <w:color w:val="231F20"/>
        </w:rPr>
        <w:t>opłat</w:t>
      </w:r>
      <w:r w:rsidR="009C0A1F" w:rsidRPr="008015A2">
        <w:rPr>
          <w:color w:val="231F20"/>
          <w:spacing w:val="-1"/>
        </w:rPr>
        <w:t xml:space="preserve"> </w:t>
      </w:r>
      <w:r w:rsidR="009C0A1F" w:rsidRPr="008015A2">
        <w:rPr>
          <w:color w:val="231F20"/>
        </w:rPr>
        <w:t>oraz</w:t>
      </w:r>
      <w:r w:rsidR="009C0A1F" w:rsidRPr="008015A2">
        <w:rPr>
          <w:color w:val="231F20"/>
          <w:spacing w:val="-1"/>
        </w:rPr>
        <w:t xml:space="preserve"> </w:t>
      </w:r>
      <w:r w:rsidR="009C0A1F" w:rsidRPr="008015A2">
        <w:rPr>
          <w:color w:val="231F20"/>
        </w:rPr>
        <w:t>powstałych</w:t>
      </w:r>
      <w:r w:rsidR="009C0A1F" w:rsidRPr="008015A2">
        <w:rPr>
          <w:color w:val="231F20"/>
          <w:spacing w:val="-1"/>
        </w:rPr>
        <w:t xml:space="preserve"> </w:t>
      </w:r>
      <w:r w:rsidR="009C0A1F" w:rsidRPr="008015A2">
        <w:rPr>
          <w:color w:val="231F20"/>
        </w:rPr>
        <w:t>kosztów,</w:t>
      </w:r>
      <w:r w:rsidR="009C0A1F" w:rsidRPr="008015A2">
        <w:rPr>
          <w:color w:val="231F20"/>
          <w:spacing w:val="-1"/>
        </w:rPr>
        <w:t xml:space="preserve"> </w:t>
      </w:r>
      <w:r w:rsidR="009C0A1F" w:rsidRPr="008015A2">
        <w:rPr>
          <w:color w:val="231F20"/>
        </w:rPr>
        <w:t>jeśli zostaną naliczone przez Pożyczkodawcę.</w:t>
      </w:r>
    </w:p>
    <w:p w14:paraId="1A75F1B1" w14:textId="7D9ED8A1" w:rsidR="009C0A1F" w:rsidRPr="008015A2" w:rsidRDefault="009C0A1F" w:rsidP="00CB6BAD">
      <w:pPr>
        <w:pStyle w:val="Akapitzlist"/>
        <w:numPr>
          <w:ilvl w:val="1"/>
          <w:numId w:val="13"/>
        </w:numPr>
      </w:pPr>
      <w:r w:rsidRPr="008015A2">
        <w:t xml:space="preserve">Pożyczkodawca może przenieść swą wierzytelność wynikającą z Umowy Pożyczki oraz zabezpieczenie, o którym mowa w pkt </w:t>
      </w:r>
      <w:r w:rsidR="002471A9" w:rsidRPr="008015A2">
        <w:t>4</w:t>
      </w:r>
      <w:r w:rsidRPr="008015A2">
        <w:t xml:space="preserve"> Umowy Pożyczki na osobę trzecią, a Pożyczkobiorca wyraża na to zgodę. Przeniesienie zabezpieczenia nastąpi w drodze przelewu praw z Weksla.</w:t>
      </w:r>
    </w:p>
    <w:p w14:paraId="2B805C02" w14:textId="7AEAE2CD" w:rsidR="00D83A83" w:rsidRPr="008015A2" w:rsidRDefault="009C0A1F" w:rsidP="00D83A83">
      <w:pPr>
        <w:pStyle w:val="Akapitzlist"/>
        <w:numPr>
          <w:ilvl w:val="0"/>
          <w:numId w:val="1"/>
        </w:numPr>
        <w:tabs>
          <w:tab w:val="left" w:pos="618"/>
        </w:tabs>
        <w:kinsoku w:val="0"/>
        <w:overflowPunct w:val="0"/>
        <w:spacing w:line="232" w:lineRule="auto"/>
        <w:ind w:right="38"/>
        <w:rPr>
          <w:color w:val="231F20"/>
          <w:spacing w:val="-4"/>
        </w:rPr>
      </w:pPr>
      <w:r w:rsidRPr="008015A2">
        <w:rPr>
          <w:color w:val="231F20"/>
        </w:rPr>
        <w:t>Umowa Pożyczki wygasa z dniem całkowitej spłaty zobowiązań z niej wynikających. Wówczas Pożyczkodawca zwróci Pożyczkobiorcy wystawiony przez niego, celem z</w:t>
      </w:r>
      <w:r w:rsidR="00A458A6" w:rsidRPr="008015A2">
        <w:rPr>
          <w:color w:val="231F20"/>
        </w:rPr>
        <w:t>a</w:t>
      </w:r>
      <w:r w:rsidRPr="008015A2">
        <w:rPr>
          <w:color w:val="231F20"/>
        </w:rPr>
        <w:t xml:space="preserve">bezpieczenia Umowy Pożyczki, Weksel, </w:t>
      </w:r>
      <w:r w:rsidR="00D83A83" w:rsidRPr="008015A2">
        <w:rPr>
          <w:color w:val="231F20"/>
          <w:spacing w:val="-4"/>
        </w:rPr>
        <w:t>przesyłką poleconą za potwierdzeniem odbioru, na adres Pożyczkobiorcy wskazany Umową Pożyczki</w:t>
      </w:r>
      <w:r w:rsidR="00D83A83" w:rsidRPr="008015A2">
        <w:rPr>
          <w:color w:val="231F20"/>
          <w:spacing w:val="-2"/>
        </w:rPr>
        <w:t>.</w:t>
      </w:r>
    </w:p>
    <w:p w14:paraId="017B9B29" w14:textId="5BE3E656" w:rsidR="001F40CD" w:rsidRPr="008015A2" w:rsidRDefault="001F40CD" w:rsidP="00AE4BE8">
      <w:pPr>
        <w:pStyle w:val="Akapitzlist"/>
        <w:tabs>
          <w:tab w:val="left" w:pos="618"/>
        </w:tabs>
        <w:kinsoku w:val="0"/>
        <w:overflowPunct w:val="0"/>
        <w:spacing w:line="232" w:lineRule="auto"/>
        <w:ind w:firstLine="0"/>
        <w:rPr>
          <w:color w:val="231F20"/>
          <w:spacing w:val="-2"/>
        </w:rPr>
      </w:pPr>
    </w:p>
    <w:p w14:paraId="338E8114" w14:textId="77777777" w:rsidR="009C0A1F" w:rsidRPr="008015A2" w:rsidRDefault="009C0A1F" w:rsidP="00A458A6">
      <w:pPr>
        <w:pStyle w:val="Nagwek2"/>
        <w:kinsoku w:val="0"/>
        <w:overflowPunct w:val="0"/>
        <w:ind w:left="973"/>
        <w:jc w:val="center"/>
        <w:rPr>
          <w:rFonts w:ascii="Arial" w:hAnsi="Arial" w:cs="Arial"/>
          <w:b/>
          <w:bCs/>
          <w:color w:val="231F20"/>
          <w:spacing w:val="-2"/>
          <w:sz w:val="24"/>
          <w:szCs w:val="24"/>
        </w:rPr>
      </w:pPr>
      <w:r w:rsidRPr="008015A2">
        <w:rPr>
          <w:rFonts w:ascii="Arial" w:hAnsi="Arial" w:cs="Arial"/>
          <w:b/>
          <w:bCs/>
          <w:color w:val="231F20"/>
          <w:sz w:val="24"/>
          <w:szCs w:val="24"/>
        </w:rPr>
        <w:t>ROZDZIAŁ</w:t>
      </w:r>
      <w:r w:rsidRPr="008015A2">
        <w:rPr>
          <w:rFonts w:ascii="Arial" w:hAnsi="Arial" w:cs="Arial"/>
          <w:b/>
          <w:bCs/>
          <w:color w:val="231F20"/>
          <w:spacing w:val="-13"/>
          <w:sz w:val="24"/>
          <w:szCs w:val="24"/>
        </w:rPr>
        <w:t xml:space="preserve"> </w:t>
      </w:r>
      <w:r w:rsidRPr="008015A2">
        <w:rPr>
          <w:rFonts w:ascii="Arial" w:hAnsi="Arial" w:cs="Arial"/>
          <w:b/>
          <w:bCs/>
          <w:color w:val="231F20"/>
          <w:sz w:val="24"/>
          <w:szCs w:val="24"/>
        </w:rPr>
        <w:t>VI</w:t>
      </w:r>
      <w:r w:rsidRPr="008015A2">
        <w:rPr>
          <w:rFonts w:ascii="Arial" w:hAnsi="Arial" w:cs="Arial"/>
          <w:b/>
          <w:bCs/>
          <w:color w:val="231F20"/>
          <w:spacing w:val="-12"/>
          <w:sz w:val="24"/>
          <w:szCs w:val="24"/>
        </w:rPr>
        <w:t xml:space="preserve"> </w:t>
      </w:r>
      <w:r w:rsidRPr="008015A2">
        <w:rPr>
          <w:rFonts w:ascii="Arial" w:hAnsi="Arial" w:cs="Arial"/>
          <w:b/>
          <w:bCs/>
          <w:color w:val="231F20"/>
          <w:sz w:val="24"/>
          <w:szCs w:val="24"/>
        </w:rPr>
        <w:t>POSTANOWIENIA</w:t>
      </w:r>
      <w:r w:rsidRPr="008015A2">
        <w:rPr>
          <w:rFonts w:ascii="Arial" w:hAnsi="Arial" w:cs="Arial"/>
          <w:b/>
          <w:bCs/>
          <w:color w:val="231F20"/>
          <w:spacing w:val="-12"/>
          <w:sz w:val="24"/>
          <w:szCs w:val="24"/>
        </w:rPr>
        <w:t xml:space="preserve"> </w:t>
      </w:r>
      <w:r w:rsidRPr="008015A2">
        <w:rPr>
          <w:rFonts w:ascii="Arial" w:hAnsi="Arial" w:cs="Arial"/>
          <w:b/>
          <w:bCs/>
          <w:color w:val="231F20"/>
          <w:spacing w:val="-2"/>
          <w:sz w:val="24"/>
          <w:szCs w:val="24"/>
        </w:rPr>
        <w:t>KOŃCOWE</w:t>
      </w:r>
    </w:p>
    <w:p w14:paraId="7CFAA910" w14:textId="77777777" w:rsidR="009C0A1F" w:rsidRPr="008015A2" w:rsidRDefault="009C0A1F" w:rsidP="009C0A1F">
      <w:pPr>
        <w:pStyle w:val="Tekstpodstawowy"/>
        <w:kinsoku w:val="0"/>
        <w:overflowPunct w:val="0"/>
        <w:spacing w:before="3"/>
        <w:rPr>
          <w:b/>
          <w:bCs/>
          <w:sz w:val="24"/>
          <w:szCs w:val="24"/>
        </w:rPr>
      </w:pPr>
    </w:p>
    <w:p w14:paraId="543101AD" w14:textId="27ABEFD5" w:rsidR="00D83A83" w:rsidRPr="008015A2" w:rsidRDefault="009C0A1F" w:rsidP="00D02741">
      <w:pPr>
        <w:pStyle w:val="Akapitzlist"/>
        <w:numPr>
          <w:ilvl w:val="0"/>
          <w:numId w:val="1"/>
        </w:numPr>
        <w:tabs>
          <w:tab w:val="left" w:pos="618"/>
        </w:tabs>
        <w:kinsoku w:val="0"/>
        <w:overflowPunct w:val="0"/>
        <w:spacing w:line="232" w:lineRule="auto"/>
        <w:rPr>
          <w:color w:val="231F20"/>
        </w:rPr>
      </w:pPr>
      <w:r w:rsidRPr="008015A2">
        <w:rPr>
          <w:color w:val="231F20"/>
        </w:rPr>
        <w:t>Każdy</w:t>
      </w:r>
      <w:r w:rsidRPr="008015A2">
        <w:rPr>
          <w:color w:val="231F20"/>
          <w:spacing w:val="-3"/>
        </w:rPr>
        <w:t xml:space="preserve"> </w:t>
      </w:r>
      <w:r w:rsidRPr="008015A2">
        <w:rPr>
          <w:color w:val="231F20"/>
        </w:rPr>
        <w:t>może</w:t>
      </w:r>
      <w:r w:rsidRPr="008015A2">
        <w:rPr>
          <w:color w:val="231F20"/>
          <w:spacing w:val="-3"/>
        </w:rPr>
        <w:t xml:space="preserve"> </w:t>
      </w:r>
      <w:r w:rsidRPr="008015A2">
        <w:rPr>
          <w:color w:val="231F20"/>
        </w:rPr>
        <w:t>zapoznać</w:t>
      </w:r>
      <w:r w:rsidRPr="008015A2">
        <w:rPr>
          <w:color w:val="231F20"/>
          <w:spacing w:val="-3"/>
        </w:rPr>
        <w:t xml:space="preserve"> </w:t>
      </w:r>
      <w:r w:rsidRPr="008015A2">
        <w:rPr>
          <w:color w:val="231F20"/>
        </w:rPr>
        <w:t>się</w:t>
      </w:r>
      <w:r w:rsidRPr="008015A2">
        <w:rPr>
          <w:color w:val="231F20"/>
          <w:spacing w:val="-3"/>
        </w:rPr>
        <w:t xml:space="preserve"> </w:t>
      </w:r>
      <w:r w:rsidRPr="008015A2">
        <w:rPr>
          <w:color w:val="231F20"/>
        </w:rPr>
        <w:t>z</w:t>
      </w:r>
      <w:r w:rsidRPr="008015A2">
        <w:rPr>
          <w:color w:val="231F20"/>
          <w:spacing w:val="-3"/>
        </w:rPr>
        <w:t xml:space="preserve"> </w:t>
      </w:r>
      <w:r w:rsidRPr="008015A2">
        <w:rPr>
          <w:color w:val="231F20"/>
        </w:rPr>
        <w:t>treścią</w:t>
      </w:r>
      <w:r w:rsidRPr="008015A2">
        <w:rPr>
          <w:color w:val="231F20"/>
          <w:spacing w:val="-3"/>
        </w:rPr>
        <w:t xml:space="preserve"> </w:t>
      </w:r>
      <w:r w:rsidRPr="008015A2">
        <w:rPr>
          <w:color w:val="231F20"/>
        </w:rPr>
        <w:t>umowy</w:t>
      </w:r>
      <w:r w:rsidRPr="008015A2">
        <w:rPr>
          <w:color w:val="231F20"/>
          <w:spacing w:val="-3"/>
        </w:rPr>
        <w:t xml:space="preserve"> </w:t>
      </w:r>
      <w:r w:rsidRPr="008015A2">
        <w:rPr>
          <w:color w:val="231F20"/>
        </w:rPr>
        <w:t>o</w:t>
      </w:r>
      <w:r w:rsidRPr="008015A2">
        <w:rPr>
          <w:color w:val="231F20"/>
          <w:spacing w:val="-3"/>
        </w:rPr>
        <w:t xml:space="preserve"> </w:t>
      </w:r>
      <w:r w:rsidRPr="008015A2">
        <w:rPr>
          <w:color w:val="231F20"/>
        </w:rPr>
        <w:t>udzielenie</w:t>
      </w:r>
      <w:r w:rsidRPr="008015A2">
        <w:rPr>
          <w:color w:val="231F20"/>
          <w:spacing w:val="-3"/>
        </w:rPr>
        <w:t xml:space="preserve"> </w:t>
      </w:r>
      <w:r w:rsidRPr="008015A2">
        <w:rPr>
          <w:color w:val="231F20"/>
        </w:rPr>
        <w:t>pożyczki</w:t>
      </w:r>
      <w:r w:rsidRPr="008015A2">
        <w:rPr>
          <w:color w:val="231F20"/>
          <w:spacing w:val="-9"/>
        </w:rPr>
        <w:t xml:space="preserve"> </w:t>
      </w:r>
      <w:r w:rsidRPr="008015A2">
        <w:rPr>
          <w:color w:val="231F20"/>
        </w:rPr>
        <w:t>przed</w:t>
      </w:r>
      <w:r w:rsidRPr="008015A2">
        <w:rPr>
          <w:color w:val="231F20"/>
          <w:spacing w:val="-9"/>
        </w:rPr>
        <w:t xml:space="preserve"> </w:t>
      </w:r>
      <w:r w:rsidRPr="008015A2">
        <w:rPr>
          <w:color w:val="231F20"/>
        </w:rPr>
        <w:t>jej</w:t>
      </w:r>
      <w:r w:rsidRPr="008015A2">
        <w:rPr>
          <w:color w:val="231F20"/>
          <w:spacing w:val="-9"/>
        </w:rPr>
        <w:t xml:space="preserve"> </w:t>
      </w:r>
      <w:r w:rsidRPr="008015A2">
        <w:rPr>
          <w:color w:val="231F20"/>
        </w:rPr>
        <w:t>zawarciem.</w:t>
      </w:r>
      <w:r w:rsidRPr="008015A2">
        <w:rPr>
          <w:color w:val="231F20"/>
          <w:spacing w:val="-9"/>
        </w:rPr>
        <w:t xml:space="preserve"> </w:t>
      </w:r>
      <w:r w:rsidRPr="008015A2">
        <w:rPr>
          <w:color w:val="231F20"/>
        </w:rPr>
        <w:t>Tekst</w:t>
      </w:r>
      <w:r w:rsidRPr="008015A2">
        <w:rPr>
          <w:color w:val="231F20"/>
          <w:spacing w:val="-9"/>
        </w:rPr>
        <w:t xml:space="preserve"> </w:t>
      </w:r>
      <w:r w:rsidRPr="008015A2">
        <w:rPr>
          <w:color w:val="231F20"/>
        </w:rPr>
        <w:t>Regulaminu</w:t>
      </w:r>
      <w:r w:rsidRPr="008015A2">
        <w:rPr>
          <w:color w:val="231F20"/>
          <w:spacing w:val="-9"/>
        </w:rPr>
        <w:t xml:space="preserve"> </w:t>
      </w:r>
      <w:r w:rsidRPr="008015A2">
        <w:rPr>
          <w:color w:val="231F20"/>
        </w:rPr>
        <w:t>jest</w:t>
      </w:r>
      <w:r w:rsidRPr="008015A2">
        <w:rPr>
          <w:color w:val="231F20"/>
          <w:spacing w:val="-9"/>
        </w:rPr>
        <w:t xml:space="preserve"> </w:t>
      </w:r>
      <w:r w:rsidRPr="008015A2">
        <w:rPr>
          <w:color w:val="231F20"/>
        </w:rPr>
        <w:t xml:space="preserve">dostępny na stronie </w:t>
      </w:r>
      <w:hyperlink r:id="rId13" w:history="1">
        <w:r w:rsidRPr="008015A2">
          <w:rPr>
            <w:color w:val="231F20"/>
          </w:rPr>
          <w:t>www.</w:t>
        </w:r>
        <w:r w:rsidR="000905C6" w:rsidRPr="008015A2">
          <w:rPr>
            <w:color w:val="231F20"/>
          </w:rPr>
          <w:t>capital4you</w:t>
        </w:r>
        <w:r w:rsidRPr="008015A2">
          <w:rPr>
            <w:color w:val="231F20"/>
          </w:rPr>
          <w:t>.pl</w:t>
        </w:r>
      </w:hyperlink>
    </w:p>
    <w:p w14:paraId="53613E66" w14:textId="25971720" w:rsidR="00D83A83" w:rsidRPr="008015A2" w:rsidRDefault="009C0A1F" w:rsidP="00D02741">
      <w:pPr>
        <w:pStyle w:val="Akapitzlist"/>
        <w:numPr>
          <w:ilvl w:val="0"/>
          <w:numId w:val="1"/>
        </w:numPr>
        <w:tabs>
          <w:tab w:val="left" w:pos="618"/>
        </w:tabs>
        <w:kinsoku w:val="0"/>
        <w:overflowPunct w:val="0"/>
        <w:spacing w:line="232" w:lineRule="auto"/>
        <w:rPr>
          <w:color w:val="231F20"/>
        </w:rPr>
      </w:pPr>
      <w:r w:rsidRPr="008015A2">
        <w:rPr>
          <w:color w:val="231F20"/>
        </w:rPr>
        <w:t>Wszelkie zawiadomienia przekazywane w związku z Umową Pożyczki sporządzane muszą być w języku polskim, na piśmie, listem poleconym na adres drugiej Strony, wskazany we Wniosku o udzielenie Pożyczki.</w:t>
      </w:r>
    </w:p>
    <w:p w14:paraId="62DBB376" w14:textId="305EF1EE" w:rsidR="00D83A83" w:rsidRPr="008015A2" w:rsidRDefault="009C0A1F" w:rsidP="00D02741">
      <w:pPr>
        <w:pStyle w:val="Akapitzlist"/>
        <w:numPr>
          <w:ilvl w:val="0"/>
          <w:numId w:val="1"/>
        </w:numPr>
        <w:tabs>
          <w:tab w:val="left" w:pos="618"/>
        </w:tabs>
        <w:kinsoku w:val="0"/>
        <w:overflowPunct w:val="0"/>
        <w:spacing w:line="232" w:lineRule="auto"/>
        <w:rPr>
          <w:color w:val="231F20"/>
        </w:rPr>
      </w:pPr>
      <w:r w:rsidRPr="008015A2">
        <w:rPr>
          <w:color w:val="231F20"/>
        </w:rPr>
        <w:t>Regulamin</w:t>
      </w:r>
      <w:r w:rsidRPr="008015A2">
        <w:rPr>
          <w:color w:val="231F20"/>
          <w:spacing w:val="-5"/>
        </w:rPr>
        <w:t xml:space="preserve"> </w:t>
      </w:r>
      <w:r w:rsidRPr="008015A2">
        <w:rPr>
          <w:color w:val="231F20"/>
        </w:rPr>
        <w:t>podlega</w:t>
      </w:r>
      <w:r w:rsidRPr="008015A2">
        <w:rPr>
          <w:color w:val="231F20"/>
          <w:spacing w:val="-5"/>
        </w:rPr>
        <w:t xml:space="preserve"> </w:t>
      </w:r>
      <w:r w:rsidRPr="008015A2">
        <w:rPr>
          <w:color w:val="231F20"/>
        </w:rPr>
        <w:t>prawu</w:t>
      </w:r>
      <w:r w:rsidRPr="008015A2">
        <w:rPr>
          <w:color w:val="231F20"/>
          <w:spacing w:val="-5"/>
        </w:rPr>
        <w:t xml:space="preserve"> </w:t>
      </w:r>
      <w:r w:rsidRPr="008015A2">
        <w:rPr>
          <w:color w:val="231F20"/>
        </w:rPr>
        <w:t>polskiemu</w:t>
      </w:r>
      <w:r w:rsidRPr="008015A2">
        <w:rPr>
          <w:color w:val="231F20"/>
          <w:spacing w:val="-5"/>
        </w:rPr>
        <w:t xml:space="preserve"> </w:t>
      </w:r>
      <w:r w:rsidRPr="008015A2">
        <w:rPr>
          <w:color w:val="231F20"/>
        </w:rPr>
        <w:t>i</w:t>
      </w:r>
      <w:r w:rsidRPr="008015A2">
        <w:rPr>
          <w:color w:val="231F20"/>
          <w:spacing w:val="-5"/>
        </w:rPr>
        <w:t xml:space="preserve"> </w:t>
      </w:r>
      <w:r w:rsidRPr="008015A2">
        <w:rPr>
          <w:color w:val="231F20"/>
        </w:rPr>
        <w:t>zgodnie</w:t>
      </w:r>
      <w:r w:rsidRPr="008015A2">
        <w:rPr>
          <w:color w:val="231F20"/>
          <w:spacing w:val="-5"/>
        </w:rPr>
        <w:t xml:space="preserve"> </w:t>
      </w:r>
      <w:r w:rsidRPr="008015A2">
        <w:rPr>
          <w:color w:val="231F20"/>
        </w:rPr>
        <w:t>z</w:t>
      </w:r>
      <w:r w:rsidRPr="008015A2">
        <w:rPr>
          <w:color w:val="231F20"/>
          <w:spacing w:val="-5"/>
        </w:rPr>
        <w:t xml:space="preserve"> </w:t>
      </w:r>
      <w:r w:rsidRPr="008015A2">
        <w:rPr>
          <w:color w:val="231F20"/>
        </w:rPr>
        <w:t>nim</w:t>
      </w:r>
      <w:r w:rsidRPr="008015A2">
        <w:rPr>
          <w:color w:val="231F20"/>
          <w:spacing w:val="-5"/>
        </w:rPr>
        <w:t xml:space="preserve"> </w:t>
      </w:r>
      <w:r w:rsidRPr="008015A2">
        <w:rPr>
          <w:color w:val="231F20"/>
        </w:rPr>
        <w:t>winien być interpretowany.</w:t>
      </w:r>
    </w:p>
    <w:p w14:paraId="41319B4E" w14:textId="4573FFFE" w:rsidR="00D83A83" w:rsidRPr="008015A2" w:rsidRDefault="009C0A1F" w:rsidP="00D02741">
      <w:pPr>
        <w:pStyle w:val="Akapitzlist"/>
        <w:numPr>
          <w:ilvl w:val="0"/>
          <w:numId w:val="1"/>
        </w:numPr>
        <w:tabs>
          <w:tab w:val="left" w:pos="618"/>
        </w:tabs>
        <w:kinsoku w:val="0"/>
        <w:overflowPunct w:val="0"/>
        <w:spacing w:line="232" w:lineRule="auto"/>
        <w:rPr>
          <w:color w:val="231F20"/>
        </w:rPr>
      </w:pPr>
      <w:r w:rsidRPr="008015A2">
        <w:rPr>
          <w:color w:val="231F20"/>
        </w:rPr>
        <w:t>Pożyczkobiorca zobowiązany jest podać we Wniosku o udzielenie Pożyczki prawdziwe dane.</w:t>
      </w:r>
    </w:p>
    <w:p w14:paraId="0E590D2E" w14:textId="3DE9FEC9" w:rsidR="009C0A1F" w:rsidRPr="008015A2" w:rsidRDefault="009C0A1F" w:rsidP="00D02741">
      <w:pPr>
        <w:pStyle w:val="Akapitzlist"/>
        <w:numPr>
          <w:ilvl w:val="0"/>
          <w:numId w:val="1"/>
        </w:numPr>
        <w:tabs>
          <w:tab w:val="left" w:pos="618"/>
        </w:tabs>
        <w:kinsoku w:val="0"/>
        <w:overflowPunct w:val="0"/>
        <w:spacing w:line="232" w:lineRule="auto"/>
        <w:rPr>
          <w:color w:val="231F20"/>
        </w:rPr>
      </w:pPr>
      <w:r w:rsidRPr="008015A2">
        <w:rPr>
          <w:color w:val="231F20"/>
        </w:rPr>
        <w:t>Podanie nieprawdziwych danych wprowadzających Pożyczkodawcę w błąd skutkujący doprowadzeniem do niekorzystnego rozporządzenia jego mieniem, może rodzić odpowiedzialność karną po stronie Pożyczkobiorcy.</w:t>
      </w:r>
    </w:p>
    <w:p w14:paraId="706387FB" w14:textId="75349B59" w:rsidR="00241C87" w:rsidRPr="008015A2" w:rsidRDefault="009C0A1F" w:rsidP="00D83A83">
      <w:pPr>
        <w:pStyle w:val="Akapitzlist"/>
        <w:numPr>
          <w:ilvl w:val="1"/>
          <w:numId w:val="1"/>
        </w:numPr>
        <w:tabs>
          <w:tab w:val="left" w:pos="618"/>
        </w:tabs>
        <w:kinsoku w:val="0"/>
        <w:overflowPunct w:val="0"/>
        <w:spacing w:line="232" w:lineRule="auto"/>
        <w:ind w:right="295"/>
        <w:rPr>
          <w:color w:val="231F20"/>
        </w:rPr>
      </w:pPr>
      <w:r w:rsidRPr="008015A2">
        <w:rPr>
          <w:color w:val="231F20"/>
        </w:rPr>
        <w:t>Jeżeli poszczególne postanowienia Umowy Pożyczki lub Regulaminu stanowiącego jej integralną część okażą się nieważne pozostałe postanowienia pozostają w mocy.</w:t>
      </w:r>
    </w:p>
    <w:p w14:paraId="1283B585" w14:textId="77777777" w:rsidR="00241C87" w:rsidRPr="008015A2" w:rsidRDefault="00241C87" w:rsidP="00241C87">
      <w:pPr>
        <w:rPr>
          <w:sz w:val="24"/>
          <w:szCs w:val="24"/>
        </w:rPr>
      </w:pPr>
    </w:p>
    <w:p w14:paraId="2DAD8056" w14:textId="77777777" w:rsidR="00241C87" w:rsidRPr="008015A2" w:rsidRDefault="00241C87" w:rsidP="00241C87">
      <w:pPr>
        <w:pStyle w:val="Akapitzlist"/>
        <w:tabs>
          <w:tab w:val="left" w:pos="618"/>
        </w:tabs>
        <w:kinsoku w:val="0"/>
        <w:overflowPunct w:val="0"/>
        <w:spacing w:line="232" w:lineRule="auto"/>
        <w:ind w:right="38" w:firstLine="0"/>
        <w:rPr>
          <w:color w:val="231F20"/>
        </w:rPr>
      </w:pPr>
    </w:p>
    <w:sectPr w:rsidR="00241C87" w:rsidRPr="008015A2" w:rsidSect="00241128">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arcin Kamiński" w:date="2023-05-08T11:12:00Z" w:initials="MK">
    <w:p w14:paraId="0DA1A253" w14:textId="1BA73E80" w:rsidR="00290C24" w:rsidRDefault="00290C24">
      <w:pPr>
        <w:pStyle w:val="Tekstkomentarza"/>
      </w:pPr>
      <w:r>
        <w:rPr>
          <w:rStyle w:val="Odwoaniedokomentarza"/>
        </w:rPr>
        <w:annotationRef/>
      </w:r>
      <w:r>
        <w:t xml:space="preserve">Nasza ulubiona formalność – uzyskanie adresu do doręczeń dla capital </w:t>
      </w:r>
    </w:p>
  </w:comment>
  <w:comment w:id="24" w:author="Anna Szumińska" w:date="2023-05-19T13:07:00Z" w:initials="AS">
    <w:p w14:paraId="7BB7880F" w14:textId="175A79ED" w:rsidR="00671327" w:rsidRDefault="00671327">
      <w:pPr>
        <w:pStyle w:val="Tekstkomentarza"/>
      </w:pPr>
      <w:r>
        <w:rPr>
          <w:rStyle w:val="Odwoaniedokomentarza"/>
        </w:rPr>
        <w:annotationRef/>
      </w:r>
      <w:r>
        <w:t>MK: Tak tylko by nie zapomnieć uzupełnić gdy otrzymamy RIP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A1A253" w15:done="0"/>
  <w15:commentEx w15:paraId="7BB788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35795" w16cex:dateUtc="2023-05-08T09:12:00Z"/>
  <w16cex:commentExtensible w16cex:durableId="2811F311" w16cex:dateUtc="2023-05-19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A1A253" w16cid:durableId="28035795"/>
  <w16cid:commentId w16cid:paraId="7BB7880F" w16cid:durableId="2811F3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3FC3A" w14:textId="77777777" w:rsidR="00270D89" w:rsidRDefault="00270D89">
      <w:r>
        <w:separator/>
      </w:r>
    </w:p>
  </w:endnote>
  <w:endnote w:type="continuationSeparator" w:id="0">
    <w:p w14:paraId="57F4FBAA" w14:textId="77777777" w:rsidR="00270D89" w:rsidRDefault="00270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2A9C2" w14:textId="77777777" w:rsidR="00270D89" w:rsidRDefault="00270D89">
      <w:r>
        <w:separator/>
      </w:r>
    </w:p>
  </w:footnote>
  <w:footnote w:type="continuationSeparator" w:id="0">
    <w:p w14:paraId="3F473697" w14:textId="77777777" w:rsidR="00270D89" w:rsidRDefault="00270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54AE2718"/>
    <w:lvl w:ilvl="0">
      <w:start w:val="1"/>
      <w:numFmt w:val="decimal"/>
      <w:lvlText w:val="%1."/>
      <w:lvlJc w:val="left"/>
      <w:pPr>
        <w:ind w:left="617" w:hanging="341"/>
      </w:pPr>
      <w:rPr>
        <w:rFonts w:ascii="Arial" w:hAnsi="Arial" w:cs="Arial"/>
        <w:b w:val="0"/>
        <w:bCs w:val="0"/>
        <w:i w:val="0"/>
        <w:iCs w:val="0"/>
        <w:color w:val="231F20"/>
        <w:spacing w:val="-12"/>
        <w:w w:val="100"/>
        <w:sz w:val="24"/>
        <w:szCs w:val="24"/>
      </w:rPr>
    </w:lvl>
    <w:lvl w:ilvl="1">
      <w:numFmt w:val="bullet"/>
      <w:lvlText w:val="•"/>
      <w:lvlJc w:val="left"/>
      <w:pPr>
        <w:ind w:left="1099" w:hanging="341"/>
      </w:pPr>
    </w:lvl>
    <w:lvl w:ilvl="2">
      <w:numFmt w:val="bullet"/>
      <w:lvlText w:val="•"/>
      <w:lvlJc w:val="left"/>
      <w:pPr>
        <w:ind w:left="1579" w:hanging="341"/>
      </w:pPr>
    </w:lvl>
    <w:lvl w:ilvl="3">
      <w:numFmt w:val="bullet"/>
      <w:lvlText w:val="•"/>
      <w:lvlJc w:val="left"/>
      <w:pPr>
        <w:ind w:left="2059" w:hanging="341"/>
      </w:pPr>
    </w:lvl>
    <w:lvl w:ilvl="4">
      <w:numFmt w:val="bullet"/>
      <w:lvlText w:val="•"/>
      <w:lvlJc w:val="left"/>
      <w:pPr>
        <w:ind w:left="2539" w:hanging="341"/>
      </w:pPr>
    </w:lvl>
    <w:lvl w:ilvl="5">
      <w:numFmt w:val="bullet"/>
      <w:lvlText w:val="•"/>
      <w:lvlJc w:val="left"/>
      <w:pPr>
        <w:ind w:left="3019" w:hanging="341"/>
      </w:pPr>
    </w:lvl>
    <w:lvl w:ilvl="6">
      <w:numFmt w:val="bullet"/>
      <w:lvlText w:val="•"/>
      <w:lvlJc w:val="left"/>
      <w:pPr>
        <w:ind w:left="3499" w:hanging="341"/>
      </w:pPr>
    </w:lvl>
    <w:lvl w:ilvl="7">
      <w:numFmt w:val="bullet"/>
      <w:lvlText w:val="•"/>
      <w:lvlJc w:val="left"/>
      <w:pPr>
        <w:ind w:left="3979" w:hanging="341"/>
      </w:pPr>
    </w:lvl>
    <w:lvl w:ilvl="8">
      <w:numFmt w:val="bullet"/>
      <w:lvlText w:val="•"/>
      <w:lvlJc w:val="left"/>
      <w:pPr>
        <w:ind w:left="4459" w:hanging="341"/>
      </w:pPr>
    </w:lvl>
  </w:abstractNum>
  <w:abstractNum w:abstractNumId="1" w15:restartNumberingAfterBreak="0">
    <w:nsid w:val="00000403"/>
    <w:multiLevelType w:val="multilevel"/>
    <w:tmpl w:val="FFFFFFFF"/>
    <w:lvl w:ilvl="0">
      <w:start w:val="1"/>
      <w:numFmt w:val="lowerLetter"/>
      <w:lvlText w:val="%1."/>
      <w:lvlJc w:val="left"/>
      <w:pPr>
        <w:ind w:left="477" w:hanging="201"/>
      </w:pPr>
      <w:rPr>
        <w:rFonts w:ascii="Arial" w:hAnsi="Arial" w:cs="Arial"/>
        <w:b w:val="0"/>
        <w:bCs w:val="0"/>
        <w:i w:val="0"/>
        <w:iCs w:val="0"/>
        <w:color w:val="231F20"/>
        <w:spacing w:val="-1"/>
        <w:w w:val="100"/>
        <w:sz w:val="18"/>
        <w:szCs w:val="18"/>
      </w:rPr>
    </w:lvl>
    <w:lvl w:ilvl="1">
      <w:numFmt w:val="bullet"/>
      <w:lvlText w:val="•"/>
      <w:lvlJc w:val="left"/>
      <w:pPr>
        <w:ind w:left="999" w:hanging="201"/>
      </w:pPr>
    </w:lvl>
    <w:lvl w:ilvl="2">
      <w:numFmt w:val="bullet"/>
      <w:lvlText w:val="•"/>
      <w:lvlJc w:val="left"/>
      <w:pPr>
        <w:ind w:left="1519" w:hanging="201"/>
      </w:pPr>
    </w:lvl>
    <w:lvl w:ilvl="3">
      <w:numFmt w:val="bullet"/>
      <w:lvlText w:val="•"/>
      <w:lvlJc w:val="left"/>
      <w:pPr>
        <w:ind w:left="2038" w:hanging="201"/>
      </w:pPr>
    </w:lvl>
    <w:lvl w:ilvl="4">
      <w:numFmt w:val="bullet"/>
      <w:lvlText w:val="•"/>
      <w:lvlJc w:val="left"/>
      <w:pPr>
        <w:ind w:left="2558" w:hanging="201"/>
      </w:pPr>
    </w:lvl>
    <w:lvl w:ilvl="5">
      <w:numFmt w:val="bullet"/>
      <w:lvlText w:val="•"/>
      <w:lvlJc w:val="left"/>
      <w:pPr>
        <w:ind w:left="3078" w:hanging="201"/>
      </w:pPr>
    </w:lvl>
    <w:lvl w:ilvl="6">
      <w:numFmt w:val="bullet"/>
      <w:lvlText w:val="•"/>
      <w:lvlJc w:val="left"/>
      <w:pPr>
        <w:ind w:left="3597" w:hanging="201"/>
      </w:pPr>
    </w:lvl>
    <w:lvl w:ilvl="7">
      <w:numFmt w:val="bullet"/>
      <w:lvlText w:val="•"/>
      <w:lvlJc w:val="left"/>
      <w:pPr>
        <w:ind w:left="4117" w:hanging="201"/>
      </w:pPr>
    </w:lvl>
    <w:lvl w:ilvl="8">
      <w:numFmt w:val="bullet"/>
      <w:lvlText w:val="•"/>
      <w:lvlJc w:val="left"/>
      <w:pPr>
        <w:ind w:left="4637" w:hanging="201"/>
      </w:pPr>
    </w:lvl>
  </w:abstractNum>
  <w:abstractNum w:abstractNumId="2" w15:restartNumberingAfterBreak="0">
    <w:nsid w:val="00000404"/>
    <w:multiLevelType w:val="multilevel"/>
    <w:tmpl w:val="1694A1C6"/>
    <w:lvl w:ilvl="0">
      <w:start w:val="1"/>
      <w:numFmt w:val="lowerLetter"/>
      <w:lvlText w:val="%1."/>
      <w:lvlJc w:val="left"/>
      <w:pPr>
        <w:ind w:left="277" w:hanging="201"/>
      </w:pPr>
      <w:rPr>
        <w:rFonts w:ascii="Arial" w:hAnsi="Arial" w:cs="Arial" w:hint="default"/>
        <w:b w:val="0"/>
        <w:bCs w:val="0"/>
        <w:i w:val="0"/>
        <w:iCs w:val="0"/>
        <w:color w:val="231F20"/>
        <w:spacing w:val="-1"/>
        <w:w w:val="100"/>
        <w:sz w:val="18"/>
        <w:szCs w:val="18"/>
      </w:rPr>
    </w:lvl>
    <w:lvl w:ilvl="1">
      <w:start w:val="1"/>
      <w:numFmt w:val="decimal"/>
      <w:lvlText w:val="%2."/>
      <w:lvlJc w:val="left"/>
      <w:pPr>
        <w:ind w:left="617" w:hanging="341"/>
      </w:pPr>
      <w:rPr>
        <w:rFonts w:ascii="Arial" w:hAnsi="Arial" w:cs="Arial" w:hint="default"/>
        <w:b w:val="0"/>
        <w:bCs w:val="0"/>
        <w:i w:val="0"/>
        <w:iCs w:val="0"/>
        <w:color w:val="231F20"/>
        <w:spacing w:val="-12"/>
        <w:w w:val="100"/>
        <w:sz w:val="16"/>
        <w:szCs w:val="16"/>
      </w:rPr>
    </w:lvl>
    <w:lvl w:ilvl="2">
      <w:numFmt w:val="bullet"/>
      <w:lvlText w:val="•"/>
      <w:lvlJc w:val="left"/>
      <w:pPr>
        <w:ind w:left="1153" w:hanging="341"/>
      </w:pPr>
      <w:rPr>
        <w:rFonts w:hint="default"/>
      </w:rPr>
    </w:lvl>
    <w:lvl w:ilvl="3">
      <w:numFmt w:val="bullet"/>
      <w:lvlText w:val="•"/>
      <w:lvlJc w:val="left"/>
      <w:pPr>
        <w:ind w:left="1686" w:hanging="341"/>
      </w:pPr>
      <w:rPr>
        <w:rFonts w:hint="default"/>
      </w:rPr>
    </w:lvl>
    <w:lvl w:ilvl="4">
      <w:numFmt w:val="bullet"/>
      <w:lvlText w:val="•"/>
      <w:lvlJc w:val="left"/>
      <w:pPr>
        <w:ind w:left="2219" w:hanging="341"/>
      </w:pPr>
      <w:rPr>
        <w:rFonts w:hint="default"/>
      </w:rPr>
    </w:lvl>
    <w:lvl w:ilvl="5">
      <w:numFmt w:val="bullet"/>
      <w:lvlText w:val="•"/>
      <w:lvlJc w:val="left"/>
      <w:pPr>
        <w:ind w:left="2753" w:hanging="341"/>
      </w:pPr>
      <w:rPr>
        <w:rFonts w:hint="default"/>
      </w:rPr>
    </w:lvl>
    <w:lvl w:ilvl="6">
      <w:numFmt w:val="bullet"/>
      <w:lvlText w:val="•"/>
      <w:lvlJc w:val="left"/>
      <w:pPr>
        <w:ind w:left="3286" w:hanging="341"/>
      </w:pPr>
      <w:rPr>
        <w:rFonts w:hint="default"/>
      </w:rPr>
    </w:lvl>
    <w:lvl w:ilvl="7">
      <w:numFmt w:val="bullet"/>
      <w:lvlText w:val="•"/>
      <w:lvlJc w:val="left"/>
      <w:pPr>
        <w:ind w:left="3819" w:hanging="341"/>
      </w:pPr>
      <w:rPr>
        <w:rFonts w:hint="default"/>
      </w:rPr>
    </w:lvl>
    <w:lvl w:ilvl="8">
      <w:numFmt w:val="bullet"/>
      <w:lvlText w:val="•"/>
      <w:lvlJc w:val="left"/>
      <w:pPr>
        <w:ind w:left="4352" w:hanging="341"/>
      </w:pPr>
      <w:rPr>
        <w:rFonts w:hint="default"/>
      </w:rPr>
    </w:lvl>
  </w:abstractNum>
  <w:abstractNum w:abstractNumId="3" w15:restartNumberingAfterBreak="0">
    <w:nsid w:val="053C111E"/>
    <w:multiLevelType w:val="hybridMultilevel"/>
    <w:tmpl w:val="06BE0DD6"/>
    <w:lvl w:ilvl="0" w:tplc="11C05EF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55E291B"/>
    <w:multiLevelType w:val="hybridMultilevel"/>
    <w:tmpl w:val="46B4CEDA"/>
    <w:lvl w:ilvl="0" w:tplc="85B27998">
      <w:start w:val="1"/>
      <w:numFmt w:val="upperRoman"/>
      <w:lvlText w:val="%1."/>
      <w:lvlJc w:val="left"/>
      <w:pPr>
        <w:ind w:left="1428" w:hanging="72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15:restartNumberingAfterBreak="0">
    <w:nsid w:val="09717363"/>
    <w:multiLevelType w:val="hybridMultilevel"/>
    <w:tmpl w:val="FFFFFFFF"/>
    <w:lvl w:ilvl="0" w:tplc="5A224390">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6" w15:restartNumberingAfterBreak="0">
    <w:nsid w:val="189844A6"/>
    <w:multiLevelType w:val="multilevel"/>
    <w:tmpl w:val="C414C198"/>
    <w:lvl w:ilvl="0">
      <w:start w:val="5"/>
      <w:numFmt w:val="lowerLetter"/>
      <w:lvlText w:val="%1."/>
      <w:lvlJc w:val="left"/>
      <w:pPr>
        <w:ind w:left="277" w:hanging="201"/>
      </w:pPr>
      <w:rPr>
        <w:rFonts w:ascii="Arial" w:hAnsi="Arial" w:cs="Arial" w:hint="default"/>
        <w:b w:val="0"/>
        <w:bCs w:val="0"/>
        <w:i w:val="0"/>
        <w:iCs w:val="0"/>
        <w:color w:val="231F20"/>
        <w:spacing w:val="-1"/>
        <w:w w:val="100"/>
        <w:sz w:val="18"/>
        <w:szCs w:val="18"/>
      </w:rPr>
    </w:lvl>
    <w:lvl w:ilvl="1">
      <w:start w:val="3"/>
      <w:numFmt w:val="decimal"/>
      <w:lvlText w:val="%2."/>
      <w:lvlJc w:val="left"/>
      <w:pPr>
        <w:ind w:left="617" w:hanging="341"/>
      </w:pPr>
      <w:rPr>
        <w:rFonts w:ascii="Arial" w:hAnsi="Arial" w:cs="Arial" w:hint="default"/>
        <w:b w:val="0"/>
        <w:bCs w:val="0"/>
        <w:i w:val="0"/>
        <w:iCs w:val="0"/>
        <w:color w:val="231F20"/>
        <w:spacing w:val="-12"/>
        <w:w w:val="100"/>
        <w:sz w:val="16"/>
        <w:szCs w:val="16"/>
      </w:rPr>
    </w:lvl>
    <w:lvl w:ilvl="2">
      <w:numFmt w:val="bullet"/>
      <w:lvlText w:val="•"/>
      <w:lvlJc w:val="left"/>
      <w:pPr>
        <w:ind w:left="1153" w:hanging="341"/>
      </w:pPr>
      <w:rPr>
        <w:rFonts w:hint="default"/>
      </w:rPr>
    </w:lvl>
    <w:lvl w:ilvl="3">
      <w:numFmt w:val="bullet"/>
      <w:lvlText w:val="•"/>
      <w:lvlJc w:val="left"/>
      <w:pPr>
        <w:ind w:left="1686" w:hanging="341"/>
      </w:pPr>
      <w:rPr>
        <w:rFonts w:hint="default"/>
      </w:rPr>
    </w:lvl>
    <w:lvl w:ilvl="4">
      <w:numFmt w:val="bullet"/>
      <w:lvlText w:val="•"/>
      <w:lvlJc w:val="left"/>
      <w:pPr>
        <w:ind w:left="2219" w:hanging="341"/>
      </w:pPr>
      <w:rPr>
        <w:rFonts w:hint="default"/>
      </w:rPr>
    </w:lvl>
    <w:lvl w:ilvl="5">
      <w:numFmt w:val="bullet"/>
      <w:lvlText w:val="•"/>
      <w:lvlJc w:val="left"/>
      <w:pPr>
        <w:ind w:left="2753" w:hanging="341"/>
      </w:pPr>
      <w:rPr>
        <w:rFonts w:hint="default"/>
      </w:rPr>
    </w:lvl>
    <w:lvl w:ilvl="6">
      <w:numFmt w:val="bullet"/>
      <w:lvlText w:val="•"/>
      <w:lvlJc w:val="left"/>
      <w:pPr>
        <w:ind w:left="3286" w:hanging="341"/>
      </w:pPr>
      <w:rPr>
        <w:rFonts w:hint="default"/>
      </w:rPr>
    </w:lvl>
    <w:lvl w:ilvl="7">
      <w:numFmt w:val="bullet"/>
      <w:lvlText w:val="•"/>
      <w:lvlJc w:val="left"/>
      <w:pPr>
        <w:ind w:left="3819" w:hanging="341"/>
      </w:pPr>
      <w:rPr>
        <w:rFonts w:hint="default"/>
      </w:rPr>
    </w:lvl>
    <w:lvl w:ilvl="8">
      <w:numFmt w:val="bullet"/>
      <w:lvlText w:val="•"/>
      <w:lvlJc w:val="left"/>
      <w:pPr>
        <w:ind w:left="4352" w:hanging="341"/>
      </w:pPr>
      <w:rPr>
        <w:rFonts w:hint="default"/>
      </w:rPr>
    </w:lvl>
  </w:abstractNum>
  <w:abstractNum w:abstractNumId="7" w15:restartNumberingAfterBreak="0">
    <w:nsid w:val="1CEE7EFF"/>
    <w:multiLevelType w:val="hybridMultilevel"/>
    <w:tmpl w:val="FFFFFFFF"/>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FD7208F"/>
    <w:multiLevelType w:val="hybridMultilevel"/>
    <w:tmpl w:val="05A62E5C"/>
    <w:lvl w:ilvl="0" w:tplc="FF7271BA">
      <w:start w:val="1"/>
      <w:numFmt w:val="decimal"/>
      <w:lvlText w:val="%1."/>
      <w:lvlJc w:val="left"/>
      <w:pPr>
        <w:ind w:left="720" w:hanging="360"/>
      </w:pPr>
      <w:rPr>
        <w:rFonts w:asciiTheme="majorHAnsi" w:eastAsiaTheme="minorHAnsi" w:hAnsiTheme="majorHAnsi" w:cstheme="majorHAns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7AD4978"/>
    <w:multiLevelType w:val="hybridMultilevel"/>
    <w:tmpl w:val="C65C69BC"/>
    <w:lvl w:ilvl="0" w:tplc="B4022AB4">
      <w:start w:val="1"/>
      <w:numFmt w:val="decimal"/>
      <w:lvlText w:val="%1."/>
      <w:lvlJc w:val="left"/>
      <w:pPr>
        <w:ind w:left="1122" w:hanging="450"/>
      </w:pPr>
      <w:rPr>
        <w:rFonts w:hint="default"/>
        <w:b/>
        <w:sz w:val="24"/>
        <w:szCs w:val="24"/>
      </w:rPr>
    </w:lvl>
    <w:lvl w:ilvl="1" w:tplc="04150019" w:tentative="1">
      <w:start w:val="1"/>
      <w:numFmt w:val="lowerLetter"/>
      <w:lvlText w:val="%2."/>
      <w:lvlJc w:val="left"/>
      <w:pPr>
        <w:ind w:left="1752" w:hanging="360"/>
      </w:pPr>
    </w:lvl>
    <w:lvl w:ilvl="2" w:tplc="0415001B" w:tentative="1">
      <w:start w:val="1"/>
      <w:numFmt w:val="lowerRoman"/>
      <w:lvlText w:val="%3."/>
      <w:lvlJc w:val="right"/>
      <w:pPr>
        <w:ind w:left="2472" w:hanging="180"/>
      </w:pPr>
    </w:lvl>
    <w:lvl w:ilvl="3" w:tplc="0415000F" w:tentative="1">
      <w:start w:val="1"/>
      <w:numFmt w:val="decimal"/>
      <w:lvlText w:val="%4."/>
      <w:lvlJc w:val="left"/>
      <w:pPr>
        <w:ind w:left="3192" w:hanging="360"/>
      </w:pPr>
    </w:lvl>
    <w:lvl w:ilvl="4" w:tplc="04150019" w:tentative="1">
      <w:start w:val="1"/>
      <w:numFmt w:val="lowerLetter"/>
      <w:lvlText w:val="%5."/>
      <w:lvlJc w:val="left"/>
      <w:pPr>
        <w:ind w:left="3912" w:hanging="360"/>
      </w:pPr>
    </w:lvl>
    <w:lvl w:ilvl="5" w:tplc="0415001B" w:tentative="1">
      <w:start w:val="1"/>
      <w:numFmt w:val="lowerRoman"/>
      <w:lvlText w:val="%6."/>
      <w:lvlJc w:val="right"/>
      <w:pPr>
        <w:ind w:left="4632" w:hanging="180"/>
      </w:pPr>
    </w:lvl>
    <w:lvl w:ilvl="6" w:tplc="0415000F" w:tentative="1">
      <w:start w:val="1"/>
      <w:numFmt w:val="decimal"/>
      <w:lvlText w:val="%7."/>
      <w:lvlJc w:val="left"/>
      <w:pPr>
        <w:ind w:left="5352" w:hanging="360"/>
      </w:pPr>
    </w:lvl>
    <w:lvl w:ilvl="7" w:tplc="04150019" w:tentative="1">
      <w:start w:val="1"/>
      <w:numFmt w:val="lowerLetter"/>
      <w:lvlText w:val="%8."/>
      <w:lvlJc w:val="left"/>
      <w:pPr>
        <w:ind w:left="6072" w:hanging="360"/>
      </w:pPr>
    </w:lvl>
    <w:lvl w:ilvl="8" w:tplc="0415001B" w:tentative="1">
      <w:start w:val="1"/>
      <w:numFmt w:val="lowerRoman"/>
      <w:lvlText w:val="%9."/>
      <w:lvlJc w:val="right"/>
      <w:pPr>
        <w:ind w:left="6792" w:hanging="180"/>
      </w:pPr>
    </w:lvl>
  </w:abstractNum>
  <w:abstractNum w:abstractNumId="10" w15:restartNumberingAfterBreak="0">
    <w:nsid w:val="41BB52FF"/>
    <w:multiLevelType w:val="hybridMultilevel"/>
    <w:tmpl w:val="9334AD84"/>
    <w:lvl w:ilvl="0" w:tplc="88F81FFE">
      <w:start w:val="3"/>
      <w:numFmt w:val="decimal"/>
      <w:lvlText w:val="%1."/>
      <w:lvlJc w:val="left"/>
      <w:pPr>
        <w:ind w:left="977" w:hanging="360"/>
      </w:pPr>
      <w:rPr>
        <w:rFonts w:hint="default"/>
      </w:rPr>
    </w:lvl>
    <w:lvl w:ilvl="1" w:tplc="04150019" w:tentative="1">
      <w:start w:val="1"/>
      <w:numFmt w:val="lowerLetter"/>
      <w:lvlText w:val="%2."/>
      <w:lvlJc w:val="left"/>
      <w:pPr>
        <w:ind w:left="1697" w:hanging="360"/>
      </w:pPr>
    </w:lvl>
    <w:lvl w:ilvl="2" w:tplc="0415001B" w:tentative="1">
      <w:start w:val="1"/>
      <w:numFmt w:val="lowerRoman"/>
      <w:lvlText w:val="%3."/>
      <w:lvlJc w:val="right"/>
      <w:pPr>
        <w:ind w:left="2417" w:hanging="180"/>
      </w:pPr>
    </w:lvl>
    <w:lvl w:ilvl="3" w:tplc="0415000F" w:tentative="1">
      <w:start w:val="1"/>
      <w:numFmt w:val="decimal"/>
      <w:lvlText w:val="%4."/>
      <w:lvlJc w:val="left"/>
      <w:pPr>
        <w:ind w:left="3137" w:hanging="360"/>
      </w:pPr>
    </w:lvl>
    <w:lvl w:ilvl="4" w:tplc="04150019" w:tentative="1">
      <w:start w:val="1"/>
      <w:numFmt w:val="lowerLetter"/>
      <w:lvlText w:val="%5."/>
      <w:lvlJc w:val="left"/>
      <w:pPr>
        <w:ind w:left="3857" w:hanging="360"/>
      </w:pPr>
    </w:lvl>
    <w:lvl w:ilvl="5" w:tplc="0415001B" w:tentative="1">
      <w:start w:val="1"/>
      <w:numFmt w:val="lowerRoman"/>
      <w:lvlText w:val="%6."/>
      <w:lvlJc w:val="right"/>
      <w:pPr>
        <w:ind w:left="4577" w:hanging="180"/>
      </w:pPr>
    </w:lvl>
    <w:lvl w:ilvl="6" w:tplc="0415000F" w:tentative="1">
      <w:start w:val="1"/>
      <w:numFmt w:val="decimal"/>
      <w:lvlText w:val="%7."/>
      <w:lvlJc w:val="left"/>
      <w:pPr>
        <w:ind w:left="5297" w:hanging="360"/>
      </w:pPr>
    </w:lvl>
    <w:lvl w:ilvl="7" w:tplc="04150019" w:tentative="1">
      <w:start w:val="1"/>
      <w:numFmt w:val="lowerLetter"/>
      <w:lvlText w:val="%8."/>
      <w:lvlJc w:val="left"/>
      <w:pPr>
        <w:ind w:left="6017" w:hanging="360"/>
      </w:pPr>
    </w:lvl>
    <w:lvl w:ilvl="8" w:tplc="0415001B" w:tentative="1">
      <w:start w:val="1"/>
      <w:numFmt w:val="lowerRoman"/>
      <w:lvlText w:val="%9."/>
      <w:lvlJc w:val="right"/>
      <w:pPr>
        <w:ind w:left="6737" w:hanging="180"/>
      </w:pPr>
    </w:lvl>
  </w:abstractNum>
  <w:abstractNum w:abstractNumId="11" w15:restartNumberingAfterBreak="0">
    <w:nsid w:val="41E9449A"/>
    <w:multiLevelType w:val="hybridMultilevel"/>
    <w:tmpl w:val="53BE2246"/>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B203E62"/>
    <w:multiLevelType w:val="hybridMultilevel"/>
    <w:tmpl w:val="F9305B86"/>
    <w:lvl w:ilvl="0" w:tplc="10D4D92C">
      <w:start w:val="3"/>
      <w:numFmt w:val="decimal"/>
      <w:lvlText w:val="%1."/>
      <w:lvlJc w:val="left"/>
      <w:pPr>
        <w:ind w:left="977" w:hanging="360"/>
      </w:pPr>
      <w:rPr>
        <w:rFonts w:hint="default"/>
      </w:rPr>
    </w:lvl>
    <w:lvl w:ilvl="1" w:tplc="04150019" w:tentative="1">
      <w:start w:val="1"/>
      <w:numFmt w:val="lowerLetter"/>
      <w:lvlText w:val="%2."/>
      <w:lvlJc w:val="left"/>
      <w:pPr>
        <w:ind w:left="1697" w:hanging="360"/>
      </w:pPr>
    </w:lvl>
    <w:lvl w:ilvl="2" w:tplc="0415001B" w:tentative="1">
      <w:start w:val="1"/>
      <w:numFmt w:val="lowerRoman"/>
      <w:lvlText w:val="%3."/>
      <w:lvlJc w:val="right"/>
      <w:pPr>
        <w:ind w:left="2417" w:hanging="180"/>
      </w:pPr>
    </w:lvl>
    <w:lvl w:ilvl="3" w:tplc="0415000F" w:tentative="1">
      <w:start w:val="1"/>
      <w:numFmt w:val="decimal"/>
      <w:lvlText w:val="%4."/>
      <w:lvlJc w:val="left"/>
      <w:pPr>
        <w:ind w:left="3137" w:hanging="360"/>
      </w:pPr>
    </w:lvl>
    <w:lvl w:ilvl="4" w:tplc="04150019" w:tentative="1">
      <w:start w:val="1"/>
      <w:numFmt w:val="lowerLetter"/>
      <w:lvlText w:val="%5."/>
      <w:lvlJc w:val="left"/>
      <w:pPr>
        <w:ind w:left="3857" w:hanging="360"/>
      </w:pPr>
    </w:lvl>
    <w:lvl w:ilvl="5" w:tplc="0415001B" w:tentative="1">
      <w:start w:val="1"/>
      <w:numFmt w:val="lowerRoman"/>
      <w:lvlText w:val="%6."/>
      <w:lvlJc w:val="right"/>
      <w:pPr>
        <w:ind w:left="4577" w:hanging="180"/>
      </w:pPr>
    </w:lvl>
    <w:lvl w:ilvl="6" w:tplc="0415000F" w:tentative="1">
      <w:start w:val="1"/>
      <w:numFmt w:val="decimal"/>
      <w:lvlText w:val="%7."/>
      <w:lvlJc w:val="left"/>
      <w:pPr>
        <w:ind w:left="5297" w:hanging="360"/>
      </w:pPr>
    </w:lvl>
    <w:lvl w:ilvl="7" w:tplc="04150019" w:tentative="1">
      <w:start w:val="1"/>
      <w:numFmt w:val="lowerLetter"/>
      <w:lvlText w:val="%8."/>
      <w:lvlJc w:val="left"/>
      <w:pPr>
        <w:ind w:left="6017" w:hanging="360"/>
      </w:pPr>
    </w:lvl>
    <w:lvl w:ilvl="8" w:tplc="0415001B" w:tentative="1">
      <w:start w:val="1"/>
      <w:numFmt w:val="lowerRoman"/>
      <w:lvlText w:val="%9."/>
      <w:lvlJc w:val="right"/>
      <w:pPr>
        <w:ind w:left="6737" w:hanging="180"/>
      </w:pPr>
    </w:lvl>
  </w:abstractNum>
  <w:abstractNum w:abstractNumId="13" w15:restartNumberingAfterBreak="0">
    <w:nsid w:val="58377569"/>
    <w:multiLevelType w:val="multilevel"/>
    <w:tmpl w:val="93DE2EEE"/>
    <w:lvl w:ilvl="0">
      <w:start w:val="1"/>
      <w:numFmt w:val="lowerLetter"/>
      <w:lvlText w:val="%1."/>
      <w:lvlJc w:val="left"/>
      <w:pPr>
        <w:ind w:left="277" w:hanging="201"/>
      </w:pPr>
      <w:rPr>
        <w:rFonts w:ascii="Arial" w:hAnsi="Arial" w:cs="Arial" w:hint="default"/>
        <w:b w:val="0"/>
        <w:bCs w:val="0"/>
        <w:i w:val="0"/>
        <w:iCs w:val="0"/>
        <w:color w:val="231F20"/>
        <w:spacing w:val="-1"/>
        <w:w w:val="100"/>
        <w:sz w:val="18"/>
        <w:szCs w:val="18"/>
      </w:rPr>
    </w:lvl>
    <w:lvl w:ilvl="1">
      <w:start w:val="1"/>
      <w:numFmt w:val="decimal"/>
      <w:lvlText w:val="%2."/>
      <w:lvlJc w:val="left"/>
      <w:pPr>
        <w:ind w:left="617" w:hanging="341"/>
      </w:pPr>
      <w:rPr>
        <w:rFonts w:ascii="Arial" w:hAnsi="Arial" w:cs="Arial" w:hint="default"/>
        <w:b w:val="0"/>
        <w:bCs w:val="0"/>
        <w:i w:val="0"/>
        <w:iCs w:val="0"/>
        <w:color w:val="231F20"/>
        <w:spacing w:val="-12"/>
        <w:w w:val="100"/>
        <w:sz w:val="16"/>
        <w:szCs w:val="16"/>
      </w:rPr>
    </w:lvl>
    <w:lvl w:ilvl="2">
      <w:numFmt w:val="bullet"/>
      <w:lvlText w:val="•"/>
      <w:lvlJc w:val="left"/>
      <w:pPr>
        <w:ind w:left="1153" w:hanging="341"/>
      </w:pPr>
      <w:rPr>
        <w:rFonts w:hint="default"/>
      </w:rPr>
    </w:lvl>
    <w:lvl w:ilvl="3">
      <w:numFmt w:val="bullet"/>
      <w:lvlText w:val="•"/>
      <w:lvlJc w:val="left"/>
      <w:pPr>
        <w:ind w:left="1686" w:hanging="341"/>
      </w:pPr>
      <w:rPr>
        <w:rFonts w:hint="default"/>
      </w:rPr>
    </w:lvl>
    <w:lvl w:ilvl="4">
      <w:numFmt w:val="bullet"/>
      <w:lvlText w:val="•"/>
      <w:lvlJc w:val="left"/>
      <w:pPr>
        <w:ind w:left="2219" w:hanging="341"/>
      </w:pPr>
      <w:rPr>
        <w:rFonts w:hint="default"/>
      </w:rPr>
    </w:lvl>
    <w:lvl w:ilvl="5">
      <w:numFmt w:val="bullet"/>
      <w:lvlText w:val="•"/>
      <w:lvlJc w:val="left"/>
      <w:pPr>
        <w:ind w:left="2753" w:hanging="341"/>
      </w:pPr>
      <w:rPr>
        <w:rFonts w:hint="default"/>
      </w:rPr>
    </w:lvl>
    <w:lvl w:ilvl="6">
      <w:numFmt w:val="bullet"/>
      <w:lvlText w:val="•"/>
      <w:lvlJc w:val="left"/>
      <w:pPr>
        <w:ind w:left="3286" w:hanging="341"/>
      </w:pPr>
      <w:rPr>
        <w:rFonts w:hint="default"/>
      </w:rPr>
    </w:lvl>
    <w:lvl w:ilvl="7">
      <w:numFmt w:val="bullet"/>
      <w:lvlText w:val="•"/>
      <w:lvlJc w:val="left"/>
      <w:pPr>
        <w:ind w:left="3819" w:hanging="341"/>
      </w:pPr>
      <w:rPr>
        <w:rFonts w:hint="default"/>
      </w:rPr>
    </w:lvl>
    <w:lvl w:ilvl="8">
      <w:numFmt w:val="bullet"/>
      <w:lvlText w:val="•"/>
      <w:lvlJc w:val="left"/>
      <w:pPr>
        <w:ind w:left="4352" w:hanging="341"/>
      </w:pPr>
      <w:rPr>
        <w:rFonts w:hint="default"/>
      </w:rPr>
    </w:lvl>
  </w:abstractNum>
  <w:abstractNum w:abstractNumId="14" w15:restartNumberingAfterBreak="0">
    <w:nsid w:val="64270654"/>
    <w:multiLevelType w:val="hybridMultilevel"/>
    <w:tmpl w:val="A3E4DF32"/>
    <w:lvl w:ilvl="0" w:tplc="FD08C11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8460635"/>
    <w:multiLevelType w:val="hybridMultilevel"/>
    <w:tmpl w:val="EED87132"/>
    <w:lvl w:ilvl="0" w:tplc="FD707AA0">
      <w:start w:val="3"/>
      <w:numFmt w:val="decimal"/>
      <w:lvlText w:val="%1."/>
      <w:lvlJc w:val="left"/>
      <w:pPr>
        <w:ind w:left="977" w:hanging="360"/>
      </w:pPr>
      <w:rPr>
        <w:rFonts w:hint="default"/>
      </w:rPr>
    </w:lvl>
    <w:lvl w:ilvl="1" w:tplc="04150019" w:tentative="1">
      <w:start w:val="1"/>
      <w:numFmt w:val="lowerLetter"/>
      <w:lvlText w:val="%2."/>
      <w:lvlJc w:val="left"/>
      <w:pPr>
        <w:ind w:left="1697" w:hanging="360"/>
      </w:pPr>
    </w:lvl>
    <w:lvl w:ilvl="2" w:tplc="0415001B" w:tentative="1">
      <w:start w:val="1"/>
      <w:numFmt w:val="lowerRoman"/>
      <w:lvlText w:val="%3."/>
      <w:lvlJc w:val="right"/>
      <w:pPr>
        <w:ind w:left="2417" w:hanging="180"/>
      </w:pPr>
    </w:lvl>
    <w:lvl w:ilvl="3" w:tplc="0415000F" w:tentative="1">
      <w:start w:val="1"/>
      <w:numFmt w:val="decimal"/>
      <w:lvlText w:val="%4."/>
      <w:lvlJc w:val="left"/>
      <w:pPr>
        <w:ind w:left="3137" w:hanging="360"/>
      </w:pPr>
    </w:lvl>
    <w:lvl w:ilvl="4" w:tplc="04150019" w:tentative="1">
      <w:start w:val="1"/>
      <w:numFmt w:val="lowerLetter"/>
      <w:lvlText w:val="%5."/>
      <w:lvlJc w:val="left"/>
      <w:pPr>
        <w:ind w:left="3857" w:hanging="360"/>
      </w:pPr>
    </w:lvl>
    <w:lvl w:ilvl="5" w:tplc="0415001B" w:tentative="1">
      <w:start w:val="1"/>
      <w:numFmt w:val="lowerRoman"/>
      <w:lvlText w:val="%6."/>
      <w:lvlJc w:val="right"/>
      <w:pPr>
        <w:ind w:left="4577" w:hanging="180"/>
      </w:pPr>
    </w:lvl>
    <w:lvl w:ilvl="6" w:tplc="0415000F" w:tentative="1">
      <w:start w:val="1"/>
      <w:numFmt w:val="decimal"/>
      <w:lvlText w:val="%7."/>
      <w:lvlJc w:val="left"/>
      <w:pPr>
        <w:ind w:left="5297" w:hanging="360"/>
      </w:pPr>
    </w:lvl>
    <w:lvl w:ilvl="7" w:tplc="04150019" w:tentative="1">
      <w:start w:val="1"/>
      <w:numFmt w:val="lowerLetter"/>
      <w:lvlText w:val="%8."/>
      <w:lvlJc w:val="left"/>
      <w:pPr>
        <w:ind w:left="6017" w:hanging="360"/>
      </w:pPr>
    </w:lvl>
    <w:lvl w:ilvl="8" w:tplc="0415001B" w:tentative="1">
      <w:start w:val="1"/>
      <w:numFmt w:val="lowerRoman"/>
      <w:lvlText w:val="%9."/>
      <w:lvlJc w:val="right"/>
      <w:pPr>
        <w:ind w:left="6737" w:hanging="180"/>
      </w:pPr>
    </w:lvl>
  </w:abstractNum>
  <w:abstractNum w:abstractNumId="16" w15:restartNumberingAfterBreak="0">
    <w:nsid w:val="795D29EB"/>
    <w:multiLevelType w:val="hybridMultilevel"/>
    <w:tmpl w:val="A038F412"/>
    <w:lvl w:ilvl="0" w:tplc="E39EC146">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02492578">
    <w:abstractNumId w:val="0"/>
  </w:num>
  <w:num w:numId="2" w16cid:durableId="684017876">
    <w:abstractNumId w:val="5"/>
  </w:num>
  <w:num w:numId="3" w16cid:durableId="642466041">
    <w:abstractNumId w:val="7"/>
  </w:num>
  <w:num w:numId="4" w16cid:durableId="1145851038">
    <w:abstractNumId w:val="1"/>
  </w:num>
  <w:num w:numId="5" w16cid:durableId="1141651998">
    <w:abstractNumId w:val="2"/>
  </w:num>
  <w:num w:numId="6" w16cid:durableId="855923082">
    <w:abstractNumId w:val="4"/>
  </w:num>
  <w:num w:numId="7" w16cid:durableId="918368692">
    <w:abstractNumId w:val="9"/>
  </w:num>
  <w:num w:numId="8" w16cid:durableId="701563103">
    <w:abstractNumId w:val="12"/>
  </w:num>
  <w:num w:numId="9" w16cid:durableId="700204367">
    <w:abstractNumId w:val="11"/>
  </w:num>
  <w:num w:numId="10" w16cid:durableId="849221062">
    <w:abstractNumId w:val="15"/>
  </w:num>
  <w:num w:numId="11" w16cid:durableId="399064481">
    <w:abstractNumId w:val="13"/>
  </w:num>
  <w:num w:numId="12" w16cid:durableId="1712802525">
    <w:abstractNumId w:val="10"/>
  </w:num>
  <w:num w:numId="13" w16cid:durableId="1096486622">
    <w:abstractNumId w:val="6"/>
  </w:num>
  <w:num w:numId="14" w16cid:durableId="46271437">
    <w:abstractNumId w:val="3"/>
  </w:num>
  <w:num w:numId="15" w16cid:durableId="1708413036">
    <w:abstractNumId w:val="14"/>
  </w:num>
  <w:num w:numId="16" w16cid:durableId="80564975">
    <w:abstractNumId w:val="16"/>
  </w:num>
  <w:num w:numId="17" w16cid:durableId="146141993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in Kamiński">
    <w15:presenceInfo w15:providerId="Windows Live" w15:userId="338f48843a29c008"/>
  </w15:person>
  <w15:person w15:author="Anna Szumińska">
    <w15:presenceInfo w15:providerId="Windows Live" w15:userId="20e0ae03dc0da9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87"/>
    <w:rsid w:val="000905C6"/>
    <w:rsid w:val="000F35A4"/>
    <w:rsid w:val="00103202"/>
    <w:rsid w:val="00131955"/>
    <w:rsid w:val="00140507"/>
    <w:rsid w:val="001F3EB4"/>
    <w:rsid w:val="001F40CD"/>
    <w:rsid w:val="001F6497"/>
    <w:rsid w:val="00212D0A"/>
    <w:rsid w:val="0023203B"/>
    <w:rsid w:val="00241128"/>
    <w:rsid w:val="00241C87"/>
    <w:rsid w:val="002471A9"/>
    <w:rsid w:val="00270D89"/>
    <w:rsid w:val="00290C24"/>
    <w:rsid w:val="0031070C"/>
    <w:rsid w:val="003109BA"/>
    <w:rsid w:val="003254A8"/>
    <w:rsid w:val="00330E5A"/>
    <w:rsid w:val="00344300"/>
    <w:rsid w:val="00364988"/>
    <w:rsid w:val="003807A2"/>
    <w:rsid w:val="003A4271"/>
    <w:rsid w:val="003E2C27"/>
    <w:rsid w:val="003F5A83"/>
    <w:rsid w:val="004D14F1"/>
    <w:rsid w:val="004D271B"/>
    <w:rsid w:val="004E6D0A"/>
    <w:rsid w:val="005227A3"/>
    <w:rsid w:val="00543160"/>
    <w:rsid w:val="005514A2"/>
    <w:rsid w:val="00571183"/>
    <w:rsid w:val="005773BB"/>
    <w:rsid w:val="0058402A"/>
    <w:rsid w:val="005C1421"/>
    <w:rsid w:val="005E6A9A"/>
    <w:rsid w:val="00640594"/>
    <w:rsid w:val="0066579C"/>
    <w:rsid w:val="00671327"/>
    <w:rsid w:val="006F2561"/>
    <w:rsid w:val="006F30B6"/>
    <w:rsid w:val="007069A0"/>
    <w:rsid w:val="00745BB6"/>
    <w:rsid w:val="0076443B"/>
    <w:rsid w:val="00793F39"/>
    <w:rsid w:val="007B4522"/>
    <w:rsid w:val="008015A2"/>
    <w:rsid w:val="008052AB"/>
    <w:rsid w:val="0080585E"/>
    <w:rsid w:val="00833036"/>
    <w:rsid w:val="00847F80"/>
    <w:rsid w:val="00884CBD"/>
    <w:rsid w:val="00893E74"/>
    <w:rsid w:val="00894D8E"/>
    <w:rsid w:val="008A7B1A"/>
    <w:rsid w:val="008E108C"/>
    <w:rsid w:val="009159BD"/>
    <w:rsid w:val="00926FCD"/>
    <w:rsid w:val="009347CF"/>
    <w:rsid w:val="00945A84"/>
    <w:rsid w:val="00992255"/>
    <w:rsid w:val="009B15B7"/>
    <w:rsid w:val="009C0A1F"/>
    <w:rsid w:val="009C164D"/>
    <w:rsid w:val="00A458A6"/>
    <w:rsid w:val="00A71C32"/>
    <w:rsid w:val="00A73A23"/>
    <w:rsid w:val="00AB2038"/>
    <w:rsid w:val="00AE4BE8"/>
    <w:rsid w:val="00B60EAF"/>
    <w:rsid w:val="00B65DEE"/>
    <w:rsid w:val="00B66507"/>
    <w:rsid w:val="00BA56E0"/>
    <w:rsid w:val="00BA7895"/>
    <w:rsid w:val="00BC5D3A"/>
    <w:rsid w:val="00BD217E"/>
    <w:rsid w:val="00C31FF7"/>
    <w:rsid w:val="00C8264D"/>
    <w:rsid w:val="00CB6BAD"/>
    <w:rsid w:val="00CE5D8A"/>
    <w:rsid w:val="00CF1E08"/>
    <w:rsid w:val="00D02741"/>
    <w:rsid w:val="00D03002"/>
    <w:rsid w:val="00D37D6A"/>
    <w:rsid w:val="00D44DEE"/>
    <w:rsid w:val="00D83A83"/>
    <w:rsid w:val="00D875A1"/>
    <w:rsid w:val="00DB202C"/>
    <w:rsid w:val="00DD617E"/>
    <w:rsid w:val="00DE4CD0"/>
    <w:rsid w:val="00DF57BC"/>
    <w:rsid w:val="00E25086"/>
    <w:rsid w:val="00E31A5F"/>
    <w:rsid w:val="00ED2B2E"/>
    <w:rsid w:val="00EE0A1A"/>
    <w:rsid w:val="00EF01D4"/>
    <w:rsid w:val="00EF1651"/>
    <w:rsid w:val="00F01A5B"/>
    <w:rsid w:val="00F32FB7"/>
    <w:rsid w:val="00F81AF4"/>
    <w:rsid w:val="00FB5FB9"/>
    <w:rsid w:val="00FC12AC"/>
    <w:rsid w:val="00FC1783"/>
    <w:rsid w:val="00FF6B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72F"/>
  <w15:docId w15:val="{B3784BC8-0584-4F1F-A1BC-FC6211031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uiPriority w:val="1"/>
    <w:qFormat/>
    <w:rsid w:val="00241C87"/>
    <w:pPr>
      <w:widowControl w:val="0"/>
      <w:autoSpaceDE w:val="0"/>
      <w:autoSpaceDN w:val="0"/>
      <w:adjustRightInd w:val="0"/>
      <w:spacing w:after="0" w:line="240" w:lineRule="auto"/>
    </w:pPr>
    <w:rPr>
      <w:rFonts w:ascii="Arial" w:eastAsiaTheme="minorEastAsia" w:hAnsi="Arial" w:cs="Arial"/>
      <w:lang w:eastAsia="pl-PL"/>
    </w:rPr>
  </w:style>
  <w:style w:type="paragraph" w:styleId="Nagwek2">
    <w:name w:val="heading 2"/>
    <w:basedOn w:val="Normalny"/>
    <w:next w:val="Normalny"/>
    <w:link w:val="Nagwek2Znak"/>
    <w:uiPriority w:val="9"/>
    <w:semiHidden/>
    <w:unhideWhenUsed/>
    <w:qFormat/>
    <w:rsid w:val="00241C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1"/>
    <w:qFormat/>
    <w:rsid w:val="00241C87"/>
    <w:pPr>
      <w:ind w:left="617"/>
      <w:outlineLvl w:val="2"/>
    </w:pPr>
    <w:rPr>
      <w:b/>
      <w:bCs/>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241C87"/>
    <w:rPr>
      <w:rFonts w:ascii="Arial" w:eastAsiaTheme="minorEastAsia" w:hAnsi="Arial" w:cs="Arial"/>
      <w:b/>
      <w:bCs/>
      <w:sz w:val="18"/>
      <w:szCs w:val="18"/>
      <w:lang w:eastAsia="pl-PL"/>
    </w:rPr>
  </w:style>
  <w:style w:type="paragraph" w:styleId="Tekstpodstawowy">
    <w:name w:val="Body Text"/>
    <w:basedOn w:val="Normalny"/>
    <w:link w:val="TekstpodstawowyZnak"/>
    <w:uiPriority w:val="1"/>
    <w:qFormat/>
    <w:rsid w:val="00241C87"/>
    <w:rPr>
      <w:sz w:val="18"/>
      <w:szCs w:val="18"/>
    </w:rPr>
  </w:style>
  <w:style w:type="character" w:customStyle="1" w:styleId="TekstpodstawowyZnak">
    <w:name w:val="Tekst podstawowy Znak"/>
    <w:basedOn w:val="Domylnaczcionkaakapitu"/>
    <w:link w:val="Tekstpodstawowy"/>
    <w:uiPriority w:val="1"/>
    <w:rsid w:val="00241C87"/>
    <w:rPr>
      <w:rFonts w:ascii="Arial" w:eastAsiaTheme="minorEastAsia" w:hAnsi="Arial" w:cs="Arial"/>
      <w:sz w:val="18"/>
      <w:szCs w:val="18"/>
      <w:lang w:eastAsia="pl-PL"/>
    </w:rPr>
  </w:style>
  <w:style w:type="paragraph" w:styleId="Akapitzlist">
    <w:name w:val="List Paragraph"/>
    <w:basedOn w:val="Normalny"/>
    <w:uiPriority w:val="34"/>
    <w:qFormat/>
    <w:rsid w:val="00241C87"/>
    <w:pPr>
      <w:ind w:left="617" w:right="294" w:hanging="341"/>
      <w:jc w:val="both"/>
    </w:pPr>
    <w:rPr>
      <w:sz w:val="24"/>
      <w:szCs w:val="24"/>
    </w:rPr>
  </w:style>
  <w:style w:type="character" w:styleId="Odwoaniedokomentarza">
    <w:name w:val="annotation reference"/>
    <w:basedOn w:val="Domylnaczcionkaakapitu"/>
    <w:uiPriority w:val="99"/>
    <w:semiHidden/>
    <w:unhideWhenUsed/>
    <w:rsid w:val="00241C87"/>
    <w:rPr>
      <w:rFonts w:cs="Times New Roman"/>
      <w:sz w:val="16"/>
      <w:szCs w:val="16"/>
    </w:rPr>
  </w:style>
  <w:style w:type="paragraph" w:styleId="Tekstkomentarza">
    <w:name w:val="annotation text"/>
    <w:basedOn w:val="Normalny"/>
    <w:link w:val="TekstkomentarzaZnak"/>
    <w:uiPriority w:val="99"/>
    <w:unhideWhenUsed/>
    <w:rsid w:val="00241C87"/>
    <w:rPr>
      <w:sz w:val="20"/>
      <w:szCs w:val="20"/>
    </w:rPr>
  </w:style>
  <w:style w:type="character" w:customStyle="1" w:styleId="TekstkomentarzaZnak">
    <w:name w:val="Tekst komentarza Znak"/>
    <w:basedOn w:val="Domylnaczcionkaakapitu"/>
    <w:link w:val="Tekstkomentarza"/>
    <w:uiPriority w:val="99"/>
    <w:rsid w:val="00241C87"/>
    <w:rPr>
      <w:rFonts w:ascii="Arial" w:eastAsiaTheme="minorEastAsia" w:hAnsi="Arial" w:cs="Arial"/>
      <w:sz w:val="20"/>
      <w:szCs w:val="20"/>
      <w:lang w:eastAsia="pl-PL"/>
    </w:rPr>
  </w:style>
  <w:style w:type="character" w:customStyle="1" w:styleId="Nagwek2Znak">
    <w:name w:val="Nagłówek 2 Znak"/>
    <w:basedOn w:val="Domylnaczcionkaakapitu"/>
    <w:link w:val="Nagwek2"/>
    <w:uiPriority w:val="9"/>
    <w:semiHidden/>
    <w:rsid w:val="00241C87"/>
    <w:rPr>
      <w:rFonts w:asciiTheme="majorHAnsi" w:eastAsiaTheme="majorEastAsia" w:hAnsiTheme="majorHAnsi" w:cstheme="majorBidi"/>
      <w:color w:val="2F5496" w:themeColor="accent1" w:themeShade="BF"/>
      <w:sz w:val="26"/>
      <w:szCs w:val="26"/>
      <w:lang w:eastAsia="pl-PL"/>
    </w:rPr>
  </w:style>
  <w:style w:type="paragraph" w:styleId="Tematkomentarza">
    <w:name w:val="annotation subject"/>
    <w:basedOn w:val="Tekstkomentarza"/>
    <w:next w:val="Tekstkomentarza"/>
    <w:link w:val="TematkomentarzaZnak"/>
    <w:uiPriority w:val="99"/>
    <w:semiHidden/>
    <w:unhideWhenUsed/>
    <w:rsid w:val="00290C24"/>
    <w:rPr>
      <w:b/>
      <w:bCs/>
    </w:rPr>
  </w:style>
  <w:style w:type="character" w:customStyle="1" w:styleId="TematkomentarzaZnak">
    <w:name w:val="Temat komentarza Znak"/>
    <w:basedOn w:val="TekstkomentarzaZnak"/>
    <w:link w:val="Tematkomentarza"/>
    <w:uiPriority w:val="99"/>
    <w:semiHidden/>
    <w:rsid w:val="00290C24"/>
    <w:rPr>
      <w:rFonts w:ascii="Arial" w:eastAsiaTheme="minorEastAsia" w:hAnsi="Arial" w:cs="Arial"/>
      <w:b/>
      <w:bCs/>
      <w:sz w:val="20"/>
      <w:szCs w:val="20"/>
      <w:lang w:eastAsia="pl-PL"/>
    </w:rPr>
  </w:style>
  <w:style w:type="character" w:styleId="Hipercze">
    <w:name w:val="Hyperlink"/>
    <w:basedOn w:val="Domylnaczcionkaakapitu"/>
    <w:uiPriority w:val="99"/>
    <w:unhideWhenUsed/>
    <w:rsid w:val="00DB202C"/>
    <w:rPr>
      <w:color w:val="0563C1" w:themeColor="hyperlink"/>
      <w:u w:val="single"/>
    </w:rPr>
  </w:style>
  <w:style w:type="character" w:styleId="Nierozpoznanawzmianka">
    <w:name w:val="Unresolved Mention"/>
    <w:basedOn w:val="Domylnaczcionkaakapitu"/>
    <w:uiPriority w:val="99"/>
    <w:semiHidden/>
    <w:unhideWhenUsed/>
    <w:rsid w:val="00DB202C"/>
    <w:rPr>
      <w:color w:val="605E5C"/>
      <w:shd w:val="clear" w:color="auto" w:fill="E1DFDD"/>
    </w:rPr>
  </w:style>
  <w:style w:type="paragraph" w:styleId="Poprawka">
    <w:name w:val="Revision"/>
    <w:hidden/>
    <w:uiPriority w:val="99"/>
    <w:semiHidden/>
    <w:rsid w:val="00EE0A1A"/>
    <w:pPr>
      <w:spacing w:after="0" w:line="240" w:lineRule="auto"/>
    </w:pPr>
    <w:rPr>
      <w:rFonts w:ascii="Arial" w:eastAsiaTheme="minorEastAsia" w:hAnsi="Arial" w:cs="Arial"/>
      <w:lang w:eastAsia="pl-PL"/>
    </w:rPr>
  </w:style>
  <w:style w:type="paragraph" w:customStyle="1" w:styleId="text-justify">
    <w:name w:val="text-justify"/>
    <w:basedOn w:val="Normalny"/>
    <w:rsid w:val="000905C6"/>
    <w:pPr>
      <w:widowControl/>
      <w:autoSpaceDE/>
      <w:autoSpaceDN/>
      <w:adjustRightInd/>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352208">
      <w:bodyDiv w:val="1"/>
      <w:marLeft w:val="0"/>
      <w:marRight w:val="0"/>
      <w:marTop w:val="0"/>
      <w:marBottom w:val="0"/>
      <w:divBdr>
        <w:top w:val="none" w:sz="0" w:space="0" w:color="auto"/>
        <w:left w:val="none" w:sz="0" w:space="0" w:color="auto"/>
        <w:bottom w:val="none" w:sz="0" w:space="0" w:color="auto"/>
        <w:right w:val="none" w:sz="0" w:space="0" w:color="auto"/>
      </w:divBdr>
    </w:div>
    <w:div w:id="1820030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benefitia.p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pital4you.p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BC00B-3748-47A3-840F-52ABD0D5A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6643</Words>
  <Characters>39862</Characters>
  <Application>Microsoft Office Word</Application>
  <DocSecurity>0</DocSecurity>
  <Lines>332</Lines>
  <Paragraphs>92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Oliwia Olek</dc:creator>
  <cp:keywords/>
  <dc:description/>
  <cp:lastModifiedBy>Marcin Kamiński</cp:lastModifiedBy>
  <cp:revision>2</cp:revision>
  <dcterms:created xsi:type="dcterms:W3CDTF">2023-05-28T20:01:00Z</dcterms:created>
  <dcterms:modified xsi:type="dcterms:W3CDTF">2023-05-28T20:01:00Z</dcterms:modified>
</cp:coreProperties>
</file>