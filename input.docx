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Siatka"/>
        <w:tblW w:w="5000" w:type="pct"/>
        <w:tblLook w:val="04A0" w:firstRow="1" w:lastRow="0" w:firstColumn="1" w:lastColumn="0" w:noHBand="0" w:noVBand="1"/>
      </w:tblPr>
      <w:tblGrid>
        <w:gridCol w:w="2918"/>
        <w:gridCol w:w="6144"/>
      </w:tblGrid>
      <w:tr w:rsidR="001805B4" w14:paraId="7ACC2B96" w14:textId="77777777" w:rsidTr="001805B4">
        <w:tc>
          <w:tcPr>
            <w:tcW w:w="5000" w:type="pct"/>
            <w:gridSpan w:val="2"/>
          </w:tcPr>
          <w:p w14:paraId="5044CF29" w14:textId="539F5F2C" w:rsidR="001805B4" w:rsidRPr="00A967F4" w:rsidRDefault="001805B4" w:rsidP="006C690D">
            <w:pPr>
              <w:pStyle w:val="Akapitzlist"/>
              <w:numPr>
                <w:ilvl w:val="0"/>
                <w:numId w:val="11"/>
              </w:numPr>
              <w:rPr>
                <w:b/>
                <w:bCs/>
              </w:rPr>
            </w:pPr>
            <w:r w:rsidRPr="00A967F4">
              <w:rPr>
                <w:b/>
                <w:bCs/>
              </w:rPr>
              <w:t xml:space="preserve">IMIĘ, NAZWISKO (NAZWA) 1 ADRES (SIEDZIBA) KREDYTODAWCY LUB POŚREDNIKA KREDYTOWEGO </w:t>
            </w:r>
          </w:p>
        </w:tc>
      </w:tr>
      <w:tr w:rsidR="000A6228" w14:paraId="39774F9C" w14:textId="77777777" w:rsidTr="006C690D">
        <w:trPr>
          <w:trHeight w:val="1374"/>
        </w:trPr>
        <w:tc>
          <w:tcPr>
            <w:tcW w:w="1610" w:type="pct"/>
          </w:tcPr>
          <w:p w14:paraId="3285B4D2" w14:textId="77777777" w:rsidR="000A6228" w:rsidRPr="00D04B52" w:rsidRDefault="000A6228" w:rsidP="00C157B9">
            <w:pPr>
              <w:pStyle w:val="TableParagraph"/>
              <w:kinsoku w:val="0"/>
              <w:overflowPunct w:val="0"/>
              <w:rPr>
                <w:rFonts w:ascii="Times New Roman" w:hAnsi="Times New Roman" w:cs="Times New Roman"/>
                <w:b/>
                <w:bCs/>
                <w:sz w:val="14"/>
                <w:szCs w:val="14"/>
              </w:rPr>
            </w:pPr>
            <w:r w:rsidRPr="00D04B52">
              <w:rPr>
                <w:rFonts w:ascii="Times New Roman" w:hAnsi="Times New Roman" w:cs="Times New Roman"/>
                <w:b/>
                <w:bCs/>
                <w:sz w:val="16"/>
                <w:szCs w:val="16"/>
              </w:rPr>
              <w:t>Kredytodawca:</w:t>
            </w:r>
          </w:p>
        </w:tc>
        <w:tc>
          <w:tcPr>
            <w:tcW w:w="3390" w:type="pct"/>
          </w:tcPr>
          <w:p w14:paraId="4E76B4B5" w14:textId="77777777" w:rsidR="000A6228" w:rsidRDefault="000A6228" w:rsidP="00C157B9">
            <w:pPr>
              <w:pStyle w:val="TableParagraph"/>
              <w:kinsoku w:val="0"/>
              <w:overflowPunct w:val="0"/>
              <w:spacing w:before="63"/>
              <w:ind w:left="85"/>
              <w:rPr>
                <w:color w:val="231F20"/>
                <w:spacing w:val="-2"/>
                <w:sz w:val="16"/>
                <w:szCs w:val="16"/>
              </w:rPr>
            </w:pPr>
            <w:r>
              <w:rPr>
                <w:color w:val="231F20"/>
                <w:sz w:val="16"/>
                <w:szCs w:val="16"/>
              </w:rPr>
              <w:t>Dane</w:t>
            </w:r>
            <w:r>
              <w:rPr>
                <w:color w:val="231F20"/>
                <w:spacing w:val="-6"/>
                <w:sz w:val="16"/>
                <w:szCs w:val="16"/>
              </w:rPr>
              <w:t xml:space="preserve"> </w:t>
            </w:r>
            <w:r>
              <w:rPr>
                <w:color w:val="231F20"/>
                <w:spacing w:val="-2"/>
                <w:sz w:val="16"/>
                <w:szCs w:val="16"/>
              </w:rPr>
              <w:t>identyfikacyjne Kredytodawcy:</w:t>
            </w:r>
          </w:p>
          <w:p w14:paraId="3AFF51C1" w14:textId="77777777" w:rsidR="000A6228" w:rsidRDefault="000A6228" w:rsidP="00C157B9">
            <w:pPr>
              <w:pStyle w:val="TableParagraph"/>
              <w:kinsoku w:val="0"/>
              <w:overflowPunct w:val="0"/>
              <w:spacing w:before="8"/>
              <w:ind w:left="85"/>
              <w:rPr>
                <w:color w:val="231F20"/>
                <w:spacing w:val="-2"/>
                <w:sz w:val="16"/>
                <w:szCs w:val="16"/>
              </w:rPr>
            </w:pPr>
            <w:r>
              <w:rPr>
                <w:color w:val="231F20"/>
                <w:sz w:val="16"/>
                <w:szCs w:val="16"/>
              </w:rPr>
              <w:t xml:space="preserve">(Adres, z którego ma korzystać </w:t>
            </w:r>
            <w:r>
              <w:rPr>
                <w:color w:val="231F20"/>
                <w:spacing w:val="-2"/>
                <w:sz w:val="16"/>
                <w:szCs w:val="16"/>
              </w:rPr>
              <w:t>konsument)</w:t>
            </w:r>
          </w:p>
          <w:p w14:paraId="6FF03652" w14:textId="77777777" w:rsidR="000A6228" w:rsidRPr="003A5A47" w:rsidRDefault="000A6228" w:rsidP="00C157B9">
            <w:pPr>
              <w:pStyle w:val="TableParagraph"/>
              <w:kinsoku w:val="0"/>
              <w:overflowPunct w:val="0"/>
              <w:spacing w:before="8"/>
              <w:ind w:left="85"/>
              <w:rPr>
                <w:color w:val="231F20"/>
                <w:spacing w:val="-4"/>
                <w:sz w:val="16"/>
                <w:szCs w:val="16"/>
                <w:lang w:val="en-US"/>
              </w:rPr>
            </w:pPr>
            <w:r>
              <w:rPr>
                <w:color w:val="231F20"/>
                <w:sz w:val="16"/>
                <w:szCs w:val="16"/>
                <w:lang w:val="en-US"/>
              </w:rPr>
              <w:t>CAPITAL4YOU</w:t>
            </w:r>
            <w:r w:rsidRPr="003A5A47">
              <w:rPr>
                <w:color w:val="231F20"/>
                <w:spacing w:val="-2"/>
                <w:sz w:val="16"/>
                <w:szCs w:val="16"/>
                <w:lang w:val="en-US"/>
              </w:rPr>
              <w:t xml:space="preserve"> </w:t>
            </w:r>
            <w:r w:rsidRPr="003A5A47">
              <w:rPr>
                <w:color w:val="231F20"/>
                <w:sz w:val="16"/>
                <w:szCs w:val="16"/>
                <w:lang w:val="en-US"/>
              </w:rPr>
              <w:t>Sp.</w:t>
            </w:r>
            <w:r w:rsidRPr="003A5A47">
              <w:rPr>
                <w:color w:val="231F20"/>
                <w:spacing w:val="-1"/>
                <w:sz w:val="16"/>
                <w:szCs w:val="16"/>
                <w:lang w:val="en-US"/>
              </w:rPr>
              <w:t xml:space="preserve"> </w:t>
            </w:r>
            <w:r w:rsidRPr="003A5A47">
              <w:rPr>
                <w:color w:val="231F20"/>
                <w:sz w:val="16"/>
                <w:szCs w:val="16"/>
                <w:lang w:val="en-US"/>
              </w:rPr>
              <w:t>z</w:t>
            </w:r>
            <w:r w:rsidRPr="003A5A47">
              <w:rPr>
                <w:color w:val="231F20"/>
                <w:spacing w:val="-1"/>
                <w:sz w:val="16"/>
                <w:szCs w:val="16"/>
                <w:lang w:val="en-US"/>
              </w:rPr>
              <w:t xml:space="preserve"> </w:t>
            </w:r>
            <w:proofErr w:type="spellStart"/>
            <w:r w:rsidRPr="003A5A47">
              <w:rPr>
                <w:color w:val="231F20"/>
                <w:spacing w:val="-4"/>
                <w:sz w:val="16"/>
                <w:szCs w:val="16"/>
                <w:lang w:val="en-US"/>
              </w:rPr>
              <w:t>o.o.</w:t>
            </w:r>
            <w:proofErr w:type="spellEnd"/>
          </w:p>
          <w:p w14:paraId="6D60E67E" w14:textId="77777777" w:rsidR="000A6228" w:rsidRDefault="000A6228" w:rsidP="00C157B9">
            <w:pPr>
              <w:pStyle w:val="TableParagraph"/>
              <w:kinsoku w:val="0"/>
              <w:overflowPunct w:val="0"/>
              <w:spacing w:before="8" w:line="249" w:lineRule="auto"/>
              <w:ind w:left="85" w:right="3086"/>
              <w:rPr>
                <w:color w:val="231F20"/>
                <w:sz w:val="16"/>
                <w:szCs w:val="16"/>
              </w:rPr>
            </w:pPr>
            <w:r>
              <w:rPr>
                <w:color w:val="231F20"/>
                <w:sz w:val="16"/>
                <w:szCs w:val="16"/>
              </w:rPr>
              <w:t>Adres do doręczeń elektronicznych:</w:t>
            </w:r>
          </w:p>
        </w:tc>
      </w:tr>
      <w:tr w:rsidR="000A6228" w14:paraId="590530AB" w14:textId="77777777" w:rsidTr="006C690D">
        <w:trPr>
          <w:trHeight w:val="425"/>
        </w:trPr>
        <w:tc>
          <w:tcPr>
            <w:tcW w:w="1610" w:type="pct"/>
          </w:tcPr>
          <w:p w14:paraId="3135D370" w14:textId="77777777" w:rsidR="000A6228" w:rsidRPr="00D04B52" w:rsidRDefault="000A6228" w:rsidP="00C157B9">
            <w:pPr>
              <w:pStyle w:val="TableParagraph"/>
              <w:kinsoku w:val="0"/>
              <w:overflowPunct w:val="0"/>
              <w:rPr>
                <w:rFonts w:ascii="Times New Roman" w:hAnsi="Times New Roman" w:cs="Times New Roman"/>
                <w:sz w:val="16"/>
                <w:szCs w:val="16"/>
              </w:rPr>
            </w:pPr>
            <w:r w:rsidRPr="00D04B52">
              <w:rPr>
                <w:rFonts w:ascii="Times New Roman" w:hAnsi="Times New Roman" w:cs="Times New Roman"/>
                <w:sz w:val="16"/>
                <w:szCs w:val="16"/>
              </w:rPr>
              <w:t xml:space="preserve">Adres: </w:t>
            </w:r>
          </w:p>
          <w:p w14:paraId="78FD3944" w14:textId="77777777" w:rsidR="000A6228" w:rsidRDefault="000A6228" w:rsidP="00C157B9">
            <w:pPr>
              <w:pStyle w:val="TableParagraph"/>
              <w:kinsoku w:val="0"/>
              <w:overflowPunct w:val="0"/>
              <w:rPr>
                <w:rFonts w:ascii="Times New Roman" w:hAnsi="Times New Roman" w:cs="Times New Roman"/>
                <w:sz w:val="14"/>
                <w:szCs w:val="14"/>
              </w:rPr>
            </w:pPr>
            <w:r w:rsidRPr="00D04B52">
              <w:rPr>
                <w:rFonts w:ascii="Times New Roman" w:hAnsi="Times New Roman" w:cs="Times New Roman"/>
                <w:sz w:val="16"/>
                <w:szCs w:val="16"/>
              </w:rPr>
              <w:t>(siedziba)</w:t>
            </w:r>
            <w:r>
              <w:rPr>
                <w:rFonts w:ascii="Times New Roman" w:hAnsi="Times New Roman" w:cs="Times New Roman"/>
                <w:sz w:val="16"/>
                <w:szCs w:val="16"/>
              </w:rPr>
              <w:t>:</w:t>
            </w:r>
          </w:p>
        </w:tc>
        <w:tc>
          <w:tcPr>
            <w:tcW w:w="3390" w:type="pct"/>
          </w:tcPr>
          <w:p w14:paraId="258ACDC8" w14:textId="77777777" w:rsidR="000A6228" w:rsidRDefault="000A6228" w:rsidP="00C157B9">
            <w:pPr>
              <w:pStyle w:val="TableParagraph"/>
              <w:kinsoku w:val="0"/>
              <w:overflowPunct w:val="0"/>
              <w:spacing w:before="88"/>
              <w:ind w:left="85"/>
              <w:rPr>
                <w:color w:val="231F20"/>
                <w:spacing w:val="-2"/>
                <w:sz w:val="16"/>
                <w:szCs w:val="16"/>
              </w:rPr>
            </w:pPr>
            <w:r>
              <w:rPr>
                <w:color w:val="231F20"/>
                <w:sz w:val="16"/>
                <w:szCs w:val="16"/>
              </w:rPr>
              <w:t>ul. Garncarska 1, 62-800 Kalisz</w:t>
            </w:r>
          </w:p>
        </w:tc>
      </w:tr>
      <w:tr w:rsidR="000A6228" w14:paraId="4179DC48" w14:textId="77777777" w:rsidTr="006C690D">
        <w:trPr>
          <w:trHeight w:val="425"/>
        </w:trPr>
        <w:tc>
          <w:tcPr>
            <w:tcW w:w="1610" w:type="pct"/>
          </w:tcPr>
          <w:p w14:paraId="3729071C" w14:textId="77777777" w:rsidR="000A6228" w:rsidRPr="00D04B52" w:rsidRDefault="000A6228" w:rsidP="00C157B9">
            <w:pPr>
              <w:pStyle w:val="TableParagraph"/>
              <w:kinsoku w:val="0"/>
              <w:overflowPunct w:val="0"/>
              <w:rPr>
                <w:rFonts w:ascii="Times New Roman" w:hAnsi="Times New Roman" w:cs="Times New Roman"/>
                <w:sz w:val="16"/>
                <w:szCs w:val="16"/>
              </w:rPr>
            </w:pPr>
            <w:r w:rsidRPr="00D04B52">
              <w:rPr>
                <w:rFonts w:ascii="Times New Roman" w:hAnsi="Times New Roman" w:cs="Times New Roman"/>
                <w:sz w:val="16"/>
                <w:szCs w:val="16"/>
              </w:rPr>
              <w:t>Numer telefonu:</w:t>
            </w:r>
          </w:p>
          <w:p w14:paraId="3C0281BB" w14:textId="77777777" w:rsidR="000A6228" w:rsidRDefault="000A6228" w:rsidP="00C157B9">
            <w:pPr>
              <w:pStyle w:val="TableParagraph"/>
              <w:kinsoku w:val="0"/>
              <w:overflowPunct w:val="0"/>
              <w:rPr>
                <w:rFonts w:ascii="Times New Roman" w:hAnsi="Times New Roman" w:cs="Times New Roman"/>
                <w:sz w:val="14"/>
                <w:szCs w:val="14"/>
              </w:rPr>
            </w:pPr>
            <w:r w:rsidRPr="00D04B52">
              <w:rPr>
                <w:rFonts w:ascii="Times New Roman" w:hAnsi="Times New Roman" w:cs="Times New Roman"/>
                <w:sz w:val="16"/>
                <w:szCs w:val="16"/>
              </w:rPr>
              <w:t>(informacja ta ma charakter opcjonalny)</w:t>
            </w:r>
          </w:p>
        </w:tc>
        <w:tc>
          <w:tcPr>
            <w:tcW w:w="3390" w:type="pct"/>
          </w:tcPr>
          <w:p w14:paraId="4737C47D" w14:textId="1AA96615" w:rsidR="000A6228" w:rsidRDefault="000A6228" w:rsidP="00C157B9">
            <w:pPr>
              <w:pStyle w:val="TableParagraph"/>
              <w:kinsoku w:val="0"/>
              <w:overflowPunct w:val="0"/>
              <w:spacing w:before="83"/>
              <w:ind w:left="85"/>
              <w:rPr>
                <w:color w:val="231F20"/>
                <w:spacing w:val="-5"/>
                <w:sz w:val="16"/>
                <w:szCs w:val="16"/>
              </w:rPr>
            </w:pPr>
          </w:p>
        </w:tc>
      </w:tr>
      <w:tr w:rsidR="000A6228" w14:paraId="7052EB9E" w14:textId="77777777" w:rsidTr="006C690D">
        <w:trPr>
          <w:trHeight w:val="425"/>
        </w:trPr>
        <w:tc>
          <w:tcPr>
            <w:tcW w:w="1610" w:type="pct"/>
          </w:tcPr>
          <w:p w14:paraId="7B048D12" w14:textId="77777777" w:rsidR="000A6228" w:rsidRPr="00D04B52" w:rsidRDefault="000A6228" w:rsidP="00C157B9">
            <w:pPr>
              <w:pStyle w:val="TableParagraph"/>
              <w:kinsoku w:val="0"/>
              <w:overflowPunct w:val="0"/>
              <w:spacing w:before="1"/>
              <w:rPr>
                <w:rFonts w:ascii="Times New Roman" w:hAnsi="Times New Roman" w:cs="Times New Roman"/>
                <w:color w:val="231F20"/>
                <w:spacing w:val="-2"/>
                <w:sz w:val="11"/>
                <w:szCs w:val="11"/>
              </w:rPr>
            </w:pPr>
            <w:r w:rsidRPr="00D04B52">
              <w:rPr>
                <w:rFonts w:ascii="Times New Roman" w:hAnsi="Times New Roman" w:cs="Times New Roman"/>
                <w:sz w:val="16"/>
                <w:szCs w:val="16"/>
              </w:rPr>
              <w:t>Adres poczty elektronicznej:</w:t>
            </w:r>
            <w:r w:rsidRPr="00D04B52">
              <w:rPr>
                <w:rFonts w:ascii="Times New Roman" w:hAnsi="Times New Roman" w:cs="Times New Roman"/>
                <w:sz w:val="16"/>
                <w:szCs w:val="16"/>
              </w:rPr>
              <w:br/>
              <w:t>(informacja ta ma charakter opcjonalny)</w:t>
            </w:r>
          </w:p>
        </w:tc>
        <w:tc>
          <w:tcPr>
            <w:tcW w:w="3390" w:type="pct"/>
          </w:tcPr>
          <w:p w14:paraId="78A4E059" w14:textId="77777777" w:rsidR="000A6228" w:rsidRDefault="000A6228" w:rsidP="00C157B9">
            <w:pPr>
              <w:pStyle w:val="TableParagraph"/>
              <w:kinsoku w:val="0"/>
              <w:overflowPunct w:val="0"/>
              <w:spacing w:before="72"/>
              <w:ind w:left="85"/>
              <w:rPr>
                <w:ins w:id="0" w:author="Anna Szumińska" w:date="2023-05-15T11:12:00Z"/>
                <w:rFonts w:ascii="Times New Roman" w:hAnsi="Times New Roman" w:cs="Times New Roman"/>
              </w:rPr>
            </w:pPr>
          </w:p>
          <w:p w14:paraId="683FBD6D" w14:textId="77777777" w:rsidR="000A6228" w:rsidRDefault="000A6228" w:rsidP="00C157B9">
            <w:pPr>
              <w:pStyle w:val="TableParagraph"/>
              <w:kinsoku w:val="0"/>
              <w:overflowPunct w:val="0"/>
              <w:spacing w:before="78"/>
              <w:ind w:left="85"/>
              <w:rPr>
                <w:color w:val="231F20"/>
                <w:spacing w:val="-2"/>
                <w:sz w:val="16"/>
                <w:szCs w:val="16"/>
              </w:rPr>
            </w:pPr>
            <w:ins w:id="1" w:author="Anna Szumińska" w:date="2023-05-15T11:12:00Z">
              <w:r>
                <w:rPr>
                  <w:color w:val="231F20"/>
                  <w:spacing w:val="-2"/>
                  <w:sz w:val="16"/>
                  <w:szCs w:val="16"/>
                </w:rPr>
                <w:fldChar w:fldCharType="begin"/>
              </w:r>
              <w:r>
                <w:rPr>
                  <w:color w:val="231F20"/>
                  <w:spacing w:val="-2"/>
                  <w:sz w:val="16"/>
                  <w:szCs w:val="16"/>
                </w:rPr>
                <w:instrText xml:space="preserve"> HYPERLINK "http://</w:instrText>
              </w:r>
            </w:ins>
            <w:r>
              <w:rPr>
                <w:color w:val="231F20"/>
                <w:spacing w:val="-2"/>
                <w:sz w:val="16"/>
                <w:szCs w:val="16"/>
              </w:rPr>
              <w:instrText>www.</w:instrText>
            </w:r>
            <w:ins w:id="2" w:author="Anna Szumińska" w:date="2023-05-15T11:11:00Z">
              <w:r>
                <w:rPr>
                  <w:color w:val="231F20"/>
                  <w:spacing w:val="-2"/>
                  <w:sz w:val="16"/>
                  <w:szCs w:val="16"/>
                </w:rPr>
                <w:instrText>capital4you</w:instrText>
              </w:r>
            </w:ins>
            <w:r>
              <w:rPr>
                <w:color w:val="231F20"/>
                <w:spacing w:val="-2"/>
                <w:sz w:val="16"/>
                <w:szCs w:val="16"/>
              </w:rPr>
              <w:instrText>.pl</w:instrText>
            </w:r>
            <w:ins w:id="3" w:author="Anna Szumińska" w:date="2023-05-15T11:12:00Z">
              <w:r>
                <w:rPr>
                  <w:color w:val="231F20"/>
                  <w:spacing w:val="-2"/>
                  <w:sz w:val="16"/>
                  <w:szCs w:val="16"/>
                </w:rPr>
                <w:instrText xml:space="preserve">" </w:instrText>
              </w:r>
              <w:r>
                <w:rPr>
                  <w:color w:val="231F20"/>
                  <w:spacing w:val="-2"/>
                  <w:sz w:val="16"/>
                  <w:szCs w:val="16"/>
                </w:rPr>
              </w:r>
              <w:r>
                <w:rPr>
                  <w:color w:val="231F20"/>
                  <w:spacing w:val="-2"/>
                  <w:sz w:val="16"/>
                  <w:szCs w:val="16"/>
                </w:rPr>
                <w:fldChar w:fldCharType="separate"/>
              </w:r>
            </w:ins>
            <w:r w:rsidRPr="009375E1">
              <w:rPr>
                <w:rStyle w:val="Hipercze"/>
                <w:spacing w:val="-2"/>
                <w:sz w:val="16"/>
                <w:szCs w:val="16"/>
              </w:rPr>
              <w:t>www.</w:t>
            </w:r>
            <w:ins w:id="4" w:author="Anna Szumińska" w:date="2023-05-15T11:11:00Z">
              <w:r w:rsidRPr="009375E1">
                <w:rPr>
                  <w:rStyle w:val="Hipercze"/>
                  <w:spacing w:val="-2"/>
                  <w:sz w:val="16"/>
                  <w:szCs w:val="16"/>
                </w:rPr>
                <w:t>capital4you</w:t>
              </w:r>
            </w:ins>
            <w:r w:rsidRPr="009375E1">
              <w:rPr>
                <w:rStyle w:val="Hipercze"/>
                <w:spacing w:val="-2"/>
                <w:sz w:val="16"/>
                <w:szCs w:val="16"/>
              </w:rPr>
              <w:t>.pl</w:t>
            </w:r>
            <w:ins w:id="5" w:author="Anna Szumińska" w:date="2023-05-15T11:12:00Z">
              <w:r>
                <w:rPr>
                  <w:color w:val="231F20"/>
                  <w:spacing w:val="-2"/>
                  <w:sz w:val="16"/>
                  <w:szCs w:val="16"/>
                </w:rPr>
                <w:fldChar w:fldCharType="end"/>
              </w:r>
            </w:ins>
          </w:p>
        </w:tc>
      </w:tr>
      <w:tr w:rsidR="000A6228" w14:paraId="3188E970" w14:textId="77777777" w:rsidTr="006C690D">
        <w:trPr>
          <w:trHeight w:val="425"/>
        </w:trPr>
        <w:tc>
          <w:tcPr>
            <w:tcW w:w="1610" w:type="pct"/>
          </w:tcPr>
          <w:p w14:paraId="3825F141" w14:textId="77777777" w:rsidR="000A6228" w:rsidRPr="00D04B52" w:rsidRDefault="000A6228" w:rsidP="00C157B9">
            <w:pPr>
              <w:pStyle w:val="TableParagraph"/>
              <w:kinsoku w:val="0"/>
              <w:overflowPunct w:val="0"/>
              <w:spacing w:before="1"/>
              <w:rPr>
                <w:rFonts w:ascii="Times New Roman" w:hAnsi="Times New Roman" w:cs="Times New Roman"/>
                <w:sz w:val="16"/>
                <w:szCs w:val="16"/>
              </w:rPr>
            </w:pPr>
            <w:r w:rsidRPr="008F2705">
              <w:rPr>
                <w:rFonts w:ascii="Times New Roman" w:hAnsi="Times New Roman" w:cs="Times New Roman"/>
                <w:sz w:val="16"/>
                <w:szCs w:val="16"/>
              </w:rPr>
              <w:t xml:space="preserve">Adres do doręczeń </w:t>
            </w:r>
            <w:commentRangeStart w:id="6"/>
            <w:r w:rsidRPr="008F2705">
              <w:rPr>
                <w:rFonts w:ascii="Times New Roman" w:hAnsi="Times New Roman" w:cs="Times New Roman"/>
                <w:sz w:val="16"/>
                <w:szCs w:val="16"/>
              </w:rPr>
              <w:t>elektronicznych</w:t>
            </w:r>
            <w:commentRangeEnd w:id="6"/>
            <w:r w:rsidR="00F7345F">
              <w:rPr>
                <w:rStyle w:val="Odwoaniedokomentarza"/>
              </w:rPr>
              <w:commentReference w:id="6"/>
            </w:r>
            <w:r w:rsidRPr="008F2705">
              <w:rPr>
                <w:rFonts w:ascii="Times New Roman" w:hAnsi="Times New Roman" w:cs="Times New Roman"/>
                <w:sz w:val="16"/>
                <w:szCs w:val="16"/>
              </w:rPr>
              <w:t>:</w:t>
            </w:r>
          </w:p>
        </w:tc>
        <w:tc>
          <w:tcPr>
            <w:tcW w:w="3390" w:type="pct"/>
          </w:tcPr>
          <w:p w14:paraId="22A510F9" w14:textId="1B8A4805" w:rsidR="000A6228" w:rsidRPr="006602BB" w:rsidRDefault="000A6228" w:rsidP="00C157B9">
            <w:pPr>
              <w:widowControl/>
              <w:autoSpaceDE/>
              <w:autoSpaceDN/>
              <w:adjustRightInd/>
              <w:spacing w:before="100" w:beforeAutospacing="1" w:after="100" w:afterAutospacing="1"/>
              <w:rPr>
                <w:rFonts w:eastAsia="Times New Roman"/>
                <w:sz w:val="20"/>
                <w:szCs w:val="20"/>
              </w:rPr>
            </w:pPr>
            <w:r>
              <w:rPr>
                <w:rFonts w:ascii="Segoe UI" w:hAnsi="Segoe UI" w:cs="Segoe UI"/>
                <w:sz w:val="18"/>
                <w:szCs w:val="18"/>
              </w:rPr>
              <w:t xml:space="preserve"> </w:t>
            </w:r>
          </w:p>
        </w:tc>
      </w:tr>
      <w:tr w:rsidR="000A6228" w14:paraId="69FFF0B8" w14:textId="77777777" w:rsidTr="006C690D">
        <w:trPr>
          <w:trHeight w:val="425"/>
        </w:trPr>
        <w:tc>
          <w:tcPr>
            <w:tcW w:w="1610" w:type="pct"/>
          </w:tcPr>
          <w:p w14:paraId="6C704461" w14:textId="77777777" w:rsidR="000A6228" w:rsidRPr="00D04B52" w:rsidRDefault="000A6228" w:rsidP="00C157B9">
            <w:pPr>
              <w:pStyle w:val="TableParagraph"/>
              <w:kinsoku w:val="0"/>
              <w:overflowPunct w:val="0"/>
              <w:spacing w:before="1"/>
              <w:rPr>
                <w:rFonts w:ascii="Times New Roman" w:hAnsi="Times New Roman" w:cs="Times New Roman"/>
                <w:color w:val="231F20"/>
                <w:spacing w:val="-2"/>
                <w:sz w:val="16"/>
                <w:szCs w:val="16"/>
              </w:rPr>
            </w:pPr>
            <w:r w:rsidRPr="00D04B52">
              <w:rPr>
                <w:rFonts w:ascii="Times New Roman" w:hAnsi="Times New Roman" w:cs="Times New Roman"/>
                <w:color w:val="231F20"/>
                <w:spacing w:val="-2"/>
                <w:sz w:val="16"/>
                <w:szCs w:val="16"/>
              </w:rPr>
              <w:t>Adres strony internetowej:</w:t>
            </w:r>
          </w:p>
          <w:p w14:paraId="29FC1D26" w14:textId="77777777" w:rsidR="000A6228" w:rsidRDefault="000A6228" w:rsidP="00C157B9">
            <w:pPr>
              <w:pStyle w:val="TableParagraph"/>
              <w:kinsoku w:val="0"/>
              <w:overflowPunct w:val="0"/>
              <w:spacing w:before="1"/>
              <w:rPr>
                <w:color w:val="231F20"/>
                <w:spacing w:val="-2"/>
                <w:sz w:val="11"/>
                <w:szCs w:val="11"/>
              </w:rPr>
            </w:pPr>
            <w:r w:rsidRPr="00D04B52">
              <w:rPr>
                <w:rFonts w:ascii="Times New Roman" w:hAnsi="Times New Roman" w:cs="Times New Roman"/>
                <w:color w:val="231F20"/>
                <w:spacing w:val="-2"/>
                <w:sz w:val="16"/>
                <w:szCs w:val="16"/>
              </w:rPr>
              <w:t>(informacja ta ma charakter opcjonalny)</w:t>
            </w:r>
          </w:p>
        </w:tc>
        <w:tc>
          <w:tcPr>
            <w:tcW w:w="3390" w:type="pct"/>
          </w:tcPr>
          <w:p w14:paraId="47F70176" w14:textId="77777777" w:rsidR="000A6228" w:rsidRDefault="00000000" w:rsidP="00C157B9">
            <w:pPr>
              <w:pStyle w:val="TableParagraph"/>
              <w:kinsoku w:val="0"/>
              <w:overflowPunct w:val="0"/>
              <w:spacing w:before="72"/>
              <w:ind w:left="85"/>
              <w:rPr>
                <w:color w:val="231F20"/>
                <w:spacing w:val="-2"/>
                <w:sz w:val="16"/>
                <w:szCs w:val="16"/>
              </w:rPr>
            </w:pPr>
            <w:hyperlink r:id="rId11" w:history="1">
              <w:r w:rsidR="000A6228">
                <w:rPr>
                  <w:color w:val="231F20"/>
                  <w:spacing w:val="-2"/>
                  <w:sz w:val="16"/>
                  <w:szCs w:val="16"/>
                </w:rPr>
                <w:t>www.benefitia.pl</w:t>
              </w:r>
            </w:hyperlink>
          </w:p>
        </w:tc>
      </w:tr>
      <w:tr w:rsidR="000A6228" w14:paraId="3066DDB4" w14:textId="77777777" w:rsidTr="006C690D">
        <w:trPr>
          <w:trHeight w:val="425"/>
        </w:trPr>
        <w:tc>
          <w:tcPr>
            <w:tcW w:w="1610" w:type="pct"/>
          </w:tcPr>
          <w:p w14:paraId="1AC2AF6B" w14:textId="77777777" w:rsidR="000A6228" w:rsidRPr="00D04B52" w:rsidRDefault="000A6228" w:rsidP="00C157B9">
            <w:pPr>
              <w:pStyle w:val="TableParagraph"/>
              <w:kinsoku w:val="0"/>
              <w:overflowPunct w:val="0"/>
              <w:rPr>
                <w:rFonts w:ascii="Times New Roman" w:hAnsi="Times New Roman" w:cs="Times New Roman"/>
                <w:b/>
                <w:bCs/>
                <w:sz w:val="14"/>
                <w:szCs w:val="14"/>
              </w:rPr>
            </w:pPr>
            <w:r w:rsidRPr="00D04B52">
              <w:rPr>
                <w:rFonts w:ascii="Times New Roman" w:hAnsi="Times New Roman" w:cs="Times New Roman"/>
                <w:b/>
                <w:bCs/>
                <w:sz w:val="16"/>
                <w:szCs w:val="16"/>
              </w:rPr>
              <w:t>Pośrednik kredytowy:</w:t>
            </w:r>
          </w:p>
        </w:tc>
        <w:tc>
          <w:tcPr>
            <w:tcW w:w="3390" w:type="pct"/>
          </w:tcPr>
          <w:p w14:paraId="39D056EA" w14:textId="77777777" w:rsidR="000A6228" w:rsidRPr="00F7345F" w:rsidRDefault="000A6228" w:rsidP="00C157B9">
            <w:pPr>
              <w:pStyle w:val="TableParagraph"/>
              <w:kinsoku w:val="0"/>
              <w:overflowPunct w:val="0"/>
              <w:spacing w:before="15"/>
              <w:ind w:left="85"/>
              <w:rPr>
                <w:strike/>
                <w:color w:val="231F20"/>
                <w:spacing w:val="-2"/>
                <w:sz w:val="16"/>
                <w:szCs w:val="16"/>
              </w:rPr>
            </w:pPr>
            <w:commentRangeStart w:id="7"/>
            <w:r w:rsidRPr="00F7345F">
              <w:rPr>
                <w:strike/>
                <w:color w:val="231F20"/>
                <w:sz w:val="16"/>
                <w:szCs w:val="16"/>
              </w:rPr>
              <w:t>Dane</w:t>
            </w:r>
            <w:r w:rsidRPr="00F7345F">
              <w:rPr>
                <w:strike/>
                <w:color w:val="231F20"/>
                <w:spacing w:val="-6"/>
                <w:sz w:val="16"/>
                <w:szCs w:val="16"/>
              </w:rPr>
              <w:t xml:space="preserve"> </w:t>
            </w:r>
            <w:r w:rsidRPr="00F7345F">
              <w:rPr>
                <w:strike/>
                <w:color w:val="231F20"/>
                <w:spacing w:val="-2"/>
                <w:sz w:val="16"/>
                <w:szCs w:val="16"/>
              </w:rPr>
              <w:t>identyfikacyjne</w:t>
            </w:r>
            <w:ins w:id="8" w:author="Anna Szumińska" w:date="2023-01-20T11:19:00Z">
              <w:r w:rsidRPr="00F7345F">
                <w:rPr>
                  <w:strike/>
                  <w:color w:val="231F20"/>
                  <w:spacing w:val="-2"/>
                  <w:sz w:val="16"/>
                  <w:szCs w:val="16"/>
                </w:rPr>
                <w:t xml:space="preserve"> Pośrednika Kredytowego</w:t>
              </w:r>
            </w:ins>
            <w:r w:rsidRPr="00F7345F">
              <w:rPr>
                <w:strike/>
                <w:color w:val="231F20"/>
                <w:spacing w:val="-2"/>
                <w:sz w:val="16"/>
                <w:szCs w:val="16"/>
              </w:rPr>
              <w:t>:</w:t>
            </w:r>
          </w:p>
          <w:p w14:paraId="08A32DF2" w14:textId="77777777" w:rsidR="000A6228" w:rsidRPr="00F7345F" w:rsidRDefault="000A6228" w:rsidP="00C157B9">
            <w:pPr>
              <w:pStyle w:val="TableParagraph"/>
              <w:kinsoku w:val="0"/>
              <w:overflowPunct w:val="0"/>
              <w:spacing w:before="8"/>
              <w:ind w:left="85"/>
              <w:rPr>
                <w:ins w:id="9" w:author="Anna Szumińska" w:date="2023-01-20T11:19:00Z"/>
                <w:strike/>
                <w:color w:val="231F20"/>
                <w:spacing w:val="-2"/>
                <w:sz w:val="16"/>
                <w:szCs w:val="16"/>
              </w:rPr>
            </w:pPr>
            <w:r w:rsidRPr="00F7345F">
              <w:rPr>
                <w:strike/>
                <w:color w:val="231F20"/>
                <w:sz w:val="16"/>
                <w:szCs w:val="16"/>
              </w:rPr>
              <w:t xml:space="preserve">(Adres, z którego ma korzystać </w:t>
            </w:r>
            <w:r w:rsidRPr="00F7345F">
              <w:rPr>
                <w:strike/>
                <w:color w:val="231F20"/>
                <w:spacing w:val="-2"/>
                <w:sz w:val="16"/>
                <w:szCs w:val="16"/>
              </w:rPr>
              <w:t>konsument)</w:t>
            </w:r>
          </w:p>
          <w:p w14:paraId="772655B5" w14:textId="77777777" w:rsidR="000A6228" w:rsidRPr="00F7345F" w:rsidRDefault="000A6228" w:rsidP="00C157B9">
            <w:pPr>
              <w:pStyle w:val="TableParagraph"/>
              <w:kinsoku w:val="0"/>
              <w:overflowPunct w:val="0"/>
              <w:spacing w:before="8"/>
              <w:ind w:left="85"/>
              <w:rPr>
                <w:ins w:id="10" w:author="Anna Szumińska" w:date="2023-01-20T11:19:00Z"/>
                <w:strike/>
                <w:color w:val="231F20"/>
                <w:spacing w:val="-2"/>
                <w:sz w:val="16"/>
                <w:szCs w:val="16"/>
              </w:rPr>
            </w:pPr>
            <w:ins w:id="11" w:author="Anna Szumińska" w:date="2023-01-20T11:19:00Z">
              <w:r w:rsidRPr="00F7345F">
                <w:rPr>
                  <w:strike/>
                  <w:color w:val="231F20"/>
                  <w:spacing w:val="-2"/>
                  <w:sz w:val="16"/>
                  <w:szCs w:val="16"/>
                </w:rPr>
                <w:t>Benefitia Sp. z o.o.</w:t>
              </w:r>
            </w:ins>
          </w:p>
          <w:p w14:paraId="14B2F4D2" w14:textId="77777777" w:rsidR="000A6228" w:rsidRDefault="000A6228" w:rsidP="00C157B9">
            <w:pPr>
              <w:pStyle w:val="TableParagraph"/>
              <w:kinsoku w:val="0"/>
              <w:overflowPunct w:val="0"/>
              <w:spacing w:before="8"/>
              <w:ind w:left="85"/>
              <w:rPr>
                <w:color w:val="231F20"/>
                <w:spacing w:val="-2"/>
                <w:sz w:val="16"/>
                <w:szCs w:val="16"/>
              </w:rPr>
            </w:pPr>
            <w:ins w:id="12" w:author="Anna Szumińska" w:date="2023-01-20T11:19:00Z">
              <w:r w:rsidRPr="00F7345F">
                <w:rPr>
                  <w:strike/>
                  <w:color w:val="231F20"/>
                  <w:spacing w:val="-2"/>
                  <w:sz w:val="16"/>
                  <w:szCs w:val="16"/>
                </w:rPr>
                <w:t>Adres do korespon</w:t>
              </w:r>
            </w:ins>
            <w:ins w:id="13" w:author="Anna Szumińska" w:date="2023-01-20T11:20:00Z">
              <w:r w:rsidRPr="00F7345F">
                <w:rPr>
                  <w:strike/>
                  <w:color w:val="231F20"/>
                  <w:spacing w:val="-2"/>
                  <w:sz w:val="16"/>
                  <w:szCs w:val="16"/>
                </w:rPr>
                <w:t>dencji: ul. Garncarska 1, 62-800 Kalisz</w:t>
              </w:r>
            </w:ins>
            <w:commentRangeEnd w:id="7"/>
            <w:r w:rsidR="00F7345F" w:rsidRPr="00F7345F">
              <w:rPr>
                <w:rStyle w:val="Odwoaniedokomentarza"/>
                <w:strike/>
              </w:rPr>
              <w:commentReference w:id="7"/>
            </w:r>
          </w:p>
        </w:tc>
      </w:tr>
      <w:tr w:rsidR="000A6228" w14:paraId="0D3B2439" w14:textId="77777777" w:rsidTr="006C690D">
        <w:trPr>
          <w:trHeight w:val="461"/>
        </w:trPr>
        <w:tc>
          <w:tcPr>
            <w:tcW w:w="1610" w:type="pct"/>
          </w:tcPr>
          <w:p w14:paraId="75540BD1" w14:textId="77777777" w:rsidR="000A6228" w:rsidRPr="008F2705" w:rsidRDefault="000A6228" w:rsidP="00C157B9">
            <w:pPr>
              <w:pStyle w:val="TableParagraph"/>
              <w:kinsoku w:val="0"/>
              <w:overflowPunct w:val="0"/>
              <w:rPr>
                <w:rFonts w:ascii="Times New Roman" w:hAnsi="Times New Roman" w:cs="Times New Roman"/>
                <w:sz w:val="16"/>
                <w:szCs w:val="16"/>
              </w:rPr>
            </w:pPr>
            <w:r w:rsidRPr="008F2705">
              <w:rPr>
                <w:rFonts w:ascii="Times New Roman" w:hAnsi="Times New Roman" w:cs="Times New Roman"/>
                <w:sz w:val="16"/>
                <w:szCs w:val="16"/>
              </w:rPr>
              <w:t xml:space="preserve">Adres: </w:t>
            </w:r>
          </w:p>
          <w:p w14:paraId="3456516E" w14:textId="77777777" w:rsidR="000A6228" w:rsidRPr="008F2705" w:rsidRDefault="000A6228" w:rsidP="00C157B9">
            <w:pPr>
              <w:pStyle w:val="TableParagraph"/>
              <w:kinsoku w:val="0"/>
              <w:overflowPunct w:val="0"/>
              <w:rPr>
                <w:rFonts w:ascii="Times New Roman" w:hAnsi="Times New Roman" w:cs="Times New Roman"/>
                <w:sz w:val="16"/>
                <w:szCs w:val="16"/>
              </w:rPr>
            </w:pPr>
            <w:r w:rsidRPr="008F2705">
              <w:rPr>
                <w:rFonts w:ascii="Times New Roman" w:hAnsi="Times New Roman" w:cs="Times New Roman"/>
                <w:sz w:val="16"/>
                <w:szCs w:val="16"/>
              </w:rPr>
              <w:t>(siedziba):</w:t>
            </w:r>
          </w:p>
        </w:tc>
        <w:tc>
          <w:tcPr>
            <w:tcW w:w="3390" w:type="pct"/>
          </w:tcPr>
          <w:p w14:paraId="6E7EB037" w14:textId="77777777" w:rsidR="000A6228" w:rsidRDefault="000A6228" w:rsidP="00C157B9">
            <w:pPr>
              <w:pStyle w:val="TableParagraph"/>
              <w:kinsoku w:val="0"/>
              <w:overflowPunct w:val="0"/>
              <w:spacing w:before="56"/>
              <w:ind w:left="85"/>
              <w:rPr>
                <w:color w:val="231F20"/>
                <w:spacing w:val="-2"/>
                <w:sz w:val="16"/>
                <w:szCs w:val="16"/>
              </w:rPr>
            </w:pPr>
            <w:r>
              <w:rPr>
                <w:color w:val="231F20"/>
                <w:sz w:val="16"/>
                <w:szCs w:val="16"/>
              </w:rPr>
              <w:t>Nie</w:t>
            </w:r>
            <w:r>
              <w:rPr>
                <w:color w:val="231F20"/>
                <w:spacing w:val="-3"/>
                <w:sz w:val="16"/>
                <w:szCs w:val="16"/>
              </w:rPr>
              <w:t xml:space="preserve"> </w:t>
            </w:r>
            <w:r>
              <w:rPr>
                <w:color w:val="231F20"/>
                <w:spacing w:val="-2"/>
                <w:sz w:val="16"/>
                <w:szCs w:val="16"/>
              </w:rPr>
              <w:t>dotyczy</w:t>
            </w:r>
          </w:p>
        </w:tc>
      </w:tr>
      <w:tr w:rsidR="000A6228" w14:paraId="17A2A87A" w14:textId="77777777" w:rsidTr="006C690D">
        <w:trPr>
          <w:trHeight w:val="425"/>
        </w:trPr>
        <w:tc>
          <w:tcPr>
            <w:tcW w:w="1610" w:type="pct"/>
          </w:tcPr>
          <w:p w14:paraId="30E94419" w14:textId="77777777" w:rsidR="000A6228" w:rsidRPr="008F2705" w:rsidRDefault="000A6228" w:rsidP="00C157B9">
            <w:pPr>
              <w:pStyle w:val="TableParagraph"/>
              <w:kinsoku w:val="0"/>
              <w:overflowPunct w:val="0"/>
              <w:rPr>
                <w:rFonts w:ascii="Times New Roman" w:hAnsi="Times New Roman" w:cs="Times New Roman"/>
                <w:sz w:val="16"/>
                <w:szCs w:val="16"/>
              </w:rPr>
            </w:pPr>
            <w:r w:rsidRPr="008F2705">
              <w:rPr>
                <w:rFonts w:ascii="Times New Roman" w:hAnsi="Times New Roman" w:cs="Times New Roman"/>
                <w:sz w:val="16"/>
                <w:szCs w:val="16"/>
              </w:rPr>
              <w:t>Numer telefonu:</w:t>
            </w:r>
          </w:p>
          <w:p w14:paraId="7FE63F0E" w14:textId="77777777" w:rsidR="000A6228" w:rsidRPr="008F2705" w:rsidRDefault="000A6228" w:rsidP="00C157B9">
            <w:pPr>
              <w:pStyle w:val="TableParagraph"/>
              <w:kinsoku w:val="0"/>
              <w:overflowPunct w:val="0"/>
              <w:rPr>
                <w:rFonts w:ascii="Times New Roman" w:hAnsi="Times New Roman" w:cs="Times New Roman"/>
                <w:sz w:val="16"/>
                <w:szCs w:val="16"/>
              </w:rPr>
            </w:pPr>
            <w:r w:rsidRPr="008F2705">
              <w:rPr>
                <w:rFonts w:ascii="Times New Roman" w:hAnsi="Times New Roman" w:cs="Times New Roman"/>
                <w:sz w:val="16"/>
                <w:szCs w:val="16"/>
              </w:rPr>
              <w:t>(informacja ta ma charakter opcjonalny)</w:t>
            </w:r>
          </w:p>
        </w:tc>
        <w:tc>
          <w:tcPr>
            <w:tcW w:w="3390" w:type="pct"/>
          </w:tcPr>
          <w:p w14:paraId="3F0E0355" w14:textId="77777777" w:rsidR="000A6228" w:rsidRDefault="000A6228" w:rsidP="00C157B9">
            <w:pPr>
              <w:pStyle w:val="TableParagraph"/>
              <w:kinsoku w:val="0"/>
              <w:overflowPunct w:val="0"/>
              <w:spacing w:before="20"/>
              <w:ind w:left="85"/>
              <w:rPr>
                <w:color w:val="231F20"/>
                <w:spacing w:val="-2"/>
                <w:sz w:val="16"/>
                <w:szCs w:val="16"/>
              </w:rPr>
            </w:pPr>
            <w:r>
              <w:rPr>
                <w:color w:val="231F20"/>
                <w:sz w:val="16"/>
                <w:szCs w:val="16"/>
              </w:rPr>
              <w:t>Nie</w:t>
            </w:r>
            <w:r>
              <w:rPr>
                <w:color w:val="231F20"/>
                <w:spacing w:val="-3"/>
                <w:sz w:val="16"/>
                <w:szCs w:val="16"/>
              </w:rPr>
              <w:t xml:space="preserve"> </w:t>
            </w:r>
            <w:r>
              <w:rPr>
                <w:color w:val="231F20"/>
                <w:spacing w:val="-2"/>
                <w:sz w:val="16"/>
                <w:szCs w:val="16"/>
              </w:rPr>
              <w:t>dotyczy</w:t>
            </w:r>
          </w:p>
        </w:tc>
      </w:tr>
      <w:tr w:rsidR="000A6228" w14:paraId="630E4616" w14:textId="77777777" w:rsidTr="006C690D">
        <w:trPr>
          <w:trHeight w:val="425"/>
        </w:trPr>
        <w:tc>
          <w:tcPr>
            <w:tcW w:w="1610" w:type="pct"/>
          </w:tcPr>
          <w:p w14:paraId="56260691" w14:textId="77777777" w:rsidR="000A6228" w:rsidRPr="008F2705" w:rsidRDefault="000A6228" w:rsidP="00C157B9">
            <w:pPr>
              <w:pStyle w:val="TableParagraph"/>
              <w:kinsoku w:val="0"/>
              <w:overflowPunct w:val="0"/>
              <w:rPr>
                <w:rFonts w:ascii="Times New Roman" w:hAnsi="Times New Roman" w:cs="Times New Roman"/>
                <w:sz w:val="16"/>
                <w:szCs w:val="16"/>
              </w:rPr>
            </w:pPr>
            <w:r w:rsidRPr="008F2705">
              <w:rPr>
                <w:rFonts w:ascii="Times New Roman" w:hAnsi="Times New Roman" w:cs="Times New Roman"/>
                <w:sz w:val="16"/>
                <w:szCs w:val="16"/>
              </w:rPr>
              <w:t>Adres poczty elektronicznej:</w:t>
            </w:r>
          </w:p>
          <w:p w14:paraId="0BD6D600" w14:textId="77777777" w:rsidR="000A6228" w:rsidRPr="008F2705" w:rsidRDefault="000A6228" w:rsidP="00C157B9">
            <w:pPr>
              <w:pStyle w:val="TableParagraph"/>
              <w:kinsoku w:val="0"/>
              <w:overflowPunct w:val="0"/>
              <w:rPr>
                <w:rFonts w:ascii="Times New Roman" w:hAnsi="Times New Roman" w:cs="Times New Roman"/>
                <w:sz w:val="16"/>
                <w:szCs w:val="16"/>
              </w:rPr>
            </w:pPr>
            <w:r w:rsidRPr="008F2705">
              <w:rPr>
                <w:rFonts w:ascii="Times New Roman" w:hAnsi="Times New Roman" w:cs="Times New Roman"/>
                <w:sz w:val="16"/>
                <w:szCs w:val="16"/>
              </w:rPr>
              <w:t>(informacja ta ma charakter opcjonalny)</w:t>
            </w:r>
          </w:p>
        </w:tc>
        <w:tc>
          <w:tcPr>
            <w:tcW w:w="3390" w:type="pct"/>
          </w:tcPr>
          <w:p w14:paraId="4BDC7200" w14:textId="77777777" w:rsidR="000A6228" w:rsidRDefault="000A6228" w:rsidP="00C157B9">
            <w:pPr>
              <w:pStyle w:val="TableParagraph"/>
              <w:kinsoku w:val="0"/>
              <w:overflowPunct w:val="0"/>
              <w:spacing w:before="20"/>
              <w:ind w:left="85"/>
              <w:rPr>
                <w:color w:val="231F20"/>
                <w:spacing w:val="-2"/>
                <w:sz w:val="16"/>
                <w:szCs w:val="16"/>
              </w:rPr>
            </w:pPr>
            <w:r>
              <w:rPr>
                <w:color w:val="231F20"/>
                <w:sz w:val="16"/>
                <w:szCs w:val="16"/>
              </w:rPr>
              <w:t>Nie</w:t>
            </w:r>
            <w:r>
              <w:rPr>
                <w:color w:val="231F20"/>
                <w:spacing w:val="-3"/>
                <w:sz w:val="16"/>
                <w:szCs w:val="16"/>
              </w:rPr>
              <w:t xml:space="preserve"> </w:t>
            </w:r>
            <w:r>
              <w:rPr>
                <w:color w:val="231F20"/>
                <w:spacing w:val="-2"/>
                <w:sz w:val="16"/>
                <w:szCs w:val="16"/>
              </w:rPr>
              <w:t>dotyczy</w:t>
            </w:r>
          </w:p>
        </w:tc>
      </w:tr>
      <w:tr w:rsidR="000A6228" w14:paraId="4B9AECE2" w14:textId="77777777" w:rsidTr="006C690D">
        <w:trPr>
          <w:trHeight w:val="425"/>
        </w:trPr>
        <w:tc>
          <w:tcPr>
            <w:tcW w:w="1610" w:type="pct"/>
          </w:tcPr>
          <w:p w14:paraId="35A39CE6" w14:textId="77777777" w:rsidR="000A6228" w:rsidRDefault="000A6228" w:rsidP="00C157B9">
            <w:pPr>
              <w:pStyle w:val="TableParagraph"/>
              <w:kinsoku w:val="0"/>
              <w:overflowPunct w:val="0"/>
              <w:rPr>
                <w:rFonts w:ascii="Times New Roman" w:hAnsi="Times New Roman" w:cs="Times New Roman"/>
                <w:sz w:val="14"/>
                <w:szCs w:val="14"/>
              </w:rPr>
            </w:pPr>
            <w:r w:rsidRPr="008F2705">
              <w:rPr>
                <w:rFonts w:ascii="Times New Roman" w:hAnsi="Times New Roman" w:cs="Times New Roman"/>
                <w:sz w:val="16"/>
                <w:szCs w:val="16"/>
              </w:rPr>
              <w:t>Adres do doręczeń elektronicznych:</w:t>
            </w:r>
          </w:p>
        </w:tc>
        <w:tc>
          <w:tcPr>
            <w:tcW w:w="3390" w:type="pct"/>
          </w:tcPr>
          <w:p w14:paraId="60C6F467" w14:textId="77777777" w:rsidR="000A6228" w:rsidRDefault="000A6228" w:rsidP="00C157B9">
            <w:pPr>
              <w:pStyle w:val="TableParagraph"/>
              <w:kinsoku w:val="0"/>
              <w:overflowPunct w:val="0"/>
              <w:spacing w:before="20"/>
              <w:ind w:left="85"/>
              <w:rPr>
                <w:color w:val="231F20"/>
                <w:spacing w:val="-2"/>
                <w:sz w:val="16"/>
                <w:szCs w:val="16"/>
              </w:rPr>
            </w:pPr>
            <w:r>
              <w:rPr>
                <w:color w:val="231F20"/>
                <w:sz w:val="16"/>
                <w:szCs w:val="16"/>
              </w:rPr>
              <w:t>Nie</w:t>
            </w:r>
            <w:r>
              <w:rPr>
                <w:color w:val="231F20"/>
                <w:spacing w:val="-3"/>
                <w:sz w:val="16"/>
                <w:szCs w:val="16"/>
              </w:rPr>
              <w:t xml:space="preserve"> </w:t>
            </w:r>
            <w:r>
              <w:rPr>
                <w:color w:val="231F20"/>
                <w:spacing w:val="-2"/>
                <w:sz w:val="16"/>
                <w:szCs w:val="16"/>
              </w:rPr>
              <w:t>dotyczy</w:t>
            </w:r>
          </w:p>
        </w:tc>
      </w:tr>
      <w:tr w:rsidR="000A6228" w14:paraId="07615ABD" w14:textId="77777777" w:rsidTr="006C690D">
        <w:trPr>
          <w:trHeight w:val="421"/>
        </w:trPr>
        <w:tc>
          <w:tcPr>
            <w:tcW w:w="1610" w:type="pct"/>
          </w:tcPr>
          <w:p w14:paraId="117E6F4C" w14:textId="77777777" w:rsidR="000A6228" w:rsidRPr="008F2705" w:rsidRDefault="000A6228" w:rsidP="00C157B9">
            <w:pPr>
              <w:pStyle w:val="TableParagraph"/>
              <w:kinsoku w:val="0"/>
              <w:overflowPunct w:val="0"/>
              <w:rPr>
                <w:rFonts w:ascii="Times New Roman" w:hAnsi="Times New Roman" w:cs="Times New Roman"/>
                <w:sz w:val="16"/>
                <w:szCs w:val="16"/>
              </w:rPr>
            </w:pPr>
            <w:r w:rsidRPr="008F2705">
              <w:rPr>
                <w:rFonts w:ascii="Times New Roman" w:hAnsi="Times New Roman" w:cs="Times New Roman"/>
                <w:sz w:val="16"/>
                <w:szCs w:val="16"/>
              </w:rPr>
              <w:t>Adres strony internetowej:</w:t>
            </w:r>
          </w:p>
          <w:p w14:paraId="3A807E3E" w14:textId="77777777" w:rsidR="000A6228" w:rsidRDefault="000A6228" w:rsidP="00C157B9">
            <w:pPr>
              <w:pStyle w:val="TableParagraph"/>
              <w:kinsoku w:val="0"/>
              <w:overflowPunct w:val="0"/>
              <w:rPr>
                <w:rFonts w:ascii="Times New Roman" w:hAnsi="Times New Roman" w:cs="Times New Roman"/>
                <w:sz w:val="14"/>
                <w:szCs w:val="14"/>
              </w:rPr>
            </w:pPr>
            <w:r w:rsidRPr="008F2705">
              <w:rPr>
                <w:rFonts w:ascii="Times New Roman" w:hAnsi="Times New Roman" w:cs="Times New Roman"/>
                <w:sz w:val="16"/>
                <w:szCs w:val="16"/>
              </w:rPr>
              <w:t>(informacja ta ma charakter opcjonalny)</w:t>
            </w:r>
          </w:p>
        </w:tc>
        <w:tc>
          <w:tcPr>
            <w:tcW w:w="3390" w:type="pct"/>
          </w:tcPr>
          <w:p w14:paraId="6E77DCDF" w14:textId="77777777" w:rsidR="000A6228" w:rsidRDefault="000A6228" w:rsidP="00C157B9">
            <w:pPr>
              <w:pStyle w:val="TableParagraph"/>
              <w:kinsoku w:val="0"/>
              <w:overflowPunct w:val="0"/>
              <w:spacing w:before="20"/>
              <w:ind w:left="85"/>
              <w:rPr>
                <w:color w:val="231F20"/>
                <w:spacing w:val="-2"/>
                <w:sz w:val="16"/>
                <w:szCs w:val="16"/>
              </w:rPr>
            </w:pPr>
            <w:r>
              <w:rPr>
                <w:color w:val="231F20"/>
                <w:sz w:val="16"/>
                <w:szCs w:val="16"/>
              </w:rPr>
              <w:t>Nie</w:t>
            </w:r>
            <w:r>
              <w:rPr>
                <w:color w:val="231F20"/>
                <w:spacing w:val="-3"/>
                <w:sz w:val="16"/>
                <w:szCs w:val="16"/>
              </w:rPr>
              <w:t xml:space="preserve"> </w:t>
            </w:r>
            <w:r>
              <w:rPr>
                <w:color w:val="231F20"/>
                <w:spacing w:val="-2"/>
                <w:sz w:val="16"/>
                <w:szCs w:val="16"/>
              </w:rPr>
              <w:t>dotyczy</w:t>
            </w:r>
          </w:p>
        </w:tc>
      </w:tr>
      <w:tr w:rsidR="006C690D" w14:paraId="028763A6" w14:textId="77777777" w:rsidTr="006C690D">
        <w:tc>
          <w:tcPr>
            <w:tcW w:w="5000" w:type="pct"/>
            <w:gridSpan w:val="2"/>
          </w:tcPr>
          <w:p w14:paraId="75957A72" w14:textId="2A9D81AD" w:rsidR="006C690D" w:rsidRPr="00A967F4" w:rsidRDefault="006C690D" w:rsidP="006C690D">
            <w:pPr>
              <w:pStyle w:val="Akapitzlist"/>
              <w:numPr>
                <w:ilvl w:val="0"/>
                <w:numId w:val="11"/>
              </w:numPr>
              <w:rPr>
                <w:b/>
                <w:bCs/>
              </w:rPr>
            </w:pPr>
            <w:r w:rsidRPr="00A967F4">
              <w:rPr>
                <w:b/>
                <w:bCs/>
              </w:rPr>
              <w:t>OPIS GŁÓWNYCH CECH KREDYTU</w:t>
            </w:r>
          </w:p>
        </w:tc>
      </w:tr>
      <w:tr w:rsidR="000A6228" w14:paraId="540CCDCA" w14:textId="77777777" w:rsidTr="006C690D">
        <w:trPr>
          <w:trHeight w:val="372"/>
        </w:trPr>
        <w:tc>
          <w:tcPr>
            <w:tcW w:w="1610" w:type="pct"/>
          </w:tcPr>
          <w:p w14:paraId="46FFA44A" w14:textId="77777777" w:rsidR="000A6228" w:rsidRDefault="000A6228" w:rsidP="00C157B9">
            <w:pPr>
              <w:pStyle w:val="TableParagraph"/>
              <w:kinsoku w:val="0"/>
              <w:overflowPunct w:val="0"/>
              <w:spacing w:line="124" w:lineRule="exact"/>
              <w:rPr>
                <w:rFonts w:ascii="Times New Roman" w:hAnsi="Times New Roman" w:cs="Times New Roman"/>
                <w:b/>
                <w:bCs/>
                <w:position w:val="-2"/>
                <w:sz w:val="16"/>
                <w:szCs w:val="16"/>
              </w:rPr>
            </w:pPr>
          </w:p>
          <w:p w14:paraId="584E8DDD" w14:textId="77777777" w:rsidR="000A6228" w:rsidRPr="001845B8" w:rsidRDefault="000A6228" w:rsidP="00C157B9">
            <w:pPr>
              <w:pStyle w:val="TableParagraph"/>
              <w:kinsoku w:val="0"/>
              <w:overflowPunct w:val="0"/>
              <w:spacing w:line="124" w:lineRule="exact"/>
              <w:rPr>
                <w:rFonts w:ascii="Times New Roman" w:hAnsi="Times New Roman" w:cs="Times New Roman"/>
                <w:b/>
                <w:bCs/>
                <w:position w:val="-2"/>
                <w:sz w:val="12"/>
                <w:szCs w:val="12"/>
              </w:rPr>
            </w:pPr>
            <w:r w:rsidRPr="001845B8">
              <w:rPr>
                <w:rFonts w:ascii="Times New Roman" w:hAnsi="Times New Roman" w:cs="Times New Roman"/>
                <w:b/>
                <w:bCs/>
                <w:position w:val="-2"/>
                <w:sz w:val="16"/>
                <w:szCs w:val="16"/>
              </w:rPr>
              <w:t>Rodzaj kredytu:</w:t>
            </w:r>
          </w:p>
        </w:tc>
        <w:tc>
          <w:tcPr>
            <w:tcW w:w="3390" w:type="pct"/>
          </w:tcPr>
          <w:p w14:paraId="58A52F1A" w14:textId="77777777" w:rsidR="000A6228" w:rsidRDefault="000A6228" w:rsidP="00C157B9">
            <w:pPr>
              <w:pStyle w:val="TableParagraph"/>
              <w:kinsoku w:val="0"/>
              <w:overflowPunct w:val="0"/>
              <w:spacing w:before="53"/>
              <w:ind w:left="85"/>
              <w:rPr>
                <w:color w:val="231F20"/>
                <w:spacing w:val="-2"/>
                <w:sz w:val="16"/>
                <w:szCs w:val="16"/>
              </w:rPr>
            </w:pPr>
            <w:r>
              <w:rPr>
                <w:color w:val="231F20"/>
                <w:sz w:val="16"/>
                <w:szCs w:val="16"/>
              </w:rPr>
              <w:t>Pożyczka konsumencka</w:t>
            </w:r>
          </w:p>
        </w:tc>
      </w:tr>
      <w:tr w:rsidR="000A6228" w14:paraId="164E9047" w14:textId="77777777" w:rsidTr="006C690D">
        <w:trPr>
          <w:trHeight w:val="807"/>
        </w:trPr>
        <w:tc>
          <w:tcPr>
            <w:tcW w:w="1610" w:type="pct"/>
          </w:tcPr>
          <w:p w14:paraId="0A3F93F4" w14:textId="77777777" w:rsidR="000A6228" w:rsidRPr="001845B8" w:rsidRDefault="000A6228" w:rsidP="00C157B9">
            <w:pPr>
              <w:pStyle w:val="TableParagraph"/>
              <w:kinsoku w:val="0"/>
              <w:overflowPunct w:val="0"/>
              <w:spacing w:line="249" w:lineRule="auto"/>
              <w:ind w:right="157"/>
              <w:rPr>
                <w:rFonts w:ascii="Times New Roman" w:hAnsi="Times New Roman" w:cs="Times New Roman"/>
                <w:b/>
                <w:bCs/>
                <w:sz w:val="16"/>
                <w:szCs w:val="16"/>
              </w:rPr>
            </w:pPr>
            <w:r w:rsidRPr="001845B8">
              <w:rPr>
                <w:rFonts w:ascii="Times New Roman" w:hAnsi="Times New Roman" w:cs="Times New Roman"/>
                <w:b/>
                <w:bCs/>
                <w:sz w:val="16"/>
                <w:szCs w:val="16"/>
              </w:rPr>
              <w:t>Całkowita kwota kredytu</w:t>
            </w:r>
          </w:p>
          <w:p w14:paraId="441BBBC0" w14:textId="77777777" w:rsidR="000A6228" w:rsidRPr="00E078FC" w:rsidRDefault="000A6228" w:rsidP="00C157B9">
            <w:pPr>
              <w:pStyle w:val="TableParagraph"/>
              <w:kinsoku w:val="0"/>
              <w:overflowPunct w:val="0"/>
              <w:spacing w:line="249" w:lineRule="auto"/>
              <w:ind w:right="157"/>
              <w:rPr>
                <w:rFonts w:ascii="Times New Roman" w:hAnsi="Times New Roman" w:cs="Times New Roman"/>
                <w:sz w:val="13"/>
                <w:szCs w:val="13"/>
              </w:rPr>
            </w:pPr>
            <w:r w:rsidRPr="00E078FC">
              <w:rPr>
                <w:rFonts w:ascii="Times New Roman" w:hAnsi="Times New Roman" w:cs="Times New Roman"/>
                <w:sz w:val="13"/>
                <w:szCs w:val="13"/>
              </w:rPr>
              <w:t>Maksymalna kwota/suma (jeżeli nie przewidziano</w:t>
            </w:r>
            <w:r w:rsidRPr="00E078FC">
              <w:rPr>
                <w:rFonts w:ascii="Times New Roman" w:hAnsi="Times New Roman" w:cs="Times New Roman"/>
                <w:spacing w:val="40"/>
                <w:sz w:val="13"/>
                <w:szCs w:val="13"/>
              </w:rPr>
              <w:t xml:space="preserve"> </w:t>
            </w:r>
            <w:r w:rsidRPr="00E078FC">
              <w:rPr>
                <w:rFonts w:ascii="Times New Roman" w:hAnsi="Times New Roman" w:cs="Times New Roman"/>
                <w:sz w:val="13"/>
                <w:szCs w:val="13"/>
              </w:rPr>
              <w:t>maksymalnej kwoty) wszystkich środków</w:t>
            </w:r>
            <w:r w:rsidRPr="00E078FC">
              <w:rPr>
                <w:rFonts w:ascii="Times New Roman" w:hAnsi="Times New Roman" w:cs="Times New Roman"/>
                <w:spacing w:val="40"/>
                <w:sz w:val="13"/>
                <w:szCs w:val="13"/>
              </w:rPr>
              <w:t xml:space="preserve"> </w:t>
            </w:r>
            <w:r w:rsidRPr="00E078FC">
              <w:rPr>
                <w:rFonts w:ascii="Times New Roman" w:hAnsi="Times New Roman" w:cs="Times New Roman"/>
                <w:sz w:val="13"/>
                <w:szCs w:val="13"/>
              </w:rPr>
              <w:t>pieniężnych,</w:t>
            </w:r>
            <w:r w:rsidRPr="00E078FC">
              <w:rPr>
                <w:rFonts w:ascii="Times New Roman" w:hAnsi="Times New Roman" w:cs="Times New Roman"/>
                <w:spacing w:val="-8"/>
                <w:sz w:val="13"/>
                <w:szCs w:val="13"/>
              </w:rPr>
              <w:t xml:space="preserve"> </w:t>
            </w:r>
            <w:r w:rsidRPr="00E078FC">
              <w:rPr>
                <w:rFonts w:ascii="Times New Roman" w:hAnsi="Times New Roman" w:cs="Times New Roman"/>
                <w:sz w:val="13"/>
                <w:szCs w:val="13"/>
              </w:rPr>
              <w:t>które</w:t>
            </w:r>
            <w:r w:rsidRPr="00E078FC">
              <w:rPr>
                <w:rFonts w:ascii="Times New Roman" w:hAnsi="Times New Roman" w:cs="Times New Roman"/>
                <w:spacing w:val="-8"/>
                <w:sz w:val="13"/>
                <w:szCs w:val="13"/>
              </w:rPr>
              <w:t xml:space="preserve"> </w:t>
            </w:r>
            <w:r w:rsidRPr="00E078FC">
              <w:rPr>
                <w:rFonts w:ascii="Times New Roman" w:hAnsi="Times New Roman" w:cs="Times New Roman"/>
                <w:sz w:val="13"/>
                <w:szCs w:val="13"/>
              </w:rPr>
              <w:t>zostaną</w:t>
            </w:r>
            <w:r w:rsidRPr="00E078FC">
              <w:rPr>
                <w:rFonts w:ascii="Times New Roman" w:hAnsi="Times New Roman" w:cs="Times New Roman"/>
                <w:spacing w:val="-7"/>
                <w:sz w:val="13"/>
                <w:szCs w:val="13"/>
              </w:rPr>
              <w:t xml:space="preserve"> </w:t>
            </w:r>
            <w:r w:rsidRPr="00E078FC">
              <w:rPr>
                <w:rFonts w:ascii="Times New Roman" w:hAnsi="Times New Roman" w:cs="Times New Roman"/>
                <w:sz w:val="13"/>
                <w:szCs w:val="13"/>
              </w:rPr>
              <w:t>Panu/Pani</w:t>
            </w:r>
            <w:r w:rsidRPr="00E078FC">
              <w:rPr>
                <w:rFonts w:ascii="Times New Roman" w:hAnsi="Times New Roman" w:cs="Times New Roman"/>
                <w:spacing w:val="-8"/>
                <w:sz w:val="13"/>
                <w:szCs w:val="13"/>
              </w:rPr>
              <w:t xml:space="preserve"> </w:t>
            </w:r>
            <w:r w:rsidRPr="00E078FC">
              <w:rPr>
                <w:rFonts w:ascii="Times New Roman" w:hAnsi="Times New Roman" w:cs="Times New Roman"/>
                <w:sz w:val="13"/>
                <w:szCs w:val="13"/>
              </w:rPr>
              <w:t>udostępnione</w:t>
            </w:r>
          </w:p>
        </w:tc>
        <w:tc>
          <w:tcPr>
            <w:tcW w:w="3390" w:type="pct"/>
          </w:tcPr>
          <w:p w14:paraId="76FE92DB" w14:textId="77777777" w:rsidR="000A6228" w:rsidRDefault="000A6228" w:rsidP="00C157B9">
            <w:pPr>
              <w:pStyle w:val="TableParagraph"/>
              <w:tabs>
                <w:tab w:val="left" w:leader="dot" w:pos="3378"/>
              </w:tabs>
              <w:kinsoku w:val="0"/>
              <w:overflowPunct w:val="0"/>
              <w:spacing w:before="68" w:line="184" w:lineRule="exact"/>
              <w:ind w:left="85"/>
              <w:rPr>
                <w:color w:val="231F20"/>
                <w:spacing w:val="-5"/>
                <w:sz w:val="16"/>
                <w:szCs w:val="16"/>
              </w:rPr>
            </w:pPr>
            <w:r>
              <w:rPr>
                <w:color w:val="231F20"/>
                <w:spacing w:val="-10"/>
                <w:sz w:val="16"/>
                <w:szCs w:val="16"/>
              </w:rPr>
              <w:t>.</w:t>
            </w:r>
            <w:r>
              <w:rPr>
                <w:rFonts w:ascii="Times New Roman" w:hAnsi="Times New Roman" w:cs="Times New Roman"/>
                <w:color w:val="231F20"/>
                <w:sz w:val="16"/>
                <w:szCs w:val="16"/>
              </w:rPr>
              <w:tab/>
            </w:r>
            <w:r>
              <w:rPr>
                <w:color w:val="231F20"/>
                <w:spacing w:val="-5"/>
                <w:sz w:val="16"/>
                <w:szCs w:val="16"/>
              </w:rPr>
              <w:t>zł</w:t>
            </w:r>
          </w:p>
          <w:p w14:paraId="1F54E128" w14:textId="77777777" w:rsidR="000A6228" w:rsidRDefault="000A6228" w:rsidP="00C157B9">
            <w:pPr>
              <w:pStyle w:val="TableParagraph"/>
              <w:kinsoku w:val="0"/>
              <w:overflowPunct w:val="0"/>
              <w:ind w:left="85"/>
              <w:rPr>
                <w:color w:val="231F20"/>
                <w:spacing w:val="-2"/>
                <w:sz w:val="14"/>
                <w:szCs w:val="14"/>
              </w:rPr>
            </w:pPr>
            <w:r>
              <w:rPr>
                <w:color w:val="231F20"/>
                <w:sz w:val="14"/>
                <w:szCs w:val="14"/>
              </w:rPr>
              <w:t>(poz.</w:t>
            </w:r>
            <w:r>
              <w:rPr>
                <w:color w:val="231F20"/>
                <w:spacing w:val="-1"/>
                <w:sz w:val="14"/>
                <w:szCs w:val="14"/>
              </w:rPr>
              <w:t xml:space="preserve"> </w:t>
            </w:r>
            <w:r>
              <w:rPr>
                <w:color w:val="231F20"/>
                <w:sz w:val="14"/>
                <w:szCs w:val="14"/>
              </w:rPr>
              <w:t>I</w:t>
            </w:r>
            <w:r>
              <w:rPr>
                <w:color w:val="231F20"/>
                <w:spacing w:val="-2"/>
                <w:sz w:val="14"/>
                <w:szCs w:val="14"/>
              </w:rPr>
              <w:t xml:space="preserve"> </w:t>
            </w:r>
            <w:r>
              <w:rPr>
                <w:color w:val="231F20"/>
                <w:sz w:val="14"/>
                <w:szCs w:val="14"/>
              </w:rPr>
              <w:t>z</w:t>
            </w:r>
            <w:r>
              <w:rPr>
                <w:color w:val="231F20"/>
                <w:spacing w:val="-1"/>
                <w:sz w:val="14"/>
                <w:szCs w:val="14"/>
              </w:rPr>
              <w:t xml:space="preserve"> </w:t>
            </w:r>
            <w:r>
              <w:rPr>
                <w:color w:val="231F20"/>
                <w:sz w:val="14"/>
                <w:szCs w:val="14"/>
              </w:rPr>
              <w:t>umowy</w:t>
            </w:r>
            <w:r>
              <w:rPr>
                <w:color w:val="231F20"/>
                <w:spacing w:val="-1"/>
                <w:sz w:val="14"/>
                <w:szCs w:val="14"/>
              </w:rPr>
              <w:t xml:space="preserve"> </w:t>
            </w:r>
            <w:r>
              <w:rPr>
                <w:color w:val="231F20"/>
                <w:spacing w:val="-2"/>
                <w:sz w:val="14"/>
                <w:szCs w:val="14"/>
              </w:rPr>
              <w:t>pożyczki)</w:t>
            </w:r>
          </w:p>
        </w:tc>
      </w:tr>
      <w:tr w:rsidR="000A6228" w14:paraId="4FB4C42B" w14:textId="77777777" w:rsidTr="006C690D">
        <w:trPr>
          <w:trHeight w:val="876"/>
        </w:trPr>
        <w:tc>
          <w:tcPr>
            <w:tcW w:w="1610" w:type="pct"/>
          </w:tcPr>
          <w:p w14:paraId="5F01B7FA" w14:textId="77777777" w:rsidR="000A6228" w:rsidRPr="002E576F" w:rsidRDefault="000A6228" w:rsidP="00C157B9">
            <w:pPr>
              <w:pStyle w:val="TableParagraph"/>
              <w:kinsoku w:val="0"/>
              <w:overflowPunct w:val="0"/>
              <w:rPr>
                <w:rFonts w:ascii="Times New Roman" w:hAnsi="Times New Roman" w:cs="Times New Roman"/>
                <w:sz w:val="20"/>
                <w:szCs w:val="20"/>
              </w:rPr>
            </w:pPr>
            <w:r w:rsidRPr="002E576F">
              <w:rPr>
                <w:rFonts w:ascii="Times New Roman" w:hAnsi="Times New Roman" w:cs="Times New Roman"/>
                <w:b/>
                <w:bCs/>
                <w:sz w:val="16"/>
                <w:szCs w:val="16"/>
              </w:rPr>
              <w:t>Terminy i sposób wypłaty kredytu</w:t>
            </w:r>
            <w:r w:rsidRPr="002E576F">
              <w:rPr>
                <w:rFonts w:ascii="Times New Roman" w:hAnsi="Times New Roman" w:cs="Times New Roman"/>
                <w:sz w:val="16"/>
                <w:szCs w:val="16"/>
              </w:rPr>
              <w:br/>
            </w:r>
            <w:r w:rsidRPr="002E576F">
              <w:rPr>
                <w:rFonts w:ascii="Times New Roman" w:hAnsi="Times New Roman" w:cs="Times New Roman"/>
                <w:sz w:val="13"/>
                <w:szCs w:val="13"/>
              </w:rPr>
              <w:t>W jaki sposób i w jakim terminie otrzyma Pan/Pani środki pieniężne</w:t>
            </w:r>
          </w:p>
        </w:tc>
        <w:tc>
          <w:tcPr>
            <w:tcW w:w="3390" w:type="pct"/>
          </w:tcPr>
          <w:p w14:paraId="5FFBD6E6" w14:textId="502E3164" w:rsidR="000A6228" w:rsidRPr="00EE55F6" w:rsidRDefault="000A6228" w:rsidP="00C157B9">
            <w:pPr>
              <w:pStyle w:val="TableParagraph"/>
              <w:kinsoku w:val="0"/>
              <w:overflowPunct w:val="0"/>
              <w:spacing w:before="17" w:line="249" w:lineRule="auto"/>
              <w:ind w:left="55" w:right="73"/>
              <w:rPr>
                <w:ins w:id="14" w:author="Anna Szumińska" w:date="2023-05-15T11:18:00Z"/>
                <w:color w:val="231F20"/>
                <w:spacing w:val="-4"/>
                <w:sz w:val="16"/>
                <w:szCs w:val="16"/>
                <w:rPrChange w:id="15" w:author="Anna Szumińska" w:date="2023-05-15T11:21:00Z">
                  <w:rPr>
                    <w:ins w:id="16" w:author="Anna Szumińska" w:date="2023-05-15T11:18:00Z"/>
                    <w:color w:val="231F20"/>
                    <w:spacing w:val="-4"/>
                    <w:szCs w:val="16"/>
                  </w:rPr>
                </w:rPrChange>
              </w:rPr>
            </w:pPr>
            <w:commentRangeStart w:id="17"/>
            <w:ins w:id="18" w:author="Anna Szumińska" w:date="2023-05-15T11:18:00Z">
              <w:r w:rsidRPr="00EE55F6">
                <w:rPr>
                  <w:color w:val="231F20"/>
                  <w:sz w:val="16"/>
                  <w:szCs w:val="16"/>
                  <w:rPrChange w:id="19" w:author="Anna Szumińska" w:date="2023-05-15T11:21:00Z">
                    <w:rPr>
                      <w:color w:val="231F20"/>
                      <w:szCs w:val="16"/>
                    </w:rPr>
                  </w:rPrChange>
                </w:rPr>
                <w:t>W terminie do</w:t>
              </w:r>
            </w:ins>
            <w:r w:rsidR="00F7345F">
              <w:rPr>
                <w:color w:val="231F20"/>
                <w:sz w:val="16"/>
                <w:szCs w:val="16"/>
              </w:rPr>
              <w:t xml:space="preserve"> 72</w:t>
            </w:r>
            <w:ins w:id="20" w:author="Anna Szumińska" w:date="2023-05-15T11:18:00Z">
              <w:r w:rsidRPr="00EE55F6">
                <w:rPr>
                  <w:color w:val="231F20"/>
                  <w:sz w:val="16"/>
                  <w:szCs w:val="16"/>
                  <w:rPrChange w:id="21" w:author="Anna Szumińska" w:date="2023-05-15T11:21:00Z">
                    <w:rPr>
                      <w:color w:val="231F20"/>
                      <w:szCs w:val="16"/>
                    </w:rPr>
                  </w:rPrChange>
                </w:rPr>
                <w:t xml:space="preserve"> godzin od zawarcia Umowy Pożyczki Pożyczkodawca przekaże Pożyczkobiorcy Całkowitą kwotę </w:t>
              </w:r>
              <w:r w:rsidRPr="00EE55F6">
                <w:rPr>
                  <w:color w:val="231F20"/>
                  <w:spacing w:val="-4"/>
                  <w:sz w:val="16"/>
                  <w:szCs w:val="16"/>
                  <w:rPrChange w:id="22" w:author="Anna Szumińska" w:date="2023-05-15T11:21:00Z">
                    <w:rPr>
                      <w:color w:val="231F20"/>
                      <w:spacing w:val="-4"/>
                      <w:szCs w:val="16"/>
                    </w:rPr>
                  </w:rPrChange>
                </w:rPr>
                <w:t xml:space="preserve">Pożyczki: do rąk własnych Pożyczkobiorcy, za pokwitowaniem, jednorazowo, gotówką, za pośrednictwem Kuriera, nieodpłatnie, pod adresem Pożyczkobiorcy </w:t>
              </w:r>
              <w:r w:rsidRPr="00EE55F6">
                <w:rPr>
                  <w:color w:val="231F20"/>
                  <w:spacing w:val="-2"/>
                  <w:sz w:val="16"/>
                  <w:szCs w:val="16"/>
                  <w:rPrChange w:id="23" w:author="Anna Szumińska" w:date="2023-05-15T11:21:00Z">
                    <w:rPr>
                      <w:color w:val="231F20"/>
                      <w:spacing w:val="-2"/>
                      <w:szCs w:val="16"/>
                    </w:rPr>
                  </w:rPrChange>
                </w:rPr>
                <w:t>wskazanym</w:t>
              </w:r>
              <w:r w:rsidRPr="00EE55F6">
                <w:rPr>
                  <w:color w:val="231F20"/>
                  <w:spacing w:val="-4"/>
                  <w:sz w:val="16"/>
                  <w:szCs w:val="16"/>
                  <w:rPrChange w:id="24" w:author="Anna Szumińska" w:date="2023-05-15T11:21:00Z">
                    <w:rPr>
                      <w:color w:val="231F20"/>
                      <w:spacing w:val="-4"/>
                      <w:szCs w:val="16"/>
                    </w:rPr>
                  </w:rPrChange>
                </w:rPr>
                <w:t xml:space="preserve"> Umową Pożyczki.</w:t>
              </w:r>
            </w:ins>
            <w:commentRangeEnd w:id="17"/>
            <w:ins w:id="25" w:author="Anna Szumińska" w:date="2023-05-15T11:21:00Z">
              <w:r>
                <w:rPr>
                  <w:rStyle w:val="Odwoaniedokomentarza"/>
                </w:rPr>
                <w:commentReference w:id="17"/>
              </w:r>
            </w:ins>
          </w:p>
          <w:p w14:paraId="24363C51" w14:textId="77777777" w:rsidR="000A6228" w:rsidRDefault="000A6228" w:rsidP="00F7345F">
            <w:pPr>
              <w:pStyle w:val="TableParagraph"/>
              <w:kinsoku w:val="0"/>
              <w:overflowPunct w:val="0"/>
              <w:spacing w:before="17" w:line="249" w:lineRule="auto"/>
              <w:ind w:left="55" w:right="73"/>
              <w:rPr>
                <w:color w:val="231F20"/>
                <w:sz w:val="16"/>
                <w:szCs w:val="16"/>
              </w:rPr>
            </w:pPr>
          </w:p>
        </w:tc>
      </w:tr>
      <w:tr w:rsidR="000A6228" w14:paraId="54B8FC24" w14:textId="77777777" w:rsidTr="006C690D">
        <w:trPr>
          <w:trHeight w:val="306"/>
        </w:trPr>
        <w:tc>
          <w:tcPr>
            <w:tcW w:w="1610" w:type="pct"/>
          </w:tcPr>
          <w:p w14:paraId="64D6902B" w14:textId="77777777" w:rsidR="000A6228" w:rsidRPr="002E576F" w:rsidRDefault="000A6228" w:rsidP="00C157B9">
            <w:pPr>
              <w:pStyle w:val="TableParagraph"/>
              <w:kinsoku w:val="0"/>
              <w:overflowPunct w:val="0"/>
              <w:spacing w:line="132" w:lineRule="exact"/>
              <w:rPr>
                <w:rFonts w:ascii="Times New Roman" w:hAnsi="Times New Roman" w:cs="Times New Roman"/>
                <w:b/>
                <w:bCs/>
                <w:position w:val="-3"/>
                <w:sz w:val="16"/>
                <w:szCs w:val="16"/>
              </w:rPr>
            </w:pPr>
            <w:r w:rsidRPr="002E576F">
              <w:rPr>
                <w:rFonts w:ascii="Times New Roman" w:hAnsi="Times New Roman" w:cs="Times New Roman"/>
                <w:b/>
                <w:bCs/>
                <w:position w:val="-3"/>
                <w:sz w:val="16"/>
                <w:szCs w:val="16"/>
              </w:rPr>
              <w:t>Czas obowiązywania umowy</w:t>
            </w:r>
          </w:p>
        </w:tc>
        <w:tc>
          <w:tcPr>
            <w:tcW w:w="3390" w:type="pct"/>
          </w:tcPr>
          <w:p w14:paraId="1665A6B4" w14:textId="77777777" w:rsidR="000A6228" w:rsidRDefault="000A6228" w:rsidP="00C157B9">
            <w:pPr>
              <w:pStyle w:val="TableParagraph"/>
              <w:tabs>
                <w:tab w:val="left" w:leader="dot" w:pos="3378"/>
              </w:tabs>
              <w:kinsoku w:val="0"/>
              <w:overflowPunct w:val="0"/>
              <w:spacing w:before="68"/>
              <w:ind w:left="85"/>
              <w:rPr>
                <w:color w:val="231F20"/>
                <w:spacing w:val="-2"/>
                <w:sz w:val="16"/>
                <w:szCs w:val="16"/>
              </w:rPr>
            </w:pPr>
            <w:r>
              <w:rPr>
                <w:color w:val="231F20"/>
                <w:spacing w:val="-10"/>
                <w:sz w:val="16"/>
                <w:szCs w:val="16"/>
              </w:rPr>
              <w:t>.</w:t>
            </w:r>
            <w:r>
              <w:rPr>
                <w:color w:val="231F20"/>
                <w:sz w:val="16"/>
                <w:szCs w:val="16"/>
              </w:rPr>
              <w:tab/>
            </w:r>
            <w:ins w:id="26" w:author="Anna Szumińska" w:date="2023-01-20T11:23:00Z">
              <w:r>
                <w:rPr>
                  <w:color w:val="231F20"/>
                  <w:spacing w:val="-2"/>
                  <w:sz w:val="16"/>
                  <w:szCs w:val="16"/>
                </w:rPr>
                <w:t>miesięcy</w:t>
              </w:r>
            </w:ins>
            <w:ins w:id="27" w:author="Anna Szumińska" w:date="2023-01-20T11:24:00Z">
              <w:r>
                <w:rPr>
                  <w:color w:val="231F20"/>
                  <w:spacing w:val="-2"/>
                  <w:sz w:val="16"/>
                  <w:szCs w:val="16"/>
                </w:rPr>
                <w:t xml:space="preserve">, z tym zastrzeżeniem, że </w:t>
              </w:r>
              <w:r w:rsidRPr="00D35BC7">
                <w:rPr>
                  <w:sz w:val="16"/>
                  <w:szCs w:val="16"/>
                  <w:rPrChange w:id="28" w:author="Anna Szumińska" w:date="2023-01-20T11:24:00Z">
                    <w:rPr>
                      <w:szCs w:val="16"/>
                    </w:rPr>
                  </w:rPrChange>
                </w:rPr>
                <w:t>w przypadku, gdy Umowa została zawarta w dniu 29,30 lub 31 danego miesiąca, liczbę miesięcy obowiązywania Umowy oblicza się, poczynając od pierwszego dnia miesiąca kalendarzowego, następującego po miesiącu zawarcia Umowy</w:t>
              </w:r>
            </w:ins>
          </w:p>
        </w:tc>
      </w:tr>
      <w:tr w:rsidR="000A6228" w14:paraId="205F0132" w14:textId="77777777" w:rsidTr="006C690D">
        <w:trPr>
          <w:trHeight w:val="4837"/>
        </w:trPr>
        <w:tc>
          <w:tcPr>
            <w:tcW w:w="1610" w:type="pct"/>
          </w:tcPr>
          <w:p w14:paraId="57ADC61F" w14:textId="77777777" w:rsidR="000A6228" w:rsidRDefault="000A6228" w:rsidP="00C157B9">
            <w:pPr>
              <w:pStyle w:val="TableParagraph"/>
              <w:kinsoku w:val="0"/>
              <w:overflowPunct w:val="0"/>
              <w:spacing w:line="124" w:lineRule="exact"/>
              <w:rPr>
                <w:rFonts w:ascii="Times New Roman" w:hAnsi="Times New Roman" w:cs="Times New Roman"/>
                <w:position w:val="-2"/>
                <w:sz w:val="12"/>
                <w:szCs w:val="12"/>
              </w:rPr>
            </w:pPr>
          </w:p>
          <w:p w14:paraId="40967352" w14:textId="77777777" w:rsidR="000A6228" w:rsidRDefault="000A6228" w:rsidP="00C157B9">
            <w:pPr>
              <w:pStyle w:val="TableParagraph"/>
              <w:kinsoku w:val="0"/>
              <w:overflowPunct w:val="0"/>
              <w:spacing w:line="124" w:lineRule="exact"/>
              <w:rPr>
                <w:rFonts w:ascii="Times New Roman" w:hAnsi="Times New Roman" w:cs="Times New Roman"/>
                <w:position w:val="-2"/>
                <w:sz w:val="12"/>
                <w:szCs w:val="12"/>
              </w:rPr>
            </w:pPr>
          </w:p>
          <w:p w14:paraId="66D2E562" w14:textId="77777777" w:rsidR="000A6228" w:rsidRPr="002E576F" w:rsidRDefault="000A6228" w:rsidP="00C157B9">
            <w:pPr>
              <w:pStyle w:val="TableParagraph"/>
              <w:kinsoku w:val="0"/>
              <w:overflowPunct w:val="0"/>
              <w:spacing w:line="124" w:lineRule="exact"/>
              <w:rPr>
                <w:rFonts w:ascii="Times New Roman" w:hAnsi="Times New Roman" w:cs="Times New Roman"/>
                <w:b/>
                <w:bCs/>
                <w:position w:val="-2"/>
                <w:sz w:val="12"/>
                <w:szCs w:val="12"/>
              </w:rPr>
            </w:pPr>
            <w:r w:rsidRPr="002E576F">
              <w:rPr>
                <w:rFonts w:ascii="Times New Roman" w:hAnsi="Times New Roman" w:cs="Times New Roman"/>
                <w:b/>
                <w:bCs/>
                <w:position w:val="-2"/>
                <w:sz w:val="16"/>
                <w:szCs w:val="16"/>
              </w:rPr>
              <w:t>Zasady i terminy spłaty kredytu</w:t>
            </w:r>
          </w:p>
        </w:tc>
        <w:tc>
          <w:tcPr>
            <w:tcW w:w="3390" w:type="pct"/>
          </w:tcPr>
          <w:p w14:paraId="43B6BD37" w14:textId="77777777" w:rsidR="000A6228" w:rsidRDefault="000A6228" w:rsidP="000A6228">
            <w:pPr>
              <w:pStyle w:val="TableParagraph"/>
              <w:numPr>
                <w:ilvl w:val="0"/>
                <w:numId w:val="2"/>
              </w:numPr>
              <w:tabs>
                <w:tab w:val="left" w:pos="221"/>
              </w:tabs>
              <w:kinsoku w:val="0"/>
              <w:overflowPunct w:val="0"/>
              <w:spacing w:before="102"/>
              <w:rPr>
                <w:color w:val="231F20"/>
                <w:spacing w:val="-2"/>
                <w:sz w:val="16"/>
                <w:szCs w:val="16"/>
              </w:rPr>
            </w:pPr>
            <w:r>
              <w:rPr>
                <w:color w:val="231F20"/>
                <w:sz w:val="16"/>
                <w:szCs w:val="16"/>
              </w:rPr>
              <w:t>będzie</w:t>
            </w:r>
            <w:r>
              <w:rPr>
                <w:color w:val="231F20"/>
                <w:spacing w:val="-7"/>
                <w:sz w:val="16"/>
                <w:szCs w:val="16"/>
              </w:rPr>
              <w:t xml:space="preserve"> </w:t>
            </w:r>
            <w:r>
              <w:rPr>
                <w:color w:val="231F20"/>
                <w:sz w:val="16"/>
                <w:szCs w:val="16"/>
              </w:rPr>
              <w:t>Pan/Pani</w:t>
            </w:r>
            <w:r>
              <w:rPr>
                <w:color w:val="231F20"/>
                <w:spacing w:val="-3"/>
                <w:sz w:val="16"/>
                <w:szCs w:val="16"/>
              </w:rPr>
              <w:t xml:space="preserve"> </w:t>
            </w:r>
            <w:r>
              <w:rPr>
                <w:color w:val="231F20"/>
                <w:sz w:val="16"/>
                <w:szCs w:val="16"/>
              </w:rPr>
              <w:t>musiał/a</w:t>
            </w:r>
            <w:r>
              <w:rPr>
                <w:color w:val="231F20"/>
                <w:spacing w:val="-4"/>
                <w:sz w:val="16"/>
                <w:szCs w:val="16"/>
              </w:rPr>
              <w:t xml:space="preserve"> </w:t>
            </w:r>
            <w:r>
              <w:rPr>
                <w:color w:val="231F20"/>
                <w:sz w:val="16"/>
                <w:szCs w:val="16"/>
              </w:rPr>
              <w:t>dokonać</w:t>
            </w:r>
            <w:r>
              <w:rPr>
                <w:color w:val="231F20"/>
                <w:spacing w:val="-4"/>
                <w:sz w:val="16"/>
                <w:szCs w:val="16"/>
              </w:rPr>
              <w:t xml:space="preserve"> </w:t>
            </w:r>
            <w:r>
              <w:rPr>
                <w:color w:val="231F20"/>
                <w:sz w:val="16"/>
                <w:szCs w:val="16"/>
              </w:rPr>
              <w:t>spłaty</w:t>
            </w:r>
            <w:r>
              <w:rPr>
                <w:color w:val="231F20"/>
                <w:spacing w:val="-4"/>
                <w:sz w:val="16"/>
                <w:szCs w:val="16"/>
              </w:rPr>
              <w:t xml:space="preserve"> </w:t>
            </w:r>
            <w:r>
              <w:rPr>
                <w:color w:val="231F20"/>
                <w:sz w:val="16"/>
                <w:szCs w:val="16"/>
              </w:rPr>
              <w:t>na</w:t>
            </w:r>
            <w:r>
              <w:rPr>
                <w:color w:val="231F20"/>
                <w:spacing w:val="-4"/>
                <w:sz w:val="16"/>
                <w:szCs w:val="16"/>
              </w:rPr>
              <w:t xml:space="preserve"> </w:t>
            </w:r>
            <w:r>
              <w:rPr>
                <w:color w:val="231F20"/>
                <w:sz w:val="16"/>
                <w:szCs w:val="16"/>
              </w:rPr>
              <w:t>następujących</w:t>
            </w:r>
            <w:r>
              <w:rPr>
                <w:color w:val="231F20"/>
                <w:spacing w:val="-4"/>
                <w:sz w:val="16"/>
                <w:szCs w:val="16"/>
              </w:rPr>
              <w:t xml:space="preserve"> </w:t>
            </w:r>
            <w:r>
              <w:rPr>
                <w:color w:val="231F20"/>
                <w:spacing w:val="-2"/>
                <w:sz w:val="16"/>
                <w:szCs w:val="16"/>
              </w:rPr>
              <w:t>warunkach:</w:t>
            </w:r>
          </w:p>
          <w:p w14:paraId="5485ADF0" w14:textId="77777777" w:rsidR="000A6228" w:rsidRDefault="000A6228" w:rsidP="000A6228">
            <w:pPr>
              <w:pStyle w:val="TableParagraph"/>
              <w:numPr>
                <w:ilvl w:val="0"/>
                <w:numId w:val="2"/>
              </w:numPr>
              <w:tabs>
                <w:tab w:val="left" w:pos="221"/>
              </w:tabs>
              <w:kinsoku w:val="0"/>
              <w:overflowPunct w:val="0"/>
              <w:spacing w:before="8"/>
              <w:rPr>
                <w:color w:val="231F20"/>
                <w:spacing w:val="-2"/>
                <w:sz w:val="16"/>
                <w:szCs w:val="16"/>
              </w:rPr>
            </w:pPr>
            <w:r>
              <w:rPr>
                <w:color w:val="231F20"/>
                <w:sz w:val="16"/>
                <w:szCs w:val="16"/>
              </w:rPr>
              <w:t>kwota,</w:t>
            </w:r>
            <w:r>
              <w:rPr>
                <w:color w:val="231F20"/>
                <w:spacing w:val="-2"/>
                <w:sz w:val="16"/>
                <w:szCs w:val="16"/>
              </w:rPr>
              <w:t xml:space="preserve"> </w:t>
            </w:r>
            <w:r>
              <w:rPr>
                <w:color w:val="231F20"/>
                <w:sz w:val="16"/>
                <w:szCs w:val="16"/>
              </w:rPr>
              <w:t>liczba</w:t>
            </w:r>
            <w:r>
              <w:rPr>
                <w:color w:val="231F20"/>
                <w:spacing w:val="-3"/>
                <w:sz w:val="16"/>
                <w:szCs w:val="16"/>
              </w:rPr>
              <w:t xml:space="preserve"> </w:t>
            </w:r>
            <w:r>
              <w:rPr>
                <w:color w:val="231F20"/>
                <w:sz w:val="16"/>
                <w:szCs w:val="16"/>
              </w:rPr>
              <w:t>i</w:t>
            </w:r>
            <w:r>
              <w:rPr>
                <w:color w:val="231F20"/>
                <w:spacing w:val="-3"/>
                <w:sz w:val="16"/>
                <w:szCs w:val="16"/>
              </w:rPr>
              <w:t xml:space="preserve"> </w:t>
            </w:r>
            <w:r>
              <w:rPr>
                <w:color w:val="231F20"/>
                <w:sz w:val="16"/>
                <w:szCs w:val="16"/>
              </w:rPr>
              <w:t>częstotliwość</w:t>
            </w:r>
            <w:r>
              <w:rPr>
                <w:color w:val="231F20"/>
                <w:spacing w:val="-2"/>
                <w:sz w:val="16"/>
                <w:szCs w:val="16"/>
              </w:rPr>
              <w:t xml:space="preserve"> </w:t>
            </w:r>
            <w:r>
              <w:rPr>
                <w:color w:val="231F20"/>
                <w:sz w:val="16"/>
                <w:szCs w:val="16"/>
              </w:rPr>
              <w:t>płatności</w:t>
            </w:r>
            <w:r>
              <w:rPr>
                <w:color w:val="231F20"/>
                <w:spacing w:val="-3"/>
                <w:sz w:val="16"/>
                <w:szCs w:val="16"/>
              </w:rPr>
              <w:t xml:space="preserve"> </w:t>
            </w:r>
            <w:r>
              <w:rPr>
                <w:color w:val="231F20"/>
                <w:sz w:val="16"/>
                <w:szCs w:val="16"/>
              </w:rPr>
              <w:t>rat</w:t>
            </w:r>
            <w:r>
              <w:rPr>
                <w:color w:val="231F20"/>
                <w:spacing w:val="-2"/>
                <w:sz w:val="16"/>
                <w:szCs w:val="16"/>
              </w:rPr>
              <w:t xml:space="preserve"> </w:t>
            </w:r>
            <w:r>
              <w:rPr>
                <w:color w:val="231F20"/>
                <w:sz w:val="16"/>
                <w:szCs w:val="16"/>
              </w:rPr>
              <w:t>kredytu</w:t>
            </w:r>
            <w:r>
              <w:rPr>
                <w:color w:val="231F20"/>
                <w:spacing w:val="-1"/>
                <w:sz w:val="16"/>
                <w:szCs w:val="16"/>
              </w:rPr>
              <w:t xml:space="preserve"> </w:t>
            </w:r>
            <w:r>
              <w:rPr>
                <w:color w:val="231F20"/>
                <w:spacing w:val="-2"/>
                <w:sz w:val="16"/>
                <w:szCs w:val="16"/>
              </w:rPr>
              <w:t>konsumenckiego:</w:t>
            </w:r>
          </w:p>
          <w:p w14:paraId="276EAA8E" w14:textId="77777777" w:rsidR="000A6228" w:rsidRDefault="000A6228" w:rsidP="00C157B9">
            <w:pPr>
              <w:pStyle w:val="TableParagraph"/>
              <w:kinsoku w:val="0"/>
              <w:overflowPunct w:val="0"/>
              <w:spacing w:before="9" w:line="249" w:lineRule="auto"/>
              <w:ind w:left="87" w:right="4152"/>
              <w:rPr>
                <w:color w:val="231F20"/>
                <w:sz w:val="16"/>
                <w:szCs w:val="16"/>
              </w:rPr>
            </w:pPr>
            <w:r>
              <w:rPr>
                <w:color w:val="231F20"/>
                <w:sz w:val="16"/>
                <w:szCs w:val="16"/>
              </w:rPr>
              <w:t>Ilość miesięcznych rat pożyczki: ………………………. Wysokość</w:t>
            </w:r>
            <w:r>
              <w:rPr>
                <w:color w:val="231F20"/>
                <w:spacing w:val="-9"/>
                <w:sz w:val="16"/>
                <w:szCs w:val="16"/>
              </w:rPr>
              <w:t xml:space="preserve"> </w:t>
            </w:r>
            <w:r>
              <w:rPr>
                <w:color w:val="231F20"/>
                <w:sz w:val="16"/>
                <w:szCs w:val="16"/>
              </w:rPr>
              <w:t>każdej</w:t>
            </w:r>
            <w:r>
              <w:rPr>
                <w:color w:val="231F20"/>
                <w:spacing w:val="-9"/>
                <w:sz w:val="16"/>
                <w:szCs w:val="16"/>
              </w:rPr>
              <w:t xml:space="preserve"> </w:t>
            </w:r>
            <w:r>
              <w:rPr>
                <w:color w:val="231F20"/>
                <w:sz w:val="16"/>
                <w:szCs w:val="16"/>
              </w:rPr>
              <w:t>raty</w:t>
            </w:r>
            <w:r>
              <w:rPr>
                <w:color w:val="231F20"/>
                <w:spacing w:val="-9"/>
                <w:sz w:val="16"/>
                <w:szCs w:val="16"/>
              </w:rPr>
              <w:t xml:space="preserve"> </w:t>
            </w:r>
            <w:r>
              <w:rPr>
                <w:color w:val="231F20"/>
                <w:sz w:val="16"/>
                <w:szCs w:val="16"/>
              </w:rPr>
              <w:t>wynosi:</w:t>
            </w:r>
            <w:r>
              <w:rPr>
                <w:color w:val="231F20"/>
                <w:spacing w:val="-10"/>
                <w:sz w:val="16"/>
                <w:szCs w:val="16"/>
              </w:rPr>
              <w:t xml:space="preserve"> </w:t>
            </w:r>
            <w:r>
              <w:rPr>
                <w:color w:val="231F20"/>
                <w:sz w:val="16"/>
                <w:szCs w:val="16"/>
              </w:rPr>
              <w:t>………………………….. Termin spłaty rat pożyczki określa terminarz spłat.</w:t>
            </w:r>
          </w:p>
          <w:p w14:paraId="5B91BF4F" w14:textId="77777777" w:rsidR="000A6228" w:rsidRPr="002E576F" w:rsidRDefault="000A6228">
            <w:pPr>
              <w:pStyle w:val="Akapitzlist"/>
              <w:ind w:left="7" w:hanging="142"/>
              <w:rPr>
                <w:spacing w:val="-2"/>
                <w:sz w:val="2"/>
                <w:szCs w:val="2"/>
              </w:rPr>
              <w:pPrChange w:id="29" w:author="Anna Szumińska" w:date="2023-01-20T11:29:00Z">
                <w:pPr>
                  <w:pStyle w:val="Tekstpodstawowy"/>
                  <w:kinsoku w:val="0"/>
                  <w:overflowPunct w:val="0"/>
                  <w:spacing w:before="101"/>
                  <w:ind w:left="288" w:hanging="142"/>
                </w:pPr>
              </w:pPrChange>
            </w:pPr>
            <w:r>
              <w:rPr>
                <w:rFonts w:ascii="Arial" w:hAnsi="Arial" w:cs="Arial"/>
                <w:sz w:val="16"/>
                <w:szCs w:val="16"/>
              </w:rPr>
              <w:t xml:space="preserve">     </w:t>
            </w:r>
            <w:r w:rsidRPr="00955ABA">
              <w:rPr>
                <w:rFonts w:ascii="Arial" w:hAnsi="Arial" w:cs="Arial"/>
                <w:sz w:val="16"/>
                <w:szCs w:val="16"/>
              </w:rPr>
              <w:t>Termin</w:t>
            </w:r>
            <w:r w:rsidRPr="00955ABA">
              <w:rPr>
                <w:rFonts w:ascii="Arial" w:hAnsi="Arial" w:cs="Arial"/>
                <w:spacing w:val="-2"/>
                <w:sz w:val="16"/>
                <w:szCs w:val="16"/>
              </w:rPr>
              <w:t xml:space="preserve"> </w:t>
            </w:r>
            <w:r w:rsidRPr="00955ABA">
              <w:rPr>
                <w:rFonts w:ascii="Arial" w:hAnsi="Arial" w:cs="Arial"/>
                <w:sz w:val="16"/>
                <w:szCs w:val="16"/>
              </w:rPr>
              <w:t>płatności</w:t>
            </w:r>
            <w:r w:rsidRPr="00955ABA">
              <w:rPr>
                <w:rFonts w:ascii="Arial" w:hAnsi="Arial" w:cs="Arial"/>
                <w:spacing w:val="-3"/>
                <w:sz w:val="16"/>
                <w:szCs w:val="16"/>
              </w:rPr>
              <w:t xml:space="preserve"> </w:t>
            </w:r>
            <w:r w:rsidRPr="00955ABA">
              <w:rPr>
                <w:rFonts w:ascii="Arial" w:hAnsi="Arial" w:cs="Arial"/>
                <w:sz w:val="16"/>
                <w:szCs w:val="16"/>
              </w:rPr>
              <w:t>pierwszej</w:t>
            </w:r>
            <w:r w:rsidRPr="00955ABA">
              <w:rPr>
                <w:rFonts w:ascii="Arial" w:hAnsi="Arial" w:cs="Arial"/>
                <w:spacing w:val="-3"/>
                <w:sz w:val="16"/>
                <w:szCs w:val="16"/>
              </w:rPr>
              <w:t xml:space="preserve"> </w:t>
            </w:r>
            <w:r w:rsidRPr="00955ABA">
              <w:rPr>
                <w:rFonts w:ascii="Arial" w:hAnsi="Arial" w:cs="Arial"/>
                <w:sz w:val="16"/>
                <w:szCs w:val="16"/>
              </w:rPr>
              <w:t>Raty</w:t>
            </w:r>
            <w:r w:rsidRPr="00955ABA">
              <w:rPr>
                <w:rFonts w:ascii="Arial" w:hAnsi="Arial" w:cs="Arial"/>
                <w:spacing w:val="-3"/>
                <w:sz w:val="16"/>
                <w:szCs w:val="16"/>
              </w:rPr>
              <w:t xml:space="preserve"> </w:t>
            </w:r>
            <w:r w:rsidRPr="00955ABA">
              <w:rPr>
                <w:rFonts w:ascii="Arial" w:hAnsi="Arial" w:cs="Arial"/>
                <w:sz w:val="16"/>
                <w:szCs w:val="16"/>
              </w:rPr>
              <w:t>przypada</w:t>
            </w:r>
            <w:r w:rsidRPr="00955ABA">
              <w:rPr>
                <w:rFonts w:ascii="Arial" w:hAnsi="Arial" w:cs="Arial"/>
                <w:spacing w:val="-3"/>
                <w:sz w:val="16"/>
                <w:szCs w:val="16"/>
              </w:rPr>
              <w:t xml:space="preserve"> w terminie </w:t>
            </w:r>
            <w:r w:rsidRPr="00955ABA">
              <w:rPr>
                <w:rFonts w:ascii="Arial" w:hAnsi="Arial" w:cs="Arial"/>
                <w:sz w:val="16"/>
                <w:szCs w:val="16"/>
                <w:rPrChange w:id="30" w:author="Anna Szumińska" w:date="2023-01-20T11:30:00Z">
                  <w:rPr>
                    <w:color w:val="231F20"/>
                    <w:sz w:val="10"/>
                    <w:szCs w:val="16"/>
                  </w:rPr>
                </w:rPrChange>
              </w:rPr>
              <w:t xml:space="preserve">miesiąca licząc od dnia zawarcia Umowy, z tym, że jeżeli </w:t>
            </w:r>
            <w:r w:rsidRPr="00955ABA">
              <w:rPr>
                <w:rFonts w:ascii="Arial" w:hAnsi="Arial" w:cs="Arial"/>
                <w:sz w:val="16"/>
                <w:szCs w:val="16"/>
              </w:rPr>
              <w:t xml:space="preserve">  </w:t>
            </w:r>
            <w:r w:rsidRPr="00955ABA">
              <w:rPr>
                <w:rFonts w:ascii="Arial" w:hAnsi="Arial" w:cs="Arial"/>
                <w:sz w:val="16"/>
                <w:szCs w:val="16"/>
                <w:rPrChange w:id="31" w:author="Anna Szumińska" w:date="2023-01-20T11:30:00Z">
                  <w:rPr>
                    <w:color w:val="231F20"/>
                    <w:sz w:val="10"/>
                    <w:szCs w:val="16"/>
                  </w:rPr>
                </w:rPrChange>
              </w:rPr>
              <w:t>Umowa została zawarta 29,30 lub 31 dnia   miesiąca, termin płatności pierwszej raty liczy się, poczynając od</w:t>
            </w:r>
            <w:r w:rsidRPr="00955ABA">
              <w:rPr>
                <w:rFonts w:ascii="Arial" w:hAnsi="Arial" w:cs="Arial"/>
                <w:sz w:val="16"/>
                <w:szCs w:val="16"/>
              </w:rPr>
              <w:t xml:space="preserve"> </w:t>
            </w:r>
            <w:r w:rsidRPr="00955ABA">
              <w:rPr>
                <w:rFonts w:ascii="Arial" w:hAnsi="Arial" w:cs="Arial"/>
                <w:sz w:val="16"/>
                <w:szCs w:val="16"/>
                <w:rPrChange w:id="32" w:author="Anna Szumińska" w:date="2023-01-20T11:30:00Z">
                  <w:rPr>
                    <w:color w:val="231F20"/>
                    <w:sz w:val="10"/>
                    <w:szCs w:val="16"/>
                  </w:rPr>
                </w:rPrChange>
              </w:rPr>
              <w:t>pierwszego dnia następnego miesiąca kalendarzowego</w:t>
            </w:r>
            <w:r w:rsidRPr="00955ABA">
              <w:rPr>
                <w:sz w:val="16"/>
                <w:szCs w:val="16"/>
                <w:rPrChange w:id="33" w:author="Anna Szumińska" w:date="2023-01-20T11:30:00Z">
                  <w:rPr>
                    <w:color w:val="231F20"/>
                    <w:sz w:val="10"/>
                    <w:szCs w:val="16"/>
                  </w:rPr>
                </w:rPrChange>
              </w:rPr>
              <w:t>.</w:t>
            </w:r>
          </w:p>
          <w:p w14:paraId="01651C9C" w14:textId="77777777" w:rsidR="000A6228" w:rsidRDefault="000A6228" w:rsidP="00C157B9">
            <w:pPr>
              <w:pStyle w:val="Tekstpodstawowy"/>
              <w:kinsoku w:val="0"/>
              <w:overflowPunct w:val="0"/>
              <w:spacing w:before="101"/>
              <w:rPr>
                <w:color w:val="231F20"/>
                <w:spacing w:val="-2"/>
                <w:sz w:val="10"/>
                <w:szCs w:val="10"/>
              </w:rPr>
            </w:pPr>
            <w:r>
              <w:rPr>
                <w:color w:val="231F20"/>
                <w:sz w:val="16"/>
                <w:szCs w:val="16"/>
              </w:rPr>
              <w:t xml:space="preserve">  Terminy</w:t>
            </w:r>
            <w:r>
              <w:rPr>
                <w:color w:val="231F20"/>
                <w:spacing w:val="-3"/>
                <w:sz w:val="16"/>
                <w:szCs w:val="16"/>
              </w:rPr>
              <w:t xml:space="preserve"> </w:t>
            </w:r>
            <w:r>
              <w:rPr>
                <w:color w:val="231F20"/>
                <w:sz w:val="16"/>
                <w:szCs w:val="16"/>
              </w:rPr>
              <w:t>płatności</w:t>
            </w:r>
            <w:r>
              <w:rPr>
                <w:color w:val="231F20"/>
                <w:spacing w:val="-3"/>
                <w:sz w:val="16"/>
                <w:szCs w:val="16"/>
              </w:rPr>
              <w:t xml:space="preserve"> </w:t>
            </w:r>
            <w:r>
              <w:rPr>
                <w:color w:val="231F20"/>
                <w:sz w:val="16"/>
                <w:szCs w:val="16"/>
              </w:rPr>
              <w:t>kolejnych</w:t>
            </w:r>
            <w:r>
              <w:rPr>
                <w:color w:val="231F20"/>
                <w:spacing w:val="-2"/>
                <w:sz w:val="16"/>
                <w:szCs w:val="16"/>
              </w:rPr>
              <w:t xml:space="preserve"> </w:t>
            </w:r>
            <w:r>
              <w:rPr>
                <w:color w:val="231F20"/>
                <w:sz w:val="16"/>
                <w:szCs w:val="16"/>
              </w:rPr>
              <w:t>Rat</w:t>
            </w:r>
            <w:r>
              <w:rPr>
                <w:color w:val="231F20"/>
                <w:spacing w:val="-3"/>
                <w:sz w:val="16"/>
                <w:szCs w:val="16"/>
              </w:rPr>
              <w:t xml:space="preserve"> </w:t>
            </w:r>
            <w:r>
              <w:rPr>
                <w:color w:val="231F20"/>
                <w:sz w:val="16"/>
                <w:szCs w:val="16"/>
              </w:rPr>
              <w:t>przypadają</w:t>
            </w:r>
            <w:r>
              <w:rPr>
                <w:color w:val="231F20"/>
                <w:spacing w:val="-4"/>
                <w:sz w:val="16"/>
                <w:szCs w:val="16"/>
              </w:rPr>
              <w:t xml:space="preserve"> </w:t>
            </w:r>
            <w:r>
              <w:rPr>
                <w:color w:val="231F20"/>
                <w:sz w:val="16"/>
                <w:szCs w:val="16"/>
              </w:rPr>
              <w:t>w</w:t>
            </w:r>
            <w:r>
              <w:rPr>
                <w:color w:val="231F20"/>
                <w:spacing w:val="-3"/>
                <w:sz w:val="16"/>
                <w:szCs w:val="16"/>
              </w:rPr>
              <w:t xml:space="preserve"> </w:t>
            </w:r>
            <w:r>
              <w:rPr>
                <w:color w:val="231F20"/>
                <w:sz w:val="16"/>
                <w:szCs w:val="16"/>
              </w:rPr>
              <w:t>terminach</w:t>
            </w:r>
            <w:r>
              <w:rPr>
                <w:color w:val="231F20"/>
                <w:spacing w:val="-2"/>
                <w:sz w:val="16"/>
                <w:szCs w:val="16"/>
              </w:rPr>
              <w:t xml:space="preserve"> </w:t>
            </w:r>
            <w:r>
              <w:rPr>
                <w:color w:val="231F20"/>
                <w:sz w:val="16"/>
                <w:szCs w:val="16"/>
              </w:rPr>
              <w:t>miesięcznych,</w:t>
            </w:r>
            <w:r>
              <w:rPr>
                <w:color w:val="231F20"/>
                <w:spacing w:val="-2"/>
                <w:sz w:val="16"/>
                <w:szCs w:val="16"/>
              </w:rPr>
              <w:t xml:space="preserve"> </w:t>
            </w:r>
            <w:r w:rsidRPr="00693332">
              <w:rPr>
                <w:color w:val="231F20"/>
                <w:sz w:val="16"/>
                <w:szCs w:val="16"/>
              </w:rPr>
              <w:t>licząc od dnia zawarcia Umowy, z tym, ż</w:t>
            </w:r>
            <w:r>
              <w:rPr>
                <w:color w:val="231F20"/>
                <w:sz w:val="16"/>
                <w:szCs w:val="16"/>
              </w:rPr>
              <w:t xml:space="preserve">e                   </w:t>
            </w:r>
            <w:r w:rsidRPr="00693332">
              <w:rPr>
                <w:color w:val="231F20"/>
                <w:sz w:val="16"/>
                <w:szCs w:val="16"/>
              </w:rPr>
              <w:t>jeżeli Umowa została zawarta 29,30 lub 31 dnia   miesiąca, termin płatności</w:t>
            </w:r>
            <w:r>
              <w:rPr>
                <w:color w:val="231F20"/>
                <w:sz w:val="16"/>
                <w:szCs w:val="16"/>
              </w:rPr>
              <w:t xml:space="preserve"> </w:t>
            </w:r>
            <w:r w:rsidRPr="00693332">
              <w:rPr>
                <w:color w:val="231F20"/>
                <w:sz w:val="16"/>
                <w:szCs w:val="16"/>
              </w:rPr>
              <w:t>rat liczy się, poczynając od pierwszego dnia następnego miesiąca kalendarzowego.</w:t>
            </w:r>
          </w:p>
          <w:p w14:paraId="1F073729" w14:textId="77777777" w:rsidR="000A6228" w:rsidRDefault="000A6228" w:rsidP="00C157B9">
            <w:pPr>
              <w:pStyle w:val="TableParagraph"/>
              <w:kinsoku w:val="0"/>
              <w:overflowPunct w:val="0"/>
              <w:spacing w:before="1"/>
              <w:ind w:left="87"/>
              <w:rPr>
                <w:color w:val="231F20"/>
                <w:spacing w:val="-2"/>
                <w:sz w:val="16"/>
                <w:szCs w:val="16"/>
              </w:rPr>
            </w:pPr>
          </w:p>
          <w:p w14:paraId="72DBD2FE" w14:textId="77777777" w:rsidR="000A6228" w:rsidRDefault="000A6228" w:rsidP="00C157B9">
            <w:pPr>
              <w:pStyle w:val="TableParagraph"/>
              <w:kinsoku w:val="0"/>
              <w:overflowPunct w:val="0"/>
              <w:spacing w:before="8" w:line="249" w:lineRule="auto"/>
              <w:ind w:left="87"/>
              <w:rPr>
                <w:color w:val="231F20"/>
                <w:spacing w:val="-2"/>
                <w:sz w:val="16"/>
                <w:szCs w:val="16"/>
              </w:rPr>
            </w:pPr>
            <w:r>
              <w:rPr>
                <w:color w:val="231F20"/>
                <w:sz w:val="16"/>
                <w:szCs w:val="16"/>
              </w:rPr>
              <w:t>Za</w:t>
            </w:r>
            <w:r>
              <w:rPr>
                <w:color w:val="231F20"/>
                <w:spacing w:val="-3"/>
                <w:sz w:val="16"/>
                <w:szCs w:val="16"/>
              </w:rPr>
              <w:t xml:space="preserve"> </w:t>
            </w:r>
            <w:r>
              <w:rPr>
                <w:color w:val="231F20"/>
                <w:sz w:val="16"/>
                <w:szCs w:val="16"/>
              </w:rPr>
              <w:t>dzień</w:t>
            </w:r>
            <w:r>
              <w:rPr>
                <w:color w:val="231F20"/>
                <w:spacing w:val="-4"/>
                <w:sz w:val="16"/>
                <w:szCs w:val="16"/>
              </w:rPr>
              <w:t xml:space="preserve"> </w:t>
            </w:r>
            <w:r>
              <w:rPr>
                <w:color w:val="231F20"/>
                <w:sz w:val="16"/>
                <w:szCs w:val="16"/>
              </w:rPr>
              <w:t>spłaty</w:t>
            </w:r>
            <w:r>
              <w:rPr>
                <w:color w:val="231F20"/>
                <w:spacing w:val="-3"/>
                <w:sz w:val="16"/>
                <w:szCs w:val="16"/>
              </w:rPr>
              <w:t xml:space="preserve"> </w:t>
            </w:r>
            <w:r>
              <w:rPr>
                <w:color w:val="231F20"/>
                <w:sz w:val="16"/>
                <w:szCs w:val="16"/>
              </w:rPr>
              <w:t>uznaje</w:t>
            </w:r>
            <w:r>
              <w:rPr>
                <w:color w:val="231F20"/>
                <w:spacing w:val="-4"/>
                <w:sz w:val="16"/>
                <w:szCs w:val="16"/>
              </w:rPr>
              <w:t xml:space="preserve"> </w:t>
            </w:r>
            <w:r>
              <w:rPr>
                <w:color w:val="231F20"/>
                <w:sz w:val="16"/>
                <w:szCs w:val="16"/>
              </w:rPr>
              <w:t>się</w:t>
            </w:r>
            <w:r>
              <w:rPr>
                <w:color w:val="231F20"/>
                <w:spacing w:val="-3"/>
                <w:sz w:val="16"/>
                <w:szCs w:val="16"/>
              </w:rPr>
              <w:t xml:space="preserve"> </w:t>
            </w:r>
            <w:r>
              <w:rPr>
                <w:color w:val="231F20"/>
                <w:sz w:val="16"/>
                <w:szCs w:val="16"/>
              </w:rPr>
              <w:t>dzień</w:t>
            </w:r>
            <w:r>
              <w:rPr>
                <w:color w:val="231F20"/>
                <w:spacing w:val="-4"/>
                <w:sz w:val="16"/>
                <w:szCs w:val="16"/>
              </w:rPr>
              <w:t xml:space="preserve"> </w:t>
            </w:r>
            <w:r>
              <w:rPr>
                <w:color w:val="231F20"/>
                <w:sz w:val="16"/>
                <w:szCs w:val="16"/>
              </w:rPr>
              <w:t>uznania</w:t>
            </w:r>
            <w:r>
              <w:rPr>
                <w:color w:val="231F20"/>
                <w:spacing w:val="-4"/>
                <w:sz w:val="16"/>
                <w:szCs w:val="16"/>
              </w:rPr>
              <w:t xml:space="preserve"> </w:t>
            </w:r>
            <w:r>
              <w:rPr>
                <w:color w:val="231F20"/>
                <w:sz w:val="16"/>
                <w:szCs w:val="16"/>
              </w:rPr>
              <w:t>środków</w:t>
            </w:r>
            <w:r>
              <w:rPr>
                <w:color w:val="231F20"/>
                <w:spacing w:val="-3"/>
                <w:sz w:val="16"/>
                <w:szCs w:val="16"/>
              </w:rPr>
              <w:t xml:space="preserve"> </w:t>
            </w:r>
            <w:r>
              <w:rPr>
                <w:color w:val="231F20"/>
                <w:sz w:val="16"/>
                <w:szCs w:val="16"/>
              </w:rPr>
              <w:t>wpłaconych</w:t>
            </w:r>
            <w:r>
              <w:rPr>
                <w:color w:val="231F20"/>
                <w:spacing w:val="-4"/>
                <w:sz w:val="16"/>
                <w:szCs w:val="16"/>
              </w:rPr>
              <w:t xml:space="preserve"> </w:t>
            </w:r>
            <w:r>
              <w:rPr>
                <w:color w:val="231F20"/>
                <w:sz w:val="16"/>
                <w:szCs w:val="16"/>
              </w:rPr>
              <w:t>przez</w:t>
            </w:r>
            <w:r>
              <w:rPr>
                <w:color w:val="231F20"/>
                <w:spacing w:val="-4"/>
                <w:sz w:val="16"/>
                <w:szCs w:val="16"/>
              </w:rPr>
              <w:t xml:space="preserve"> </w:t>
            </w:r>
            <w:r>
              <w:rPr>
                <w:color w:val="231F20"/>
                <w:sz w:val="16"/>
                <w:szCs w:val="16"/>
              </w:rPr>
              <w:t>Pożyczkobiorcę</w:t>
            </w:r>
            <w:r>
              <w:rPr>
                <w:color w:val="231F20"/>
                <w:spacing w:val="-3"/>
                <w:sz w:val="16"/>
                <w:szCs w:val="16"/>
              </w:rPr>
              <w:t xml:space="preserve"> </w:t>
            </w:r>
            <w:r>
              <w:rPr>
                <w:color w:val="231F20"/>
                <w:sz w:val="16"/>
                <w:szCs w:val="16"/>
              </w:rPr>
              <w:t>na</w:t>
            </w:r>
            <w:r>
              <w:rPr>
                <w:color w:val="231F20"/>
                <w:spacing w:val="-4"/>
                <w:sz w:val="16"/>
                <w:szCs w:val="16"/>
              </w:rPr>
              <w:t xml:space="preserve"> </w:t>
            </w:r>
            <w:r>
              <w:rPr>
                <w:color w:val="231F20"/>
                <w:sz w:val="16"/>
                <w:szCs w:val="16"/>
              </w:rPr>
              <w:t>rachunku</w:t>
            </w:r>
            <w:r>
              <w:rPr>
                <w:color w:val="231F20"/>
                <w:spacing w:val="-3"/>
                <w:sz w:val="16"/>
                <w:szCs w:val="16"/>
              </w:rPr>
              <w:t xml:space="preserve"> </w:t>
            </w:r>
            <w:r>
              <w:rPr>
                <w:color w:val="231F20"/>
                <w:sz w:val="16"/>
                <w:szCs w:val="16"/>
              </w:rPr>
              <w:t xml:space="preserve">bankowym </w:t>
            </w:r>
            <w:r>
              <w:rPr>
                <w:color w:val="231F20"/>
                <w:spacing w:val="-2"/>
                <w:sz w:val="16"/>
                <w:szCs w:val="16"/>
              </w:rPr>
              <w:t>Pożyczkodawcy.</w:t>
            </w:r>
          </w:p>
          <w:p w14:paraId="763A6154" w14:textId="77777777" w:rsidR="000A6228" w:rsidRDefault="000A6228" w:rsidP="00C157B9">
            <w:pPr>
              <w:pStyle w:val="TableParagraph"/>
              <w:kinsoku w:val="0"/>
              <w:overflowPunct w:val="0"/>
              <w:spacing w:before="1"/>
              <w:ind w:left="87"/>
              <w:rPr>
                <w:color w:val="231F20"/>
                <w:spacing w:val="-2"/>
                <w:sz w:val="16"/>
                <w:szCs w:val="16"/>
              </w:rPr>
            </w:pPr>
            <w:r>
              <w:rPr>
                <w:color w:val="231F20"/>
                <w:sz w:val="16"/>
                <w:szCs w:val="16"/>
              </w:rPr>
              <w:t>–</w:t>
            </w:r>
            <w:r>
              <w:rPr>
                <w:color w:val="231F20"/>
                <w:spacing w:val="-5"/>
                <w:sz w:val="16"/>
                <w:szCs w:val="16"/>
              </w:rPr>
              <w:t xml:space="preserve"> </w:t>
            </w:r>
            <w:r>
              <w:rPr>
                <w:color w:val="231F20"/>
                <w:sz w:val="16"/>
                <w:szCs w:val="16"/>
              </w:rPr>
              <w:t>odsetki</w:t>
            </w:r>
            <w:r>
              <w:rPr>
                <w:color w:val="231F20"/>
                <w:spacing w:val="-5"/>
                <w:sz w:val="16"/>
                <w:szCs w:val="16"/>
              </w:rPr>
              <w:t xml:space="preserve"> </w:t>
            </w:r>
            <w:r>
              <w:rPr>
                <w:color w:val="231F20"/>
                <w:sz w:val="16"/>
                <w:szCs w:val="16"/>
              </w:rPr>
              <w:t>lub</w:t>
            </w:r>
            <w:r>
              <w:rPr>
                <w:color w:val="231F20"/>
                <w:spacing w:val="-4"/>
                <w:sz w:val="16"/>
                <w:szCs w:val="16"/>
              </w:rPr>
              <w:t xml:space="preserve"> </w:t>
            </w:r>
            <w:r>
              <w:rPr>
                <w:color w:val="231F20"/>
                <w:sz w:val="16"/>
                <w:szCs w:val="16"/>
              </w:rPr>
              <w:t>opłaty</w:t>
            </w:r>
            <w:r>
              <w:rPr>
                <w:color w:val="231F20"/>
                <w:spacing w:val="-5"/>
                <w:sz w:val="16"/>
                <w:szCs w:val="16"/>
              </w:rPr>
              <w:t xml:space="preserve"> </w:t>
            </w:r>
            <w:r>
              <w:rPr>
                <w:color w:val="231F20"/>
                <w:sz w:val="16"/>
                <w:szCs w:val="16"/>
              </w:rPr>
              <w:t>będą</w:t>
            </w:r>
            <w:r>
              <w:rPr>
                <w:color w:val="231F20"/>
                <w:spacing w:val="-5"/>
                <w:sz w:val="16"/>
                <w:szCs w:val="16"/>
              </w:rPr>
              <w:t xml:space="preserve"> </w:t>
            </w:r>
            <w:r>
              <w:rPr>
                <w:color w:val="231F20"/>
                <w:sz w:val="16"/>
                <w:szCs w:val="16"/>
              </w:rPr>
              <w:t>podlegać</w:t>
            </w:r>
            <w:r>
              <w:rPr>
                <w:color w:val="231F20"/>
                <w:spacing w:val="-4"/>
                <w:sz w:val="16"/>
                <w:szCs w:val="16"/>
              </w:rPr>
              <w:t xml:space="preserve"> </w:t>
            </w:r>
            <w:r>
              <w:rPr>
                <w:color w:val="231F20"/>
                <w:sz w:val="16"/>
                <w:szCs w:val="16"/>
              </w:rPr>
              <w:t>spłacie</w:t>
            </w:r>
            <w:r>
              <w:rPr>
                <w:color w:val="231F20"/>
                <w:spacing w:val="-4"/>
                <w:sz w:val="16"/>
                <w:szCs w:val="16"/>
              </w:rPr>
              <w:t xml:space="preserve"> </w:t>
            </w:r>
            <w:r>
              <w:rPr>
                <w:color w:val="231F20"/>
                <w:sz w:val="16"/>
                <w:szCs w:val="16"/>
              </w:rPr>
              <w:t>w</w:t>
            </w:r>
            <w:r>
              <w:rPr>
                <w:color w:val="231F20"/>
                <w:spacing w:val="-5"/>
                <w:sz w:val="16"/>
                <w:szCs w:val="16"/>
              </w:rPr>
              <w:t xml:space="preserve"> </w:t>
            </w:r>
            <w:r>
              <w:rPr>
                <w:color w:val="231F20"/>
                <w:sz w:val="16"/>
                <w:szCs w:val="16"/>
              </w:rPr>
              <w:t>następujący</w:t>
            </w:r>
            <w:r>
              <w:rPr>
                <w:color w:val="231F20"/>
                <w:spacing w:val="-4"/>
                <w:sz w:val="16"/>
                <w:szCs w:val="16"/>
              </w:rPr>
              <w:t xml:space="preserve"> </w:t>
            </w:r>
            <w:r>
              <w:rPr>
                <w:color w:val="231F20"/>
                <w:spacing w:val="-2"/>
                <w:sz w:val="16"/>
                <w:szCs w:val="16"/>
              </w:rPr>
              <w:t>sposób:</w:t>
            </w:r>
          </w:p>
          <w:p w14:paraId="38B4D046" w14:textId="77777777" w:rsidR="000A6228" w:rsidRDefault="000A6228" w:rsidP="00C157B9">
            <w:pPr>
              <w:pStyle w:val="TableParagraph"/>
              <w:kinsoku w:val="0"/>
              <w:overflowPunct w:val="0"/>
              <w:spacing w:before="8" w:line="249" w:lineRule="auto"/>
              <w:ind w:left="87"/>
              <w:rPr>
                <w:color w:val="231F20"/>
                <w:sz w:val="16"/>
                <w:szCs w:val="16"/>
              </w:rPr>
            </w:pPr>
            <w:r>
              <w:rPr>
                <w:color w:val="231F20"/>
                <w:sz w:val="16"/>
                <w:szCs w:val="16"/>
              </w:rPr>
              <w:t>Kwoty</w:t>
            </w:r>
            <w:r>
              <w:rPr>
                <w:color w:val="231F20"/>
                <w:spacing w:val="-3"/>
                <w:sz w:val="16"/>
                <w:szCs w:val="16"/>
              </w:rPr>
              <w:t xml:space="preserve"> </w:t>
            </w:r>
            <w:r>
              <w:rPr>
                <w:color w:val="231F20"/>
                <w:sz w:val="16"/>
                <w:szCs w:val="16"/>
              </w:rPr>
              <w:t>wpłat</w:t>
            </w:r>
            <w:r>
              <w:rPr>
                <w:color w:val="231F20"/>
                <w:spacing w:val="-4"/>
                <w:sz w:val="16"/>
                <w:szCs w:val="16"/>
              </w:rPr>
              <w:t xml:space="preserve"> </w:t>
            </w:r>
            <w:r>
              <w:rPr>
                <w:color w:val="231F20"/>
                <w:sz w:val="16"/>
                <w:szCs w:val="16"/>
              </w:rPr>
              <w:t>dokonanych</w:t>
            </w:r>
            <w:r>
              <w:rPr>
                <w:color w:val="231F20"/>
                <w:spacing w:val="-4"/>
                <w:sz w:val="16"/>
                <w:szCs w:val="16"/>
              </w:rPr>
              <w:t xml:space="preserve"> </w:t>
            </w:r>
            <w:r>
              <w:rPr>
                <w:color w:val="231F20"/>
                <w:sz w:val="16"/>
                <w:szCs w:val="16"/>
              </w:rPr>
              <w:t>przez</w:t>
            </w:r>
            <w:r>
              <w:rPr>
                <w:color w:val="231F20"/>
                <w:spacing w:val="-4"/>
                <w:sz w:val="16"/>
                <w:szCs w:val="16"/>
              </w:rPr>
              <w:t xml:space="preserve"> </w:t>
            </w:r>
            <w:r>
              <w:rPr>
                <w:color w:val="231F20"/>
                <w:sz w:val="16"/>
                <w:szCs w:val="16"/>
              </w:rPr>
              <w:t>Pożyczkobiorcę podlegają kolejno</w:t>
            </w:r>
            <w:r>
              <w:rPr>
                <w:color w:val="231F20"/>
                <w:spacing w:val="-3"/>
                <w:sz w:val="16"/>
                <w:szCs w:val="16"/>
              </w:rPr>
              <w:t xml:space="preserve"> </w:t>
            </w:r>
            <w:r>
              <w:rPr>
                <w:color w:val="231F20"/>
                <w:sz w:val="16"/>
                <w:szCs w:val="16"/>
              </w:rPr>
              <w:t>zaliczeniu,</w:t>
            </w:r>
            <w:r>
              <w:rPr>
                <w:color w:val="231F20"/>
                <w:spacing w:val="-3"/>
                <w:sz w:val="16"/>
                <w:szCs w:val="16"/>
              </w:rPr>
              <w:t xml:space="preserve"> </w:t>
            </w:r>
            <w:r>
              <w:rPr>
                <w:color w:val="231F20"/>
                <w:sz w:val="16"/>
                <w:szCs w:val="16"/>
              </w:rPr>
              <w:t>z</w:t>
            </w:r>
            <w:r>
              <w:rPr>
                <w:color w:val="231F20"/>
                <w:spacing w:val="-3"/>
                <w:sz w:val="16"/>
                <w:szCs w:val="16"/>
              </w:rPr>
              <w:t xml:space="preserve"> </w:t>
            </w:r>
            <w:r>
              <w:rPr>
                <w:color w:val="231F20"/>
                <w:sz w:val="16"/>
                <w:szCs w:val="16"/>
              </w:rPr>
              <w:t>tytułu</w:t>
            </w:r>
            <w:r>
              <w:rPr>
                <w:color w:val="231F20"/>
                <w:spacing w:val="-3"/>
                <w:sz w:val="16"/>
                <w:szCs w:val="16"/>
              </w:rPr>
              <w:t xml:space="preserve"> </w:t>
            </w:r>
            <w:r>
              <w:rPr>
                <w:color w:val="231F20"/>
                <w:sz w:val="16"/>
                <w:szCs w:val="16"/>
              </w:rPr>
              <w:t>należności,</w:t>
            </w:r>
            <w:r>
              <w:rPr>
                <w:color w:val="231F20"/>
                <w:spacing w:val="-4"/>
                <w:sz w:val="16"/>
                <w:szCs w:val="16"/>
              </w:rPr>
              <w:t xml:space="preserve"> </w:t>
            </w:r>
            <w:r>
              <w:rPr>
                <w:color w:val="231F20"/>
                <w:sz w:val="16"/>
                <w:szCs w:val="16"/>
              </w:rPr>
              <w:t>w</w:t>
            </w:r>
            <w:r>
              <w:rPr>
                <w:color w:val="231F20"/>
                <w:spacing w:val="-4"/>
                <w:sz w:val="16"/>
                <w:szCs w:val="16"/>
              </w:rPr>
              <w:t xml:space="preserve"> </w:t>
            </w:r>
            <w:r>
              <w:rPr>
                <w:color w:val="231F20"/>
                <w:sz w:val="16"/>
                <w:szCs w:val="16"/>
              </w:rPr>
              <w:t>podanej niżej kolejności:</w:t>
            </w:r>
          </w:p>
          <w:p w14:paraId="0BA6D18B" w14:textId="77777777" w:rsidR="000A6228" w:rsidRDefault="000A6228" w:rsidP="000A6228">
            <w:pPr>
              <w:pStyle w:val="TableParagraph"/>
              <w:numPr>
                <w:ilvl w:val="0"/>
                <w:numId w:val="1"/>
              </w:numPr>
              <w:tabs>
                <w:tab w:val="left" w:pos="275"/>
              </w:tabs>
              <w:kinsoku w:val="0"/>
              <w:overflowPunct w:val="0"/>
              <w:spacing w:before="2"/>
              <w:ind w:hanging="188"/>
              <w:rPr>
                <w:color w:val="231F20"/>
                <w:spacing w:val="-2"/>
                <w:sz w:val="16"/>
                <w:szCs w:val="16"/>
              </w:rPr>
            </w:pPr>
            <w:r>
              <w:rPr>
                <w:color w:val="231F20"/>
                <w:sz w:val="16"/>
                <w:szCs w:val="16"/>
              </w:rPr>
              <w:t>kapitał</w:t>
            </w:r>
            <w:r>
              <w:rPr>
                <w:color w:val="231F20"/>
                <w:spacing w:val="-5"/>
                <w:sz w:val="16"/>
                <w:szCs w:val="16"/>
              </w:rPr>
              <w:t xml:space="preserve"> </w:t>
            </w:r>
            <w:r>
              <w:rPr>
                <w:color w:val="231F20"/>
                <w:sz w:val="16"/>
                <w:szCs w:val="16"/>
              </w:rPr>
              <w:t>pozostały</w:t>
            </w:r>
            <w:r>
              <w:rPr>
                <w:color w:val="231F20"/>
                <w:spacing w:val="-6"/>
                <w:sz w:val="16"/>
                <w:szCs w:val="16"/>
              </w:rPr>
              <w:t xml:space="preserve"> </w:t>
            </w:r>
            <w:r>
              <w:rPr>
                <w:color w:val="231F20"/>
                <w:sz w:val="16"/>
                <w:szCs w:val="16"/>
              </w:rPr>
              <w:t>do</w:t>
            </w:r>
            <w:r>
              <w:rPr>
                <w:color w:val="231F20"/>
                <w:spacing w:val="-5"/>
                <w:sz w:val="16"/>
                <w:szCs w:val="16"/>
              </w:rPr>
              <w:t xml:space="preserve"> </w:t>
            </w:r>
            <w:r>
              <w:rPr>
                <w:color w:val="231F20"/>
                <w:sz w:val="16"/>
                <w:szCs w:val="16"/>
              </w:rPr>
              <w:t>spłaty,</w:t>
            </w:r>
            <w:r>
              <w:rPr>
                <w:color w:val="231F20"/>
                <w:spacing w:val="-5"/>
                <w:sz w:val="16"/>
                <w:szCs w:val="16"/>
              </w:rPr>
              <w:t xml:space="preserve"> </w:t>
            </w:r>
            <w:r>
              <w:rPr>
                <w:color w:val="231F20"/>
                <w:sz w:val="16"/>
                <w:szCs w:val="16"/>
              </w:rPr>
              <w:t>począwszy</w:t>
            </w:r>
            <w:r>
              <w:rPr>
                <w:color w:val="231F20"/>
                <w:spacing w:val="-6"/>
                <w:sz w:val="16"/>
                <w:szCs w:val="16"/>
              </w:rPr>
              <w:t xml:space="preserve"> </w:t>
            </w:r>
            <w:r>
              <w:rPr>
                <w:color w:val="231F20"/>
                <w:sz w:val="16"/>
                <w:szCs w:val="16"/>
              </w:rPr>
              <w:t>od</w:t>
            </w:r>
            <w:r>
              <w:rPr>
                <w:color w:val="231F20"/>
                <w:spacing w:val="-5"/>
                <w:sz w:val="16"/>
                <w:szCs w:val="16"/>
              </w:rPr>
              <w:t xml:space="preserve"> </w:t>
            </w:r>
            <w:r>
              <w:rPr>
                <w:color w:val="231F20"/>
                <w:sz w:val="16"/>
                <w:szCs w:val="16"/>
              </w:rPr>
              <w:t>najstarszej</w:t>
            </w:r>
            <w:r>
              <w:rPr>
                <w:color w:val="231F20"/>
                <w:spacing w:val="-6"/>
                <w:sz w:val="16"/>
                <w:szCs w:val="16"/>
              </w:rPr>
              <w:t xml:space="preserve"> </w:t>
            </w:r>
            <w:r>
              <w:rPr>
                <w:color w:val="231F20"/>
                <w:sz w:val="16"/>
                <w:szCs w:val="16"/>
              </w:rPr>
              <w:t>wymagalnej</w:t>
            </w:r>
            <w:r>
              <w:rPr>
                <w:color w:val="231F20"/>
                <w:spacing w:val="-5"/>
                <w:sz w:val="16"/>
                <w:szCs w:val="16"/>
              </w:rPr>
              <w:t xml:space="preserve"> </w:t>
            </w:r>
            <w:r>
              <w:rPr>
                <w:color w:val="231F20"/>
                <w:spacing w:val="-2"/>
                <w:sz w:val="16"/>
                <w:szCs w:val="16"/>
              </w:rPr>
              <w:t>raty,</w:t>
            </w:r>
          </w:p>
          <w:p w14:paraId="2E551EC2" w14:textId="77777777" w:rsidR="000A6228" w:rsidRDefault="000A6228" w:rsidP="000A6228">
            <w:pPr>
              <w:pStyle w:val="TableParagraph"/>
              <w:numPr>
                <w:ilvl w:val="0"/>
                <w:numId w:val="1"/>
              </w:numPr>
              <w:tabs>
                <w:tab w:val="left" w:pos="275"/>
              </w:tabs>
              <w:kinsoku w:val="0"/>
              <w:overflowPunct w:val="0"/>
              <w:spacing w:before="8"/>
              <w:ind w:hanging="188"/>
              <w:rPr>
                <w:color w:val="231F20"/>
                <w:spacing w:val="-2"/>
                <w:sz w:val="16"/>
                <w:szCs w:val="16"/>
              </w:rPr>
            </w:pPr>
            <w:r>
              <w:rPr>
                <w:color w:val="231F20"/>
                <w:sz w:val="16"/>
                <w:szCs w:val="16"/>
              </w:rPr>
              <w:t xml:space="preserve">Opłata za zarządzanie </w:t>
            </w:r>
            <w:r>
              <w:rPr>
                <w:color w:val="231F20"/>
                <w:spacing w:val="-2"/>
                <w:sz w:val="16"/>
                <w:szCs w:val="16"/>
              </w:rPr>
              <w:t>pożyczką,</w:t>
            </w:r>
          </w:p>
          <w:p w14:paraId="1289CD26" w14:textId="77777777" w:rsidR="000A6228" w:rsidRDefault="000A6228" w:rsidP="000A6228">
            <w:pPr>
              <w:pStyle w:val="TableParagraph"/>
              <w:numPr>
                <w:ilvl w:val="0"/>
                <w:numId w:val="1"/>
              </w:numPr>
              <w:tabs>
                <w:tab w:val="left" w:pos="275"/>
              </w:tabs>
              <w:kinsoku w:val="0"/>
              <w:overflowPunct w:val="0"/>
              <w:spacing w:before="8"/>
              <w:ind w:hanging="188"/>
              <w:rPr>
                <w:color w:val="231F20"/>
                <w:spacing w:val="-4"/>
                <w:sz w:val="16"/>
                <w:szCs w:val="16"/>
              </w:rPr>
            </w:pPr>
            <w:r>
              <w:rPr>
                <w:color w:val="231F20"/>
                <w:sz w:val="16"/>
                <w:szCs w:val="16"/>
              </w:rPr>
              <w:t>Oprocentowanie</w:t>
            </w:r>
            <w:r>
              <w:rPr>
                <w:color w:val="231F20"/>
                <w:spacing w:val="-9"/>
                <w:sz w:val="16"/>
                <w:szCs w:val="16"/>
              </w:rPr>
              <w:t xml:space="preserve"> </w:t>
            </w:r>
            <w:r>
              <w:rPr>
                <w:color w:val="231F20"/>
                <w:sz w:val="16"/>
                <w:szCs w:val="16"/>
              </w:rPr>
              <w:t>pożyczki,</w:t>
            </w:r>
            <w:r>
              <w:rPr>
                <w:color w:val="231F20"/>
                <w:spacing w:val="-7"/>
                <w:sz w:val="16"/>
                <w:szCs w:val="16"/>
              </w:rPr>
              <w:t xml:space="preserve"> </w:t>
            </w:r>
            <w:r>
              <w:rPr>
                <w:color w:val="231F20"/>
                <w:sz w:val="16"/>
                <w:szCs w:val="16"/>
              </w:rPr>
              <w:t>począwszy</w:t>
            </w:r>
            <w:r>
              <w:rPr>
                <w:color w:val="231F20"/>
                <w:spacing w:val="-7"/>
                <w:sz w:val="16"/>
                <w:szCs w:val="16"/>
              </w:rPr>
              <w:t xml:space="preserve"> </w:t>
            </w:r>
            <w:r>
              <w:rPr>
                <w:color w:val="231F20"/>
                <w:sz w:val="16"/>
                <w:szCs w:val="16"/>
              </w:rPr>
              <w:t>od</w:t>
            </w:r>
            <w:r>
              <w:rPr>
                <w:color w:val="231F20"/>
                <w:spacing w:val="-7"/>
                <w:sz w:val="16"/>
                <w:szCs w:val="16"/>
              </w:rPr>
              <w:t xml:space="preserve"> </w:t>
            </w:r>
            <w:r>
              <w:rPr>
                <w:color w:val="231F20"/>
                <w:sz w:val="16"/>
                <w:szCs w:val="16"/>
              </w:rPr>
              <w:t>najstarszej</w:t>
            </w:r>
            <w:r>
              <w:rPr>
                <w:color w:val="231F20"/>
                <w:spacing w:val="-7"/>
                <w:sz w:val="16"/>
                <w:szCs w:val="16"/>
              </w:rPr>
              <w:t xml:space="preserve"> </w:t>
            </w:r>
            <w:r>
              <w:rPr>
                <w:color w:val="231F20"/>
                <w:sz w:val="16"/>
                <w:szCs w:val="16"/>
              </w:rPr>
              <w:t>wymagalnej</w:t>
            </w:r>
            <w:r>
              <w:rPr>
                <w:color w:val="231F20"/>
                <w:spacing w:val="-6"/>
                <w:sz w:val="16"/>
                <w:szCs w:val="16"/>
              </w:rPr>
              <w:t xml:space="preserve"> </w:t>
            </w:r>
            <w:r>
              <w:rPr>
                <w:color w:val="231F20"/>
                <w:spacing w:val="-4"/>
                <w:sz w:val="16"/>
                <w:szCs w:val="16"/>
              </w:rPr>
              <w:t>raty,</w:t>
            </w:r>
          </w:p>
          <w:p w14:paraId="4B8FE805" w14:textId="77777777" w:rsidR="000A6228" w:rsidRDefault="000A6228" w:rsidP="000A6228">
            <w:pPr>
              <w:pStyle w:val="TableParagraph"/>
              <w:numPr>
                <w:ilvl w:val="0"/>
                <w:numId w:val="1"/>
              </w:numPr>
              <w:tabs>
                <w:tab w:val="left" w:pos="275"/>
              </w:tabs>
              <w:kinsoku w:val="0"/>
              <w:overflowPunct w:val="0"/>
              <w:spacing w:before="8"/>
              <w:ind w:hanging="188"/>
              <w:rPr>
                <w:color w:val="231F20"/>
                <w:spacing w:val="-2"/>
                <w:sz w:val="16"/>
                <w:szCs w:val="16"/>
              </w:rPr>
            </w:pPr>
            <w:r>
              <w:rPr>
                <w:color w:val="231F20"/>
                <w:sz w:val="16"/>
                <w:szCs w:val="16"/>
              </w:rPr>
              <w:t xml:space="preserve">Odsetki za </w:t>
            </w:r>
            <w:r>
              <w:rPr>
                <w:color w:val="231F20"/>
                <w:spacing w:val="-2"/>
                <w:sz w:val="16"/>
                <w:szCs w:val="16"/>
              </w:rPr>
              <w:t>opóźnienie,</w:t>
            </w:r>
          </w:p>
          <w:p w14:paraId="6AC4F103" w14:textId="77777777" w:rsidR="000A6228" w:rsidRDefault="000A6228" w:rsidP="000A6228">
            <w:pPr>
              <w:pStyle w:val="TableParagraph"/>
              <w:numPr>
                <w:ilvl w:val="0"/>
                <w:numId w:val="1"/>
              </w:numPr>
              <w:tabs>
                <w:tab w:val="left" w:pos="275"/>
              </w:tabs>
              <w:kinsoku w:val="0"/>
              <w:overflowPunct w:val="0"/>
              <w:spacing w:before="8"/>
              <w:ind w:hanging="188"/>
              <w:rPr>
                <w:color w:val="231F20"/>
                <w:spacing w:val="-2"/>
                <w:sz w:val="16"/>
                <w:szCs w:val="16"/>
              </w:rPr>
            </w:pPr>
            <w:r>
              <w:rPr>
                <w:color w:val="231F20"/>
                <w:sz w:val="16"/>
                <w:szCs w:val="16"/>
              </w:rPr>
              <w:t xml:space="preserve">Opłaty </w:t>
            </w:r>
            <w:r>
              <w:rPr>
                <w:color w:val="231F20"/>
                <w:spacing w:val="-2"/>
                <w:sz w:val="16"/>
                <w:szCs w:val="16"/>
              </w:rPr>
              <w:t>dodatkowe.</w:t>
            </w:r>
          </w:p>
        </w:tc>
      </w:tr>
      <w:tr w:rsidR="00E919A1" w14:paraId="28C001BA" w14:textId="77777777" w:rsidTr="006C690D">
        <w:tc>
          <w:tcPr>
            <w:tcW w:w="1610" w:type="pct"/>
          </w:tcPr>
          <w:p w14:paraId="6FEB1039" w14:textId="77777777" w:rsidR="00E919A1" w:rsidRPr="00BC0091" w:rsidRDefault="00E919A1" w:rsidP="00E919A1">
            <w:pPr>
              <w:pStyle w:val="TableParagraph"/>
              <w:kinsoku w:val="0"/>
              <w:overflowPunct w:val="0"/>
              <w:rPr>
                <w:rFonts w:ascii="Times New Roman" w:hAnsi="Times New Roman" w:cs="Times New Roman"/>
                <w:b/>
                <w:bCs/>
                <w:sz w:val="16"/>
                <w:szCs w:val="16"/>
              </w:rPr>
            </w:pPr>
            <w:r w:rsidRPr="00BC0091">
              <w:rPr>
                <w:rFonts w:ascii="Times New Roman" w:hAnsi="Times New Roman" w:cs="Times New Roman"/>
                <w:b/>
                <w:bCs/>
                <w:sz w:val="16"/>
                <w:szCs w:val="16"/>
              </w:rPr>
              <w:t>Całkowita kwota do zapłaty przez konsumenta</w:t>
            </w:r>
          </w:p>
          <w:p w14:paraId="27DA4B53" w14:textId="77777777" w:rsidR="00E919A1" w:rsidRPr="00E078FC" w:rsidRDefault="00E919A1" w:rsidP="00E919A1">
            <w:pPr>
              <w:pStyle w:val="TableParagraph"/>
              <w:kinsoku w:val="0"/>
              <w:overflowPunct w:val="0"/>
              <w:rPr>
                <w:rFonts w:ascii="Times New Roman" w:hAnsi="Times New Roman" w:cs="Times New Roman"/>
                <w:sz w:val="13"/>
                <w:szCs w:val="13"/>
              </w:rPr>
            </w:pPr>
            <w:r w:rsidRPr="00E078FC">
              <w:rPr>
                <w:rFonts w:ascii="Times New Roman" w:hAnsi="Times New Roman" w:cs="Times New Roman"/>
                <w:sz w:val="13"/>
                <w:szCs w:val="13"/>
              </w:rPr>
              <w:t>Jest to suma wszystkich środków pieniężnych,</w:t>
            </w:r>
          </w:p>
          <w:p w14:paraId="7C88894A" w14:textId="77777777" w:rsidR="00E919A1" w:rsidRPr="00E078FC" w:rsidRDefault="00E919A1" w:rsidP="00E919A1">
            <w:pPr>
              <w:pStyle w:val="TableParagraph"/>
              <w:kinsoku w:val="0"/>
              <w:overflowPunct w:val="0"/>
              <w:rPr>
                <w:rFonts w:ascii="Times New Roman" w:hAnsi="Times New Roman" w:cs="Times New Roman"/>
                <w:sz w:val="13"/>
                <w:szCs w:val="13"/>
              </w:rPr>
            </w:pPr>
            <w:r w:rsidRPr="00E078FC">
              <w:rPr>
                <w:rFonts w:ascii="Times New Roman" w:hAnsi="Times New Roman" w:cs="Times New Roman"/>
                <w:sz w:val="13"/>
                <w:szCs w:val="13"/>
              </w:rPr>
              <w:t>które kredytodawca udostępnia Panu/Pani oraz</w:t>
            </w:r>
          </w:p>
          <w:p w14:paraId="1D07C96E" w14:textId="77777777" w:rsidR="00E919A1" w:rsidRPr="00E078FC" w:rsidRDefault="00E919A1" w:rsidP="00E919A1">
            <w:pPr>
              <w:pStyle w:val="TableParagraph"/>
              <w:kinsoku w:val="0"/>
              <w:overflowPunct w:val="0"/>
              <w:rPr>
                <w:rFonts w:ascii="Times New Roman" w:hAnsi="Times New Roman" w:cs="Times New Roman"/>
                <w:sz w:val="13"/>
                <w:szCs w:val="13"/>
              </w:rPr>
            </w:pPr>
            <w:r w:rsidRPr="00E078FC">
              <w:rPr>
                <w:rFonts w:ascii="Times New Roman" w:hAnsi="Times New Roman" w:cs="Times New Roman"/>
                <w:sz w:val="13"/>
                <w:szCs w:val="13"/>
              </w:rPr>
              <w:t>wszelkie koszty, które zobowiązany/a będzie Pan/</w:t>
            </w:r>
          </w:p>
          <w:p w14:paraId="1F069114" w14:textId="4EC74A04" w:rsidR="00E919A1" w:rsidRDefault="00E919A1" w:rsidP="00E919A1">
            <w:r w:rsidRPr="00E078FC">
              <w:rPr>
                <w:rFonts w:ascii="Times New Roman" w:hAnsi="Times New Roman" w:cs="Times New Roman"/>
                <w:sz w:val="13"/>
                <w:szCs w:val="13"/>
              </w:rPr>
              <w:t>Pani ponieść w związku z umową o kredyt</w:t>
            </w:r>
          </w:p>
        </w:tc>
        <w:tc>
          <w:tcPr>
            <w:tcW w:w="3390" w:type="pct"/>
          </w:tcPr>
          <w:p w14:paraId="20BA8953" w14:textId="77777777" w:rsidR="00E919A1" w:rsidRDefault="00E919A1" w:rsidP="00E919A1">
            <w:pPr>
              <w:pStyle w:val="TableParagraph"/>
              <w:kinsoku w:val="0"/>
              <w:overflowPunct w:val="0"/>
              <w:spacing w:before="68"/>
              <w:ind w:left="154"/>
              <w:rPr>
                <w:color w:val="231F20"/>
                <w:spacing w:val="-2"/>
                <w:sz w:val="16"/>
                <w:szCs w:val="16"/>
              </w:rPr>
            </w:pPr>
            <w:r>
              <w:rPr>
                <w:color w:val="231F20"/>
                <w:sz w:val="16"/>
                <w:szCs w:val="16"/>
              </w:rPr>
              <w:t>suma całkowitego kosztu kredytu i</w:t>
            </w:r>
            <w:r>
              <w:rPr>
                <w:color w:val="231F20"/>
                <w:spacing w:val="-1"/>
                <w:sz w:val="16"/>
                <w:szCs w:val="16"/>
              </w:rPr>
              <w:t xml:space="preserve"> </w:t>
            </w:r>
            <w:r>
              <w:rPr>
                <w:color w:val="231F20"/>
                <w:sz w:val="16"/>
                <w:szCs w:val="16"/>
              </w:rPr>
              <w:t xml:space="preserve">całkowitej kwoty </w:t>
            </w:r>
            <w:r>
              <w:rPr>
                <w:color w:val="231F20"/>
                <w:spacing w:val="-2"/>
                <w:sz w:val="16"/>
                <w:szCs w:val="16"/>
              </w:rPr>
              <w:t>kredytu</w:t>
            </w:r>
          </w:p>
          <w:p w14:paraId="2F32FC30" w14:textId="77777777" w:rsidR="00E919A1" w:rsidRDefault="00E919A1" w:rsidP="00E919A1">
            <w:pPr>
              <w:pStyle w:val="TableParagraph"/>
              <w:tabs>
                <w:tab w:val="left" w:leader="dot" w:pos="3447"/>
              </w:tabs>
              <w:kinsoku w:val="0"/>
              <w:overflowPunct w:val="0"/>
              <w:spacing w:before="8"/>
              <w:ind w:left="154"/>
              <w:rPr>
                <w:color w:val="231F20"/>
                <w:spacing w:val="-5"/>
                <w:sz w:val="16"/>
                <w:szCs w:val="16"/>
              </w:rPr>
            </w:pPr>
            <w:r>
              <w:rPr>
                <w:color w:val="231F20"/>
                <w:spacing w:val="-10"/>
                <w:sz w:val="16"/>
                <w:szCs w:val="16"/>
              </w:rPr>
              <w:t>.</w:t>
            </w:r>
            <w:r>
              <w:rPr>
                <w:rFonts w:ascii="Times New Roman" w:hAnsi="Times New Roman" w:cs="Times New Roman"/>
                <w:color w:val="231F20"/>
                <w:sz w:val="16"/>
                <w:szCs w:val="16"/>
              </w:rPr>
              <w:tab/>
            </w:r>
            <w:r>
              <w:rPr>
                <w:color w:val="231F20"/>
                <w:spacing w:val="-5"/>
                <w:sz w:val="16"/>
                <w:szCs w:val="16"/>
              </w:rPr>
              <w:t>zł</w:t>
            </w:r>
          </w:p>
          <w:p w14:paraId="59F86177" w14:textId="21DB65BC" w:rsidR="00E919A1" w:rsidRDefault="00E919A1" w:rsidP="00E919A1">
            <w:r>
              <w:rPr>
                <w:color w:val="231F20"/>
                <w:sz w:val="14"/>
                <w:szCs w:val="14"/>
              </w:rPr>
              <w:t>(poz.</w:t>
            </w:r>
            <w:r>
              <w:rPr>
                <w:color w:val="231F20"/>
                <w:spacing w:val="-1"/>
                <w:sz w:val="14"/>
                <w:szCs w:val="14"/>
              </w:rPr>
              <w:t xml:space="preserve"> </w:t>
            </w:r>
            <w:commentRangeStart w:id="34"/>
            <w:commentRangeStart w:id="35"/>
            <w:r>
              <w:rPr>
                <w:color w:val="231F20"/>
                <w:sz w:val="14"/>
                <w:szCs w:val="14"/>
              </w:rPr>
              <w:t>V</w:t>
            </w:r>
            <w:r>
              <w:rPr>
                <w:color w:val="231F20"/>
                <w:spacing w:val="-2"/>
                <w:sz w:val="14"/>
                <w:szCs w:val="14"/>
              </w:rPr>
              <w:t xml:space="preserve"> </w:t>
            </w:r>
            <w:commentRangeEnd w:id="34"/>
            <w:r>
              <w:rPr>
                <w:rStyle w:val="Odwoaniedokomentarza"/>
              </w:rPr>
              <w:commentReference w:id="34"/>
            </w:r>
            <w:commentRangeEnd w:id="35"/>
            <w:r w:rsidR="00E35D4D">
              <w:rPr>
                <w:rStyle w:val="Odwoaniedokomentarza"/>
              </w:rPr>
              <w:commentReference w:id="35"/>
            </w:r>
            <w:r>
              <w:rPr>
                <w:color w:val="231F20"/>
                <w:sz w:val="14"/>
                <w:szCs w:val="14"/>
              </w:rPr>
              <w:t>z</w:t>
            </w:r>
            <w:r>
              <w:rPr>
                <w:color w:val="231F20"/>
                <w:spacing w:val="-1"/>
                <w:sz w:val="14"/>
                <w:szCs w:val="14"/>
              </w:rPr>
              <w:t xml:space="preserve"> </w:t>
            </w:r>
            <w:r>
              <w:rPr>
                <w:color w:val="231F20"/>
                <w:sz w:val="14"/>
                <w:szCs w:val="14"/>
              </w:rPr>
              <w:t>umowy</w:t>
            </w:r>
            <w:r>
              <w:rPr>
                <w:color w:val="231F20"/>
                <w:spacing w:val="-1"/>
                <w:sz w:val="14"/>
                <w:szCs w:val="14"/>
              </w:rPr>
              <w:t xml:space="preserve"> </w:t>
            </w:r>
            <w:r>
              <w:rPr>
                <w:color w:val="231F20"/>
                <w:spacing w:val="-2"/>
                <w:sz w:val="14"/>
                <w:szCs w:val="14"/>
              </w:rPr>
              <w:t>pożyczki)</w:t>
            </w:r>
          </w:p>
        </w:tc>
      </w:tr>
      <w:tr w:rsidR="00E919A1" w14:paraId="3657728D" w14:textId="77777777" w:rsidTr="006C690D">
        <w:tc>
          <w:tcPr>
            <w:tcW w:w="1610" w:type="pct"/>
          </w:tcPr>
          <w:p w14:paraId="690EFAD5" w14:textId="4103C4A3" w:rsidR="00E919A1" w:rsidRDefault="00E919A1" w:rsidP="00E919A1">
            <w:r w:rsidRPr="00D759D5">
              <w:rPr>
                <w:rFonts w:ascii="Times New Roman" w:hAnsi="Times New Roman" w:cs="Times New Roman"/>
                <w:b/>
                <w:bCs/>
                <w:sz w:val="16"/>
                <w:szCs w:val="16"/>
              </w:rPr>
              <w:t>Kredyt wiązany lub w formie odroczonej</w:t>
            </w:r>
            <w:r w:rsidRPr="00D759D5">
              <w:rPr>
                <w:rFonts w:ascii="Times New Roman" w:hAnsi="Times New Roman" w:cs="Times New Roman"/>
                <w:b/>
                <w:bCs/>
                <w:sz w:val="16"/>
                <w:szCs w:val="16"/>
              </w:rPr>
              <w:br/>
              <w:t>płatności*</w:t>
            </w:r>
            <w:r w:rsidRPr="00D759D5">
              <w:rPr>
                <w:rFonts w:ascii="Times New Roman" w:hAnsi="Times New Roman" w:cs="Times New Roman"/>
                <w:sz w:val="16"/>
                <w:szCs w:val="16"/>
              </w:rPr>
              <w:br/>
              <w:t>- opis towaru lub usługi:</w:t>
            </w:r>
            <w:r w:rsidRPr="00D759D5">
              <w:rPr>
                <w:rFonts w:ascii="Times New Roman" w:hAnsi="Times New Roman" w:cs="Times New Roman"/>
                <w:sz w:val="16"/>
                <w:szCs w:val="16"/>
              </w:rPr>
              <w:br/>
              <w:t>- cena:</w:t>
            </w:r>
          </w:p>
        </w:tc>
        <w:tc>
          <w:tcPr>
            <w:tcW w:w="3390" w:type="pct"/>
          </w:tcPr>
          <w:p w14:paraId="7EB9BB68" w14:textId="489B7848" w:rsidR="00E919A1" w:rsidRDefault="00E919A1" w:rsidP="00E919A1">
            <w:r>
              <w:rPr>
                <w:color w:val="231F20"/>
                <w:sz w:val="16"/>
                <w:szCs w:val="16"/>
              </w:rPr>
              <w:t>Nie</w:t>
            </w:r>
            <w:r>
              <w:rPr>
                <w:color w:val="231F20"/>
                <w:spacing w:val="-3"/>
                <w:sz w:val="16"/>
                <w:szCs w:val="16"/>
              </w:rPr>
              <w:t xml:space="preserve"> </w:t>
            </w:r>
            <w:r>
              <w:rPr>
                <w:color w:val="231F20"/>
                <w:spacing w:val="-2"/>
                <w:sz w:val="16"/>
                <w:szCs w:val="16"/>
              </w:rPr>
              <w:t>dotyczy</w:t>
            </w:r>
          </w:p>
        </w:tc>
      </w:tr>
      <w:tr w:rsidR="00E919A1" w14:paraId="746D0C87" w14:textId="77777777" w:rsidTr="006C690D">
        <w:tc>
          <w:tcPr>
            <w:tcW w:w="1610" w:type="pct"/>
          </w:tcPr>
          <w:p w14:paraId="6343A6E5" w14:textId="77777777" w:rsidR="00E919A1" w:rsidRPr="00D759D5" w:rsidRDefault="00E919A1" w:rsidP="00E919A1">
            <w:pPr>
              <w:pStyle w:val="TableParagraph"/>
              <w:kinsoku w:val="0"/>
              <w:overflowPunct w:val="0"/>
              <w:rPr>
                <w:rFonts w:ascii="Times New Roman" w:hAnsi="Times New Roman" w:cs="Times New Roman"/>
                <w:b/>
                <w:bCs/>
                <w:sz w:val="16"/>
                <w:szCs w:val="16"/>
              </w:rPr>
            </w:pPr>
            <w:r w:rsidRPr="00D759D5">
              <w:rPr>
                <w:rFonts w:ascii="Times New Roman" w:hAnsi="Times New Roman" w:cs="Times New Roman"/>
                <w:b/>
                <w:bCs/>
                <w:sz w:val="16"/>
                <w:szCs w:val="16"/>
              </w:rPr>
              <w:t>Wymagane zabezpieczenia kredytu*</w:t>
            </w:r>
          </w:p>
          <w:p w14:paraId="35669967" w14:textId="77777777" w:rsidR="00E919A1" w:rsidRPr="00D759D5" w:rsidRDefault="00E919A1" w:rsidP="00E919A1">
            <w:pPr>
              <w:pStyle w:val="TableParagraph"/>
              <w:kinsoku w:val="0"/>
              <w:overflowPunct w:val="0"/>
              <w:rPr>
                <w:rFonts w:ascii="Times New Roman" w:hAnsi="Times New Roman" w:cs="Times New Roman"/>
                <w:sz w:val="13"/>
                <w:szCs w:val="13"/>
              </w:rPr>
            </w:pPr>
            <w:r w:rsidRPr="00D759D5">
              <w:rPr>
                <w:rFonts w:ascii="Times New Roman" w:hAnsi="Times New Roman" w:cs="Times New Roman"/>
                <w:sz w:val="13"/>
                <w:szCs w:val="13"/>
              </w:rPr>
              <w:t>Zabezpieczenie jakie będzie Pan/Pani musiał/a</w:t>
            </w:r>
          </w:p>
          <w:p w14:paraId="53D2691B" w14:textId="3C17C1B6" w:rsidR="00E919A1" w:rsidRDefault="00E919A1" w:rsidP="00E919A1">
            <w:r w:rsidRPr="00D759D5">
              <w:rPr>
                <w:rFonts w:ascii="Times New Roman" w:hAnsi="Times New Roman" w:cs="Times New Roman"/>
                <w:sz w:val="13"/>
                <w:szCs w:val="13"/>
              </w:rPr>
              <w:t>przedstawić w związku z umową o kredyt</w:t>
            </w:r>
          </w:p>
        </w:tc>
        <w:tc>
          <w:tcPr>
            <w:tcW w:w="3390" w:type="pct"/>
          </w:tcPr>
          <w:p w14:paraId="4A172180" w14:textId="766F2CEB" w:rsidR="00E919A1" w:rsidRDefault="00E919A1" w:rsidP="00E919A1">
            <w:r>
              <w:rPr>
                <w:color w:val="231F20"/>
                <w:sz w:val="16"/>
                <w:szCs w:val="16"/>
              </w:rPr>
              <w:t>Rodzaj</w:t>
            </w:r>
            <w:r>
              <w:rPr>
                <w:color w:val="231F20"/>
                <w:spacing w:val="-12"/>
                <w:sz w:val="16"/>
                <w:szCs w:val="16"/>
              </w:rPr>
              <w:t xml:space="preserve"> </w:t>
            </w:r>
            <w:r>
              <w:rPr>
                <w:color w:val="231F20"/>
                <w:sz w:val="16"/>
                <w:szCs w:val="16"/>
              </w:rPr>
              <w:t>zabezpieczenia</w:t>
            </w:r>
            <w:r>
              <w:rPr>
                <w:color w:val="231F20"/>
                <w:spacing w:val="-11"/>
                <w:sz w:val="16"/>
                <w:szCs w:val="16"/>
              </w:rPr>
              <w:t xml:space="preserve"> </w:t>
            </w:r>
            <w:r>
              <w:rPr>
                <w:color w:val="231F20"/>
                <w:sz w:val="16"/>
                <w:szCs w:val="16"/>
              </w:rPr>
              <w:t>kredytu: Weksel in blanco</w:t>
            </w:r>
          </w:p>
        </w:tc>
      </w:tr>
      <w:tr w:rsidR="00E919A1" w14:paraId="7FD32181" w14:textId="77777777" w:rsidTr="006C690D">
        <w:tc>
          <w:tcPr>
            <w:tcW w:w="1610" w:type="pct"/>
          </w:tcPr>
          <w:p w14:paraId="512561D8" w14:textId="77777777" w:rsidR="00E919A1" w:rsidRPr="00D759D5" w:rsidRDefault="00E919A1" w:rsidP="00E919A1">
            <w:pPr>
              <w:pStyle w:val="TableParagraph"/>
              <w:kinsoku w:val="0"/>
              <w:overflowPunct w:val="0"/>
              <w:rPr>
                <w:rFonts w:ascii="Times New Roman" w:hAnsi="Times New Roman" w:cs="Times New Roman"/>
                <w:b/>
                <w:bCs/>
                <w:sz w:val="2"/>
                <w:szCs w:val="2"/>
              </w:rPr>
            </w:pPr>
            <w:r w:rsidRPr="00D759D5">
              <w:rPr>
                <w:rFonts w:ascii="Times New Roman" w:hAnsi="Times New Roman" w:cs="Times New Roman"/>
                <w:b/>
                <w:bCs/>
                <w:sz w:val="14"/>
                <w:szCs w:val="14"/>
              </w:rPr>
              <w:t>Informacja czy umowa o kredyt przewiduje</w:t>
            </w:r>
            <w:r w:rsidRPr="00D759D5">
              <w:rPr>
                <w:rFonts w:ascii="Times New Roman" w:hAnsi="Times New Roman" w:cs="Times New Roman"/>
                <w:b/>
                <w:bCs/>
                <w:sz w:val="14"/>
                <w:szCs w:val="14"/>
              </w:rPr>
              <w:br/>
              <w:t>gwarancję spłaty całkowitej kwoty kredytu</w:t>
            </w:r>
            <w:r w:rsidRPr="00D759D5">
              <w:rPr>
                <w:rFonts w:ascii="Times New Roman" w:hAnsi="Times New Roman" w:cs="Times New Roman"/>
                <w:b/>
                <w:bCs/>
                <w:sz w:val="14"/>
                <w:szCs w:val="14"/>
              </w:rPr>
              <w:br/>
              <w:t>wypłaconej na jej podstawie</w:t>
            </w:r>
          </w:p>
          <w:p w14:paraId="63356CD8" w14:textId="77777777" w:rsidR="00E919A1" w:rsidRDefault="00E919A1" w:rsidP="00E919A1">
            <w:pPr>
              <w:rPr>
                <w:rFonts w:ascii="Times New Roman" w:hAnsi="Times New Roman" w:cs="Times New Roman"/>
                <w:color w:val="231F20"/>
                <w:sz w:val="13"/>
                <w:szCs w:val="13"/>
              </w:rPr>
            </w:pPr>
          </w:p>
          <w:p w14:paraId="16869FDD" w14:textId="1F24D613" w:rsidR="00E919A1" w:rsidRDefault="00E919A1" w:rsidP="00E919A1">
            <w:r w:rsidRPr="00D759D5">
              <w:rPr>
                <w:rFonts w:ascii="Times New Roman" w:hAnsi="Times New Roman" w:cs="Times New Roman"/>
                <w:color w:val="231F20"/>
                <w:sz w:val="13"/>
                <w:szCs w:val="13"/>
              </w:rPr>
              <w:t>Jeżeli zgodnie z postanowieniami umowy o kredyt,</w:t>
            </w:r>
            <w:r w:rsidRPr="00D759D5">
              <w:rPr>
                <w:rFonts w:ascii="Times New Roman" w:hAnsi="Times New Roman" w:cs="Times New Roman"/>
                <w:color w:val="231F20"/>
                <w:spacing w:val="40"/>
                <w:sz w:val="13"/>
                <w:szCs w:val="13"/>
              </w:rPr>
              <w:t xml:space="preserve"> </w:t>
            </w:r>
            <w:r w:rsidRPr="00D759D5">
              <w:rPr>
                <w:rFonts w:ascii="Times New Roman" w:hAnsi="Times New Roman" w:cs="Times New Roman"/>
                <w:color w:val="231F20"/>
                <w:sz w:val="13"/>
                <w:szCs w:val="13"/>
              </w:rPr>
              <w:t>płatności dokonywane przez Pana/Panią nie są</w:t>
            </w:r>
            <w:r w:rsidRPr="00D759D5">
              <w:rPr>
                <w:rFonts w:ascii="Times New Roman" w:hAnsi="Times New Roman" w:cs="Times New Roman"/>
                <w:color w:val="231F20"/>
                <w:spacing w:val="40"/>
                <w:sz w:val="13"/>
                <w:szCs w:val="13"/>
              </w:rPr>
              <w:t xml:space="preserve"> </w:t>
            </w:r>
            <w:r w:rsidRPr="00D759D5">
              <w:rPr>
                <w:rFonts w:ascii="Times New Roman" w:hAnsi="Times New Roman" w:cs="Times New Roman"/>
                <w:color w:val="231F20"/>
                <w:sz w:val="13"/>
                <w:szCs w:val="13"/>
              </w:rPr>
              <w:t>zaliczane</w:t>
            </w:r>
            <w:r w:rsidRPr="00D759D5">
              <w:rPr>
                <w:rFonts w:ascii="Times New Roman" w:hAnsi="Times New Roman" w:cs="Times New Roman"/>
                <w:color w:val="231F20"/>
                <w:spacing w:val="-6"/>
                <w:sz w:val="13"/>
                <w:szCs w:val="13"/>
              </w:rPr>
              <w:t xml:space="preserve"> </w:t>
            </w:r>
            <w:r w:rsidRPr="00D759D5">
              <w:rPr>
                <w:rFonts w:ascii="Times New Roman" w:hAnsi="Times New Roman" w:cs="Times New Roman"/>
                <w:color w:val="231F20"/>
                <w:sz w:val="13"/>
                <w:szCs w:val="13"/>
              </w:rPr>
              <w:t>do</w:t>
            </w:r>
            <w:r w:rsidRPr="00D759D5">
              <w:rPr>
                <w:rFonts w:ascii="Times New Roman" w:hAnsi="Times New Roman" w:cs="Times New Roman"/>
                <w:color w:val="231F20"/>
                <w:spacing w:val="-6"/>
                <w:sz w:val="13"/>
                <w:szCs w:val="13"/>
              </w:rPr>
              <w:t xml:space="preserve"> </w:t>
            </w:r>
            <w:r w:rsidRPr="00D759D5">
              <w:rPr>
                <w:rFonts w:ascii="Times New Roman" w:hAnsi="Times New Roman" w:cs="Times New Roman"/>
                <w:color w:val="231F20"/>
                <w:sz w:val="13"/>
                <w:szCs w:val="13"/>
              </w:rPr>
              <w:t>spłaty</w:t>
            </w:r>
            <w:r w:rsidRPr="00D759D5">
              <w:rPr>
                <w:rFonts w:ascii="Times New Roman" w:hAnsi="Times New Roman" w:cs="Times New Roman"/>
                <w:color w:val="231F20"/>
                <w:spacing w:val="-6"/>
                <w:sz w:val="13"/>
                <w:szCs w:val="13"/>
              </w:rPr>
              <w:t xml:space="preserve"> </w:t>
            </w:r>
            <w:r w:rsidRPr="00D759D5">
              <w:rPr>
                <w:rFonts w:ascii="Times New Roman" w:hAnsi="Times New Roman" w:cs="Times New Roman"/>
                <w:color w:val="231F20"/>
                <w:sz w:val="13"/>
                <w:szCs w:val="13"/>
              </w:rPr>
              <w:t>całkowitej</w:t>
            </w:r>
            <w:r w:rsidRPr="00D759D5">
              <w:rPr>
                <w:rFonts w:ascii="Times New Roman" w:hAnsi="Times New Roman" w:cs="Times New Roman"/>
                <w:color w:val="231F20"/>
                <w:spacing w:val="-6"/>
                <w:sz w:val="13"/>
                <w:szCs w:val="13"/>
              </w:rPr>
              <w:t xml:space="preserve"> </w:t>
            </w:r>
            <w:r w:rsidRPr="00D759D5">
              <w:rPr>
                <w:rFonts w:ascii="Times New Roman" w:hAnsi="Times New Roman" w:cs="Times New Roman"/>
                <w:color w:val="231F20"/>
                <w:sz w:val="13"/>
                <w:szCs w:val="13"/>
              </w:rPr>
              <w:t>kwoty</w:t>
            </w:r>
            <w:r w:rsidRPr="00D759D5">
              <w:rPr>
                <w:rFonts w:ascii="Times New Roman" w:hAnsi="Times New Roman" w:cs="Times New Roman"/>
                <w:color w:val="231F20"/>
                <w:spacing w:val="-6"/>
                <w:sz w:val="13"/>
                <w:szCs w:val="13"/>
              </w:rPr>
              <w:t xml:space="preserve"> </w:t>
            </w:r>
            <w:r w:rsidRPr="00D759D5">
              <w:rPr>
                <w:rFonts w:ascii="Times New Roman" w:hAnsi="Times New Roman" w:cs="Times New Roman"/>
                <w:color w:val="231F20"/>
                <w:sz w:val="13"/>
                <w:szCs w:val="13"/>
              </w:rPr>
              <w:t>kredytu,</w:t>
            </w:r>
            <w:r w:rsidRPr="00D759D5">
              <w:rPr>
                <w:rFonts w:ascii="Times New Roman" w:hAnsi="Times New Roman" w:cs="Times New Roman"/>
                <w:color w:val="231F20"/>
                <w:spacing w:val="-6"/>
                <w:sz w:val="13"/>
                <w:szCs w:val="13"/>
              </w:rPr>
              <w:t xml:space="preserve"> </w:t>
            </w:r>
            <w:r w:rsidRPr="00D759D5">
              <w:rPr>
                <w:rFonts w:ascii="Times New Roman" w:hAnsi="Times New Roman" w:cs="Times New Roman"/>
                <w:color w:val="231F20"/>
                <w:sz w:val="13"/>
                <w:szCs w:val="13"/>
              </w:rPr>
              <w:t>ale</w:t>
            </w:r>
            <w:r w:rsidRPr="00D759D5">
              <w:rPr>
                <w:rFonts w:ascii="Times New Roman" w:hAnsi="Times New Roman" w:cs="Times New Roman"/>
                <w:color w:val="231F20"/>
                <w:spacing w:val="-6"/>
                <w:sz w:val="13"/>
                <w:szCs w:val="13"/>
              </w:rPr>
              <w:t xml:space="preserve"> </w:t>
            </w:r>
            <w:r w:rsidRPr="00D759D5">
              <w:rPr>
                <w:rFonts w:ascii="Times New Roman" w:hAnsi="Times New Roman" w:cs="Times New Roman"/>
                <w:color w:val="231F20"/>
                <w:sz w:val="13"/>
                <w:szCs w:val="13"/>
              </w:rPr>
              <w:t>będą</w:t>
            </w:r>
            <w:r w:rsidRPr="00D759D5">
              <w:rPr>
                <w:rFonts w:ascii="Times New Roman" w:hAnsi="Times New Roman" w:cs="Times New Roman"/>
                <w:color w:val="231F20"/>
                <w:spacing w:val="40"/>
                <w:sz w:val="13"/>
                <w:szCs w:val="13"/>
              </w:rPr>
              <w:t xml:space="preserve"> </w:t>
            </w:r>
            <w:r w:rsidRPr="00D759D5">
              <w:rPr>
                <w:rFonts w:ascii="Times New Roman" w:hAnsi="Times New Roman" w:cs="Times New Roman"/>
                <w:color w:val="231F20"/>
                <w:sz w:val="13"/>
                <w:szCs w:val="13"/>
              </w:rPr>
              <w:t>wykorzystywane do zgromadzenia kapitału przez</w:t>
            </w:r>
            <w:r w:rsidRPr="00D759D5">
              <w:rPr>
                <w:rFonts w:ascii="Times New Roman" w:hAnsi="Times New Roman" w:cs="Times New Roman"/>
                <w:color w:val="231F20"/>
                <w:spacing w:val="40"/>
                <w:sz w:val="13"/>
                <w:szCs w:val="13"/>
              </w:rPr>
              <w:t xml:space="preserve"> </w:t>
            </w:r>
            <w:r w:rsidRPr="00D759D5">
              <w:rPr>
                <w:rFonts w:ascii="Times New Roman" w:hAnsi="Times New Roman" w:cs="Times New Roman"/>
                <w:color w:val="231F20"/>
                <w:sz w:val="13"/>
                <w:szCs w:val="13"/>
              </w:rPr>
              <w:t>okresy</w:t>
            </w:r>
            <w:r w:rsidRPr="00D759D5">
              <w:rPr>
                <w:rFonts w:ascii="Times New Roman" w:hAnsi="Times New Roman" w:cs="Times New Roman"/>
                <w:color w:val="231F20"/>
                <w:spacing w:val="-1"/>
                <w:sz w:val="13"/>
                <w:szCs w:val="13"/>
              </w:rPr>
              <w:t xml:space="preserve"> </w:t>
            </w:r>
            <w:r w:rsidRPr="00D759D5">
              <w:rPr>
                <w:rFonts w:ascii="Times New Roman" w:hAnsi="Times New Roman" w:cs="Times New Roman"/>
                <w:color w:val="231F20"/>
                <w:sz w:val="13"/>
                <w:szCs w:val="13"/>
              </w:rPr>
              <w:t>i</w:t>
            </w:r>
            <w:r w:rsidRPr="00D759D5">
              <w:rPr>
                <w:rFonts w:ascii="Times New Roman" w:hAnsi="Times New Roman" w:cs="Times New Roman"/>
                <w:color w:val="231F20"/>
                <w:spacing w:val="-1"/>
                <w:sz w:val="13"/>
                <w:szCs w:val="13"/>
              </w:rPr>
              <w:t xml:space="preserve"> </w:t>
            </w:r>
            <w:r w:rsidRPr="00D759D5">
              <w:rPr>
                <w:rFonts w:ascii="Times New Roman" w:hAnsi="Times New Roman" w:cs="Times New Roman"/>
                <w:color w:val="231F20"/>
                <w:sz w:val="13"/>
                <w:szCs w:val="13"/>
              </w:rPr>
              <w:t>na</w:t>
            </w:r>
            <w:r w:rsidRPr="00D759D5">
              <w:rPr>
                <w:rFonts w:ascii="Times New Roman" w:hAnsi="Times New Roman" w:cs="Times New Roman"/>
                <w:color w:val="231F20"/>
                <w:spacing w:val="-1"/>
                <w:sz w:val="13"/>
                <w:szCs w:val="13"/>
              </w:rPr>
              <w:t xml:space="preserve"> </w:t>
            </w:r>
            <w:r w:rsidRPr="00D759D5">
              <w:rPr>
                <w:rFonts w:ascii="Times New Roman" w:hAnsi="Times New Roman" w:cs="Times New Roman"/>
                <w:color w:val="231F20"/>
                <w:sz w:val="13"/>
                <w:szCs w:val="13"/>
              </w:rPr>
              <w:t>zasadach określonych</w:t>
            </w:r>
            <w:r w:rsidRPr="00D759D5">
              <w:rPr>
                <w:rFonts w:ascii="Times New Roman" w:hAnsi="Times New Roman" w:cs="Times New Roman"/>
                <w:color w:val="231F20"/>
                <w:spacing w:val="-1"/>
                <w:sz w:val="13"/>
                <w:szCs w:val="13"/>
              </w:rPr>
              <w:t xml:space="preserve"> </w:t>
            </w:r>
            <w:r w:rsidRPr="00D759D5">
              <w:rPr>
                <w:rFonts w:ascii="Times New Roman" w:hAnsi="Times New Roman" w:cs="Times New Roman"/>
                <w:color w:val="231F20"/>
                <w:sz w:val="13"/>
                <w:szCs w:val="13"/>
              </w:rPr>
              <w:t>w</w:t>
            </w:r>
            <w:r w:rsidRPr="00D759D5">
              <w:rPr>
                <w:rFonts w:ascii="Times New Roman" w:hAnsi="Times New Roman" w:cs="Times New Roman"/>
                <w:color w:val="231F20"/>
                <w:spacing w:val="-1"/>
                <w:sz w:val="13"/>
                <w:szCs w:val="13"/>
              </w:rPr>
              <w:t xml:space="preserve"> </w:t>
            </w:r>
            <w:r w:rsidRPr="00D759D5">
              <w:rPr>
                <w:rFonts w:ascii="Times New Roman" w:hAnsi="Times New Roman" w:cs="Times New Roman"/>
                <w:color w:val="231F20"/>
                <w:sz w:val="13"/>
                <w:szCs w:val="13"/>
              </w:rPr>
              <w:t>umowie</w:t>
            </w:r>
            <w:r w:rsidRPr="00D759D5">
              <w:rPr>
                <w:rFonts w:ascii="Times New Roman" w:hAnsi="Times New Roman" w:cs="Times New Roman"/>
                <w:color w:val="231F20"/>
                <w:spacing w:val="-1"/>
                <w:sz w:val="13"/>
                <w:szCs w:val="13"/>
              </w:rPr>
              <w:t xml:space="preserve"> </w:t>
            </w:r>
            <w:r w:rsidRPr="00D759D5">
              <w:rPr>
                <w:rFonts w:ascii="Times New Roman" w:hAnsi="Times New Roman" w:cs="Times New Roman"/>
                <w:color w:val="231F20"/>
                <w:sz w:val="13"/>
                <w:szCs w:val="13"/>
              </w:rPr>
              <w:t>o</w:t>
            </w:r>
            <w:r w:rsidRPr="00D759D5">
              <w:rPr>
                <w:rFonts w:ascii="Times New Roman" w:hAnsi="Times New Roman" w:cs="Times New Roman"/>
                <w:color w:val="231F20"/>
                <w:spacing w:val="-1"/>
                <w:sz w:val="13"/>
                <w:szCs w:val="13"/>
              </w:rPr>
              <w:t xml:space="preserve"> </w:t>
            </w:r>
            <w:r w:rsidRPr="00D759D5">
              <w:rPr>
                <w:rFonts w:ascii="Times New Roman" w:hAnsi="Times New Roman" w:cs="Times New Roman"/>
                <w:color w:val="231F20"/>
                <w:sz w:val="13"/>
                <w:szCs w:val="13"/>
              </w:rPr>
              <w:t>kredyt</w:t>
            </w:r>
            <w:r w:rsidRPr="00D759D5">
              <w:rPr>
                <w:rFonts w:ascii="Times New Roman" w:hAnsi="Times New Roman" w:cs="Times New Roman"/>
                <w:color w:val="231F20"/>
                <w:spacing w:val="40"/>
                <w:sz w:val="13"/>
                <w:szCs w:val="13"/>
              </w:rPr>
              <w:t xml:space="preserve"> </w:t>
            </w:r>
            <w:r w:rsidRPr="00D759D5">
              <w:rPr>
                <w:rFonts w:ascii="Times New Roman" w:hAnsi="Times New Roman" w:cs="Times New Roman"/>
                <w:color w:val="231F20"/>
                <w:sz w:val="13"/>
                <w:szCs w:val="13"/>
              </w:rPr>
              <w:t>lub w umowie dodatkowej, to umowa o kredyt nie</w:t>
            </w:r>
            <w:r w:rsidRPr="00D759D5">
              <w:rPr>
                <w:rFonts w:ascii="Times New Roman" w:hAnsi="Times New Roman" w:cs="Times New Roman"/>
                <w:color w:val="231F20"/>
                <w:spacing w:val="40"/>
                <w:sz w:val="13"/>
                <w:szCs w:val="13"/>
              </w:rPr>
              <w:t xml:space="preserve"> </w:t>
            </w:r>
            <w:r w:rsidRPr="00D759D5">
              <w:rPr>
                <w:rFonts w:ascii="Times New Roman" w:hAnsi="Times New Roman" w:cs="Times New Roman"/>
                <w:color w:val="231F20"/>
                <w:sz w:val="13"/>
                <w:szCs w:val="13"/>
              </w:rPr>
              <w:t>przewiduje gwarancji spłaty całkowitej kwoty kredytu</w:t>
            </w:r>
            <w:r w:rsidRPr="00D759D5">
              <w:rPr>
                <w:rFonts w:ascii="Times New Roman" w:hAnsi="Times New Roman" w:cs="Times New Roman"/>
                <w:color w:val="231F20"/>
                <w:spacing w:val="40"/>
                <w:sz w:val="13"/>
                <w:szCs w:val="13"/>
              </w:rPr>
              <w:t xml:space="preserve"> </w:t>
            </w:r>
            <w:r w:rsidRPr="00D759D5">
              <w:rPr>
                <w:rFonts w:ascii="Times New Roman" w:hAnsi="Times New Roman" w:cs="Times New Roman"/>
                <w:color w:val="231F20"/>
                <w:sz w:val="13"/>
                <w:szCs w:val="13"/>
              </w:rPr>
              <w:t>wypłaconej na jej podstawie</w:t>
            </w:r>
          </w:p>
        </w:tc>
        <w:tc>
          <w:tcPr>
            <w:tcW w:w="3390" w:type="pct"/>
          </w:tcPr>
          <w:p w14:paraId="45AFAED6" w14:textId="4A6807F1" w:rsidR="00E919A1" w:rsidRDefault="00E919A1" w:rsidP="00E919A1">
            <w:r>
              <w:rPr>
                <w:color w:val="231F20"/>
                <w:sz w:val="16"/>
                <w:szCs w:val="16"/>
              </w:rPr>
              <w:t>Nie</w:t>
            </w:r>
            <w:r>
              <w:rPr>
                <w:color w:val="231F20"/>
                <w:spacing w:val="-3"/>
                <w:sz w:val="16"/>
                <w:szCs w:val="16"/>
              </w:rPr>
              <w:t xml:space="preserve"> </w:t>
            </w:r>
            <w:r>
              <w:rPr>
                <w:color w:val="231F20"/>
                <w:spacing w:val="-2"/>
                <w:sz w:val="16"/>
                <w:szCs w:val="16"/>
              </w:rPr>
              <w:t>dotyczy</w:t>
            </w:r>
          </w:p>
        </w:tc>
      </w:tr>
      <w:tr w:rsidR="00A967F4" w14:paraId="6E0EDB2D" w14:textId="77777777" w:rsidTr="00A967F4">
        <w:tc>
          <w:tcPr>
            <w:tcW w:w="5000" w:type="pct"/>
            <w:gridSpan w:val="2"/>
          </w:tcPr>
          <w:p w14:paraId="1B49820D" w14:textId="01666369" w:rsidR="00A967F4" w:rsidRPr="00A967F4" w:rsidRDefault="00A967F4" w:rsidP="00A967F4">
            <w:pPr>
              <w:pStyle w:val="Akapitzlist"/>
              <w:numPr>
                <w:ilvl w:val="0"/>
                <w:numId w:val="11"/>
              </w:numPr>
              <w:rPr>
                <w:b/>
                <w:bCs/>
              </w:rPr>
            </w:pPr>
            <w:r w:rsidRPr="00A967F4">
              <w:rPr>
                <w:b/>
                <w:bCs/>
              </w:rPr>
              <w:t>KOSZTY KREDYTU</w:t>
            </w:r>
          </w:p>
        </w:tc>
      </w:tr>
      <w:tr w:rsidR="00E919A1" w14:paraId="6CB256E1" w14:textId="77777777" w:rsidTr="006C690D">
        <w:tc>
          <w:tcPr>
            <w:tcW w:w="1610" w:type="pct"/>
          </w:tcPr>
          <w:p w14:paraId="4AFB3EDD" w14:textId="2696D341" w:rsidR="00E919A1" w:rsidRDefault="00E919A1" w:rsidP="00E919A1">
            <w:r w:rsidRPr="00D759D5">
              <w:rPr>
                <w:rFonts w:ascii="Times New Roman" w:hAnsi="Times New Roman" w:cs="Times New Roman"/>
                <w:sz w:val="16"/>
                <w:szCs w:val="16"/>
              </w:rPr>
              <w:t>Stopa oprocentowania kredytu oraz warunki jej</w:t>
            </w:r>
            <w:r>
              <w:rPr>
                <w:rFonts w:ascii="Times New Roman" w:hAnsi="Times New Roman" w:cs="Times New Roman"/>
                <w:sz w:val="16"/>
                <w:szCs w:val="16"/>
              </w:rPr>
              <w:t xml:space="preserve"> </w:t>
            </w:r>
            <w:r w:rsidRPr="00D759D5">
              <w:rPr>
                <w:rFonts w:ascii="Times New Roman" w:hAnsi="Times New Roman" w:cs="Times New Roman"/>
                <w:sz w:val="16"/>
                <w:szCs w:val="16"/>
              </w:rPr>
              <w:t>zmiany</w:t>
            </w:r>
          </w:p>
        </w:tc>
        <w:tc>
          <w:tcPr>
            <w:tcW w:w="3390" w:type="pct"/>
          </w:tcPr>
          <w:p w14:paraId="033334A4" w14:textId="77777777" w:rsidR="00E919A1" w:rsidRDefault="00E919A1" w:rsidP="00E919A1">
            <w:pPr>
              <w:pStyle w:val="TableParagraph"/>
              <w:numPr>
                <w:ilvl w:val="0"/>
                <w:numId w:val="3"/>
              </w:numPr>
              <w:tabs>
                <w:tab w:val="left" w:pos="274"/>
                <w:tab w:val="left" w:leader="dot" w:pos="3831"/>
              </w:tabs>
              <w:kinsoku w:val="0"/>
              <w:overflowPunct w:val="0"/>
              <w:spacing w:before="57"/>
              <w:rPr>
                <w:color w:val="231F20"/>
                <w:spacing w:val="-2"/>
                <w:sz w:val="16"/>
                <w:szCs w:val="16"/>
              </w:rPr>
            </w:pPr>
            <w:r>
              <w:rPr>
                <w:color w:val="231F20"/>
                <w:sz w:val="16"/>
                <w:szCs w:val="16"/>
              </w:rPr>
              <w:t>stopa</w:t>
            </w:r>
            <w:r>
              <w:rPr>
                <w:color w:val="231F20"/>
                <w:spacing w:val="-7"/>
                <w:sz w:val="16"/>
                <w:szCs w:val="16"/>
              </w:rPr>
              <w:t xml:space="preserve"> </w:t>
            </w:r>
            <w:r>
              <w:rPr>
                <w:color w:val="231F20"/>
                <w:sz w:val="16"/>
                <w:szCs w:val="16"/>
              </w:rPr>
              <w:t>oprocentowania</w:t>
            </w:r>
            <w:r>
              <w:rPr>
                <w:color w:val="231F20"/>
                <w:spacing w:val="-7"/>
                <w:sz w:val="16"/>
                <w:szCs w:val="16"/>
              </w:rPr>
              <w:t xml:space="preserve"> </w:t>
            </w:r>
            <w:r>
              <w:rPr>
                <w:color w:val="231F20"/>
                <w:spacing w:val="-2"/>
                <w:sz w:val="16"/>
                <w:szCs w:val="16"/>
              </w:rPr>
              <w:t>kredytu:</w:t>
            </w:r>
            <w:r>
              <w:rPr>
                <w:rFonts w:ascii="Times New Roman" w:hAnsi="Times New Roman" w:cs="Times New Roman"/>
                <w:color w:val="231F20"/>
                <w:sz w:val="16"/>
                <w:szCs w:val="16"/>
              </w:rPr>
              <w:tab/>
            </w:r>
            <w:r>
              <w:rPr>
                <w:color w:val="231F20"/>
                <w:sz w:val="16"/>
                <w:szCs w:val="16"/>
              </w:rPr>
              <w:t>%</w:t>
            </w:r>
            <w:r>
              <w:rPr>
                <w:color w:val="231F20"/>
                <w:spacing w:val="-2"/>
                <w:sz w:val="16"/>
                <w:szCs w:val="16"/>
              </w:rPr>
              <w:t xml:space="preserve"> </w:t>
            </w:r>
            <w:r>
              <w:rPr>
                <w:color w:val="231F20"/>
                <w:sz w:val="16"/>
                <w:szCs w:val="16"/>
              </w:rPr>
              <w:t>w</w:t>
            </w:r>
            <w:r>
              <w:rPr>
                <w:color w:val="231F20"/>
                <w:spacing w:val="-1"/>
                <w:sz w:val="16"/>
                <w:szCs w:val="16"/>
              </w:rPr>
              <w:t xml:space="preserve"> </w:t>
            </w:r>
            <w:r>
              <w:rPr>
                <w:color w:val="231F20"/>
                <w:sz w:val="16"/>
                <w:szCs w:val="16"/>
              </w:rPr>
              <w:t xml:space="preserve">skali </w:t>
            </w:r>
            <w:r>
              <w:rPr>
                <w:color w:val="231F20"/>
                <w:spacing w:val="-2"/>
                <w:sz w:val="16"/>
                <w:szCs w:val="16"/>
              </w:rPr>
              <w:t>rocznej</w:t>
            </w:r>
          </w:p>
          <w:p w14:paraId="5E772AC1" w14:textId="77777777" w:rsidR="00E919A1" w:rsidRDefault="00E919A1" w:rsidP="00E919A1">
            <w:pPr>
              <w:pStyle w:val="TableParagraph"/>
              <w:numPr>
                <w:ilvl w:val="0"/>
                <w:numId w:val="3"/>
              </w:numPr>
              <w:tabs>
                <w:tab w:val="left" w:pos="274"/>
              </w:tabs>
              <w:kinsoku w:val="0"/>
              <w:overflowPunct w:val="0"/>
              <w:spacing w:before="8"/>
              <w:rPr>
                <w:color w:val="231F20"/>
                <w:spacing w:val="-2"/>
                <w:sz w:val="16"/>
                <w:szCs w:val="16"/>
              </w:rPr>
            </w:pPr>
            <w:r>
              <w:rPr>
                <w:color w:val="231F20"/>
                <w:sz w:val="16"/>
                <w:szCs w:val="16"/>
              </w:rPr>
              <w:t>stopa</w:t>
            </w:r>
            <w:r>
              <w:rPr>
                <w:color w:val="231F20"/>
                <w:spacing w:val="-4"/>
                <w:sz w:val="16"/>
                <w:szCs w:val="16"/>
              </w:rPr>
              <w:t xml:space="preserve"> </w:t>
            </w:r>
            <w:r>
              <w:rPr>
                <w:color w:val="231F20"/>
                <w:sz w:val="16"/>
                <w:szCs w:val="16"/>
              </w:rPr>
              <w:t>stała</w:t>
            </w:r>
            <w:r>
              <w:rPr>
                <w:color w:val="231F20"/>
                <w:spacing w:val="-1"/>
                <w:sz w:val="16"/>
                <w:szCs w:val="16"/>
              </w:rPr>
              <w:t xml:space="preserve"> </w:t>
            </w:r>
            <w:r>
              <w:rPr>
                <w:color w:val="231F20"/>
                <w:sz w:val="16"/>
                <w:szCs w:val="16"/>
              </w:rPr>
              <w:t>lub</w:t>
            </w:r>
            <w:r>
              <w:rPr>
                <w:color w:val="231F20"/>
                <w:spacing w:val="-3"/>
                <w:sz w:val="16"/>
                <w:szCs w:val="16"/>
              </w:rPr>
              <w:t xml:space="preserve"> </w:t>
            </w:r>
            <w:r>
              <w:rPr>
                <w:color w:val="231F20"/>
                <w:sz w:val="16"/>
                <w:szCs w:val="16"/>
              </w:rPr>
              <w:t>zmienna</w:t>
            </w:r>
            <w:r>
              <w:rPr>
                <w:color w:val="231F20"/>
                <w:spacing w:val="-1"/>
                <w:sz w:val="16"/>
                <w:szCs w:val="16"/>
              </w:rPr>
              <w:t xml:space="preserve"> </w:t>
            </w:r>
            <w:r>
              <w:rPr>
                <w:color w:val="231F20"/>
                <w:sz w:val="16"/>
                <w:szCs w:val="16"/>
              </w:rPr>
              <w:t>z</w:t>
            </w:r>
            <w:r>
              <w:rPr>
                <w:color w:val="231F20"/>
                <w:spacing w:val="-2"/>
                <w:sz w:val="16"/>
                <w:szCs w:val="16"/>
              </w:rPr>
              <w:t xml:space="preserve"> </w:t>
            </w:r>
            <w:r>
              <w:rPr>
                <w:color w:val="231F20"/>
                <w:sz w:val="16"/>
                <w:szCs w:val="16"/>
              </w:rPr>
              <w:t>podaniem</w:t>
            </w:r>
            <w:r>
              <w:rPr>
                <w:color w:val="231F20"/>
                <w:spacing w:val="-2"/>
                <w:sz w:val="16"/>
                <w:szCs w:val="16"/>
              </w:rPr>
              <w:t xml:space="preserve"> </w:t>
            </w:r>
            <w:r>
              <w:rPr>
                <w:color w:val="231F20"/>
                <w:sz w:val="16"/>
                <w:szCs w:val="16"/>
              </w:rPr>
              <w:t>stopy</w:t>
            </w:r>
            <w:r>
              <w:rPr>
                <w:color w:val="231F20"/>
                <w:spacing w:val="-2"/>
                <w:sz w:val="16"/>
                <w:szCs w:val="16"/>
              </w:rPr>
              <w:t xml:space="preserve"> </w:t>
            </w:r>
            <w:r>
              <w:rPr>
                <w:color w:val="231F20"/>
                <w:sz w:val="16"/>
                <w:szCs w:val="16"/>
              </w:rPr>
              <w:t>referencyjnej</w:t>
            </w:r>
            <w:r>
              <w:rPr>
                <w:color w:val="231F20"/>
                <w:spacing w:val="-1"/>
                <w:sz w:val="16"/>
                <w:szCs w:val="16"/>
              </w:rPr>
              <w:t xml:space="preserve"> </w:t>
            </w:r>
            <w:r>
              <w:rPr>
                <w:color w:val="231F20"/>
                <w:sz w:val="16"/>
                <w:szCs w:val="16"/>
              </w:rPr>
              <w:t>mającej</w:t>
            </w:r>
            <w:r>
              <w:rPr>
                <w:color w:val="231F20"/>
                <w:spacing w:val="-2"/>
                <w:sz w:val="16"/>
                <w:szCs w:val="16"/>
              </w:rPr>
              <w:t xml:space="preserve"> </w:t>
            </w:r>
            <w:r>
              <w:rPr>
                <w:color w:val="231F20"/>
                <w:sz w:val="16"/>
                <w:szCs w:val="16"/>
              </w:rPr>
              <w:t>zastosowanie</w:t>
            </w:r>
            <w:r>
              <w:rPr>
                <w:color w:val="231F20"/>
                <w:spacing w:val="-1"/>
                <w:sz w:val="16"/>
                <w:szCs w:val="16"/>
              </w:rPr>
              <w:t xml:space="preserve"> </w:t>
            </w:r>
            <w:r>
              <w:rPr>
                <w:color w:val="231F20"/>
                <w:sz w:val="16"/>
                <w:szCs w:val="16"/>
              </w:rPr>
              <w:t>do</w:t>
            </w:r>
            <w:r>
              <w:rPr>
                <w:color w:val="231F20"/>
                <w:spacing w:val="-3"/>
                <w:sz w:val="16"/>
                <w:szCs w:val="16"/>
              </w:rPr>
              <w:t xml:space="preserve"> </w:t>
            </w:r>
            <w:r>
              <w:rPr>
                <w:color w:val="231F20"/>
                <w:sz w:val="16"/>
                <w:szCs w:val="16"/>
              </w:rPr>
              <w:t>pierwotnej</w:t>
            </w:r>
            <w:r>
              <w:rPr>
                <w:color w:val="231F20"/>
                <w:spacing w:val="-2"/>
                <w:sz w:val="16"/>
                <w:szCs w:val="16"/>
              </w:rPr>
              <w:t xml:space="preserve"> </w:t>
            </w:r>
            <w:r>
              <w:rPr>
                <w:color w:val="231F20"/>
                <w:sz w:val="16"/>
                <w:szCs w:val="16"/>
              </w:rPr>
              <w:t>stopy</w:t>
            </w:r>
            <w:r>
              <w:rPr>
                <w:color w:val="231F20"/>
                <w:spacing w:val="-1"/>
                <w:sz w:val="16"/>
                <w:szCs w:val="16"/>
              </w:rPr>
              <w:t xml:space="preserve"> </w:t>
            </w:r>
            <w:proofErr w:type="spellStart"/>
            <w:r>
              <w:rPr>
                <w:color w:val="231F20"/>
                <w:spacing w:val="-2"/>
                <w:sz w:val="16"/>
                <w:szCs w:val="16"/>
              </w:rPr>
              <w:t>oprocentowa</w:t>
            </w:r>
            <w:proofErr w:type="spellEnd"/>
            <w:r>
              <w:rPr>
                <w:color w:val="231F20"/>
                <w:spacing w:val="-2"/>
                <w:sz w:val="16"/>
                <w:szCs w:val="16"/>
              </w:rPr>
              <w:t>-</w:t>
            </w:r>
          </w:p>
          <w:p w14:paraId="1CB00A48" w14:textId="77777777" w:rsidR="00E919A1" w:rsidRDefault="00E919A1" w:rsidP="00E919A1">
            <w:pPr>
              <w:pStyle w:val="TableParagraph"/>
              <w:kinsoku w:val="0"/>
              <w:overflowPunct w:val="0"/>
              <w:spacing w:before="8"/>
              <w:ind w:left="140"/>
              <w:rPr>
                <w:color w:val="231F20"/>
                <w:spacing w:val="-4"/>
                <w:sz w:val="16"/>
                <w:szCs w:val="16"/>
              </w:rPr>
            </w:pPr>
            <w:proofErr w:type="spellStart"/>
            <w:r>
              <w:rPr>
                <w:color w:val="231F20"/>
                <w:spacing w:val="-4"/>
                <w:sz w:val="16"/>
                <w:szCs w:val="16"/>
              </w:rPr>
              <w:t>nia</w:t>
            </w:r>
            <w:proofErr w:type="spellEnd"/>
            <w:r>
              <w:rPr>
                <w:color w:val="231F20"/>
                <w:spacing w:val="-4"/>
                <w:sz w:val="16"/>
                <w:szCs w:val="16"/>
              </w:rPr>
              <w:t>:</w:t>
            </w:r>
          </w:p>
          <w:p w14:paraId="2887204F" w14:textId="77777777" w:rsidR="00E919A1" w:rsidRDefault="00E919A1" w:rsidP="00E919A1">
            <w:pPr>
              <w:pStyle w:val="TableParagraph"/>
              <w:kinsoku w:val="0"/>
              <w:overflowPunct w:val="0"/>
              <w:spacing w:before="8" w:line="249" w:lineRule="auto"/>
              <w:ind w:left="140" w:right="-11"/>
              <w:rPr>
                <w:color w:val="231F20"/>
                <w:sz w:val="16"/>
                <w:szCs w:val="16"/>
              </w:rPr>
            </w:pPr>
            <w:r>
              <w:rPr>
                <w:color w:val="231F20"/>
                <w:sz w:val="16"/>
                <w:szCs w:val="16"/>
              </w:rPr>
              <w:t>Wysokość</w:t>
            </w:r>
            <w:r>
              <w:rPr>
                <w:color w:val="231F20"/>
                <w:spacing w:val="-2"/>
                <w:sz w:val="16"/>
                <w:szCs w:val="16"/>
              </w:rPr>
              <w:t xml:space="preserve"> </w:t>
            </w:r>
            <w:r>
              <w:rPr>
                <w:color w:val="231F20"/>
                <w:sz w:val="16"/>
                <w:szCs w:val="16"/>
              </w:rPr>
              <w:t>stopy</w:t>
            </w:r>
            <w:r>
              <w:rPr>
                <w:color w:val="231F20"/>
                <w:spacing w:val="-2"/>
                <w:sz w:val="16"/>
                <w:szCs w:val="16"/>
              </w:rPr>
              <w:t xml:space="preserve"> </w:t>
            </w:r>
            <w:r>
              <w:rPr>
                <w:color w:val="231F20"/>
                <w:sz w:val="16"/>
                <w:szCs w:val="16"/>
              </w:rPr>
              <w:t>oprocentowania</w:t>
            </w:r>
            <w:r>
              <w:rPr>
                <w:color w:val="231F20"/>
                <w:spacing w:val="-3"/>
                <w:sz w:val="16"/>
                <w:szCs w:val="16"/>
              </w:rPr>
              <w:t xml:space="preserve"> </w:t>
            </w:r>
            <w:r>
              <w:rPr>
                <w:color w:val="231F20"/>
                <w:sz w:val="16"/>
                <w:szCs w:val="16"/>
              </w:rPr>
              <w:t>jest</w:t>
            </w:r>
            <w:r>
              <w:rPr>
                <w:color w:val="231F20"/>
                <w:spacing w:val="-3"/>
                <w:sz w:val="16"/>
                <w:szCs w:val="16"/>
              </w:rPr>
              <w:t xml:space="preserve"> </w:t>
            </w:r>
            <w:r>
              <w:rPr>
                <w:color w:val="231F20"/>
                <w:sz w:val="16"/>
                <w:szCs w:val="16"/>
              </w:rPr>
              <w:t>zmienna</w:t>
            </w:r>
            <w:r>
              <w:rPr>
                <w:color w:val="231F20"/>
                <w:spacing w:val="-2"/>
                <w:sz w:val="16"/>
                <w:szCs w:val="16"/>
              </w:rPr>
              <w:t xml:space="preserve"> </w:t>
            </w:r>
            <w:r>
              <w:rPr>
                <w:color w:val="231F20"/>
                <w:sz w:val="16"/>
                <w:szCs w:val="16"/>
              </w:rPr>
              <w:t>i</w:t>
            </w:r>
            <w:r>
              <w:rPr>
                <w:color w:val="231F20"/>
                <w:spacing w:val="-3"/>
                <w:sz w:val="16"/>
                <w:szCs w:val="16"/>
              </w:rPr>
              <w:t xml:space="preserve"> </w:t>
            </w:r>
            <w:r>
              <w:rPr>
                <w:color w:val="231F20"/>
                <w:sz w:val="16"/>
                <w:szCs w:val="16"/>
              </w:rPr>
              <w:t>równa</w:t>
            </w:r>
            <w:r>
              <w:rPr>
                <w:color w:val="231F20"/>
                <w:spacing w:val="-2"/>
                <w:sz w:val="16"/>
                <w:szCs w:val="16"/>
              </w:rPr>
              <w:t xml:space="preserve"> </w:t>
            </w:r>
            <w:r>
              <w:rPr>
                <w:color w:val="231F20"/>
                <w:sz w:val="16"/>
                <w:szCs w:val="16"/>
              </w:rPr>
              <w:t>jest</w:t>
            </w:r>
            <w:r>
              <w:rPr>
                <w:color w:val="231F20"/>
                <w:spacing w:val="-3"/>
                <w:sz w:val="16"/>
                <w:szCs w:val="16"/>
              </w:rPr>
              <w:t xml:space="preserve"> </w:t>
            </w:r>
            <w:r>
              <w:rPr>
                <w:color w:val="231F20"/>
                <w:sz w:val="16"/>
                <w:szCs w:val="16"/>
              </w:rPr>
              <w:t>wysokości</w:t>
            </w:r>
            <w:r>
              <w:rPr>
                <w:color w:val="231F20"/>
                <w:spacing w:val="-3"/>
                <w:sz w:val="16"/>
                <w:szCs w:val="16"/>
              </w:rPr>
              <w:t xml:space="preserve"> </w:t>
            </w:r>
            <w:r>
              <w:rPr>
                <w:color w:val="231F20"/>
                <w:sz w:val="16"/>
                <w:szCs w:val="16"/>
              </w:rPr>
              <w:t>dwukrotności</w:t>
            </w:r>
            <w:r>
              <w:rPr>
                <w:color w:val="231F20"/>
                <w:spacing w:val="-3"/>
                <w:sz w:val="16"/>
                <w:szCs w:val="16"/>
              </w:rPr>
              <w:t xml:space="preserve"> </w:t>
            </w:r>
            <w:r>
              <w:rPr>
                <w:color w:val="231F20"/>
                <w:sz w:val="16"/>
                <w:szCs w:val="16"/>
              </w:rPr>
              <w:t>odsetek</w:t>
            </w:r>
            <w:r>
              <w:rPr>
                <w:color w:val="231F20"/>
                <w:spacing w:val="-3"/>
                <w:sz w:val="16"/>
                <w:szCs w:val="16"/>
              </w:rPr>
              <w:t xml:space="preserve"> </w:t>
            </w:r>
            <w:r>
              <w:rPr>
                <w:color w:val="231F20"/>
                <w:sz w:val="16"/>
                <w:szCs w:val="16"/>
              </w:rPr>
              <w:t>ustawowych,</w:t>
            </w:r>
            <w:r>
              <w:rPr>
                <w:color w:val="231F20"/>
                <w:spacing w:val="-3"/>
                <w:sz w:val="16"/>
                <w:szCs w:val="16"/>
              </w:rPr>
              <w:t xml:space="preserve"> </w:t>
            </w:r>
            <w:r>
              <w:rPr>
                <w:color w:val="231F20"/>
                <w:sz w:val="16"/>
                <w:szCs w:val="16"/>
              </w:rPr>
              <w:t>o</w:t>
            </w:r>
            <w:r>
              <w:rPr>
                <w:color w:val="231F20"/>
                <w:spacing w:val="-3"/>
                <w:sz w:val="16"/>
                <w:szCs w:val="16"/>
              </w:rPr>
              <w:t xml:space="preserve"> </w:t>
            </w:r>
            <w:r>
              <w:rPr>
                <w:color w:val="231F20"/>
                <w:sz w:val="16"/>
                <w:szCs w:val="16"/>
              </w:rPr>
              <w:t xml:space="preserve">których mowa w art. 359 par. 2(1) Kodeksu Cywilnego (odsetki maksymalne). W przypadku zmiany wysokości odsetek ustawowych, o których mowa powyżej, roczna stopa Oprocentowania Pożyczki ulegnie automatycznemu </w:t>
            </w:r>
            <w:proofErr w:type="spellStart"/>
            <w:r>
              <w:rPr>
                <w:color w:val="231F20"/>
                <w:sz w:val="16"/>
                <w:szCs w:val="16"/>
              </w:rPr>
              <w:t>obniże</w:t>
            </w:r>
            <w:proofErr w:type="spellEnd"/>
            <w:r>
              <w:rPr>
                <w:color w:val="231F20"/>
                <w:sz w:val="16"/>
                <w:szCs w:val="16"/>
              </w:rPr>
              <w:t xml:space="preserve">- </w:t>
            </w:r>
            <w:proofErr w:type="spellStart"/>
            <w:r>
              <w:rPr>
                <w:color w:val="231F20"/>
                <w:sz w:val="16"/>
                <w:szCs w:val="16"/>
              </w:rPr>
              <w:t>niu</w:t>
            </w:r>
            <w:proofErr w:type="spellEnd"/>
            <w:r>
              <w:rPr>
                <w:color w:val="231F20"/>
                <w:sz w:val="16"/>
                <w:szCs w:val="16"/>
              </w:rPr>
              <w:t xml:space="preserve"> (jeżeli wysokość odsetek ustawowych zostanie obniżona) albo podwyższeniu (jeżeli wysokość odsetek ustawowych zostanie podwyższona) do aktualnej wysokości odsetek maksymalnych, z chwilą zmiany wysokości odsetek ustawowych.</w:t>
            </w:r>
          </w:p>
          <w:p w14:paraId="62EF3A5C" w14:textId="77777777" w:rsidR="00E919A1" w:rsidRDefault="00E919A1" w:rsidP="00E919A1">
            <w:pPr>
              <w:pStyle w:val="TableParagraph"/>
              <w:numPr>
                <w:ilvl w:val="0"/>
                <w:numId w:val="3"/>
              </w:numPr>
              <w:tabs>
                <w:tab w:val="left" w:pos="274"/>
              </w:tabs>
              <w:kinsoku w:val="0"/>
              <w:overflowPunct w:val="0"/>
              <w:spacing w:before="4"/>
              <w:rPr>
                <w:color w:val="231F20"/>
                <w:spacing w:val="-2"/>
                <w:sz w:val="16"/>
                <w:szCs w:val="16"/>
              </w:rPr>
            </w:pPr>
            <w:r>
              <w:rPr>
                <w:color w:val="231F20"/>
                <w:sz w:val="16"/>
                <w:szCs w:val="16"/>
              </w:rPr>
              <w:t>wszystkie</w:t>
            </w:r>
            <w:r>
              <w:rPr>
                <w:color w:val="231F20"/>
                <w:spacing w:val="-7"/>
                <w:sz w:val="16"/>
                <w:szCs w:val="16"/>
              </w:rPr>
              <w:t xml:space="preserve"> </w:t>
            </w:r>
            <w:r>
              <w:rPr>
                <w:color w:val="231F20"/>
                <w:sz w:val="16"/>
                <w:szCs w:val="16"/>
              </w:rPr>
              <w:t>stosowane</w:t>
            </w:r>
            <w:r>
              <w:rPr>
                <w:color w:val="231F20"/>
                <w:spacing w:val="-4"/>
                <w:sz w:val="16"/>
                <w:szCs w:val="16"/>
              </w:rPr>
              <w:t xml:space="preserve"> </w:t>
            </w:r>
            <w:r>
              <w:rPr>
                <w:color w:val="231F20"/>
                <w:sz w:val="16"/>
                <w:szCs w:val="16"/>
              </w:rPr>
              <w:t>stopy</w:t>
            </w:r>
            <w:r>
              <w:rPr>
                <w:color w:val="231F20"/>
                <w:spacing w:val="-4"/>
                <w:sz w:val="16"/>
                <w:szCs w:val="16"/>
              </w:rPr>
              <w:t xml:space="preserve"> </w:t>
            </w:r>
            <w:r>
              <w:rPr>
                <w:color w:val="231F20"/>
                <w:sz w:val="16"/>
                <w:szCs w:val="16"/>
              </w:rPr>
              <w:t>procentowe</w:t>
            </w:r>
            <w:r>
              <w:rPr>
                <w:color w:val="231F20"/>
                <w:spacing w:val="-5"/>
                <w:sz w:val="16"/>
                <w:szCs w:val="16"/>
              </w:rPr>
              <w:t xml:space="preserve"> </w:t>
            </w:r>
            <w:r>
              <w:rPr>
                <w:color w:val="231F20"/>
                <w:sz w:val="16"/>
                <w:szCs w:val="16"/>
              </w:rPr>
              <w:t>w</w:t>
            </w:r>
            <w:r>
              <w:rPr>
                <w:color w:val="231F20"/>
                <w:spacing w:val="-5"/>
                <w:sz w:val="16"/>
                <w:szCs w:val="16"/>
              </w:rPr>
              <w:t xml:space="preserve"> </w:t>
            </w:r>
            <w:r>
              <w:rPr>
                <w:color w:val="231F20"/>
                <w:sz w:val="16"/>
                <w:szCs w:val="16"/>
              </w:rPr>
              <w:t>czasie</w:t>
            </w:r>
            <w:r>
              <w:rPr>
                <w:color w:val="231F20"/>
                <w:spacing w:val="-4"/>
                <w:sz w:val="16"/>
                <w:szCs w:val="16"/>
              </w:rPr>
              <w:t xml:space="preserve"> </w:t>
            </w:r>
            <w:r>
              <w:rPr>
                <w:color w:val="231F20"/>
                <w:sz w:val="16"/>
                <w:szCs w:val="16"/>
              </w:rPr>
              <w:t>obowiązywania</w:t>
            </w:r>
            <w:r>
              <w:rPr>
                <w:color w:val="231F20"/>
                <w:spacing w:val="-4"/>
                <w:sz w:val="16"/>
                <w:szCs w:val="16"/>
              </w:rPr>
              <w:t xml:space="preserve"> </w:t>
            </w:r>
            <w:r>
              <w:rPr>
                <w:color w:val="231F20"/>
                <w:sz w:val="16"/>
                <w:szCs w:val="16"/>
              </w:rPr>
              <w:t>umowy</w:t>
            </w:r>
            <w:r>
              <w:rPr>
                <w:color w:val="231F20"/>
                <w:spacing w:val="-5"/>
                <w:sz w:val="16"/>
                <w:szCs w:val="16"/>
              </w:rPr>
              <w:t xml:space="preserve"> </w:t>
            </w:r>
            <w:r>
              <w:rPr>
                <w:color w:val="231F20"/>
                <w:sz w:val="16"/>
                <w:szCs w:val="16"/>
              </w:rPr>
              <w:t>oraz</w:t>
            </w:r>
            <w:r>
              <w:rPr>
                <w:color w:val="231F20"/>
                <w:spacing w:val="-5"/>
                <w:sz w:val="16"/>
                <w:szCs w:val="16"/>
              </w:rPr>
              <w:t xml:space="preserve"> </w:t>
            </w:r>
            <w:r>
              <w:rPr>
                <w:color w:val="231F20"/>
                <w:sz w:val="16"/>
                <w:szCs w:val="16"/>
              </w:rPr>
              <w:t>ich</w:t>
            </w:r>
            <w:r>
              <w:rPr>
                <w:color w:val="231F20"/>
                <w:spacing w:val="-5"/>
                <w:sz w:val="16"/>
                <w:szCs w:val="16"/>
              </w:rPr>
              <w:t xml:space="preserve"> </w:t>
            </w:r>
            <w:r>
              <w:rPr>
                <w:color w:val="231F20"/>
                <w:sz w:val="16"/>
                <w:szCs w:val="16"/>
              </w:rPr>
              <w:t>okres</w:t>
            </w:r>
            <w:r>
              <w:rPr>
                <w:color w:val="231F20"/>
                <w:spacing w:val="-4"/>
                <w:sz w:val="16"/>
                <w:szCs w:val="16"/>
              </w:rPr>
              <w:t xml:space="preserve"> </w:t>
            </w:r>
            <w:r>
              <w:rPr>
                <w:color w:val="231F20"/>
                <w:spacing w:val="-2"/>
                <w:sz w:val="16"/>
                <w:szCs w:val="16"/>
              </w:rPr>
              <w:t>stosowania:</w:t>
            </w:r>
          </w:p>
          <w:p w14:paraId="23A78552" w14:textId="0E9EB617" w:rsidR="00E919A1" w:rsidRDefault="00E919A1" w:rsidP="00E919A1">
            <w:r>
              <w:rPr>
                <w:color w:val="231F20"/>
                <w:sz w:val="16"/>
                <w:szCs w:val="16"/>
              </w:rPr>
              <w:t>Nie</w:t>
            </w:r>
            <w:r>
              <w:rPr>
                <w:color w:val="231F20"/>
                <w:spacing w:val="-4"/>
                <w:sz w:val="16"/>
                <w:szCs w:val="16"/>
              </w:rPr>
              <w:t xml:space="preserve"> </w:t>
            </w:r>
            <w:r>
              <w:rPr>
                <w:color w:val="231F20"/>
                <w:sz w:val="16"/>
                <w:szCs w:val="16"/>
              </w:rPr>
              <w:t>dotyczy</w:t>
            </w:r>
            <w:r>
              <w:rPr>
                <w:color w:val="231F20"/>
                <w:spacing w:val="-4"/>
                <w:sz w:val="16"/>
                <w:szCs w:val="16"/>
              </w:rPr>
              <w:t xml:space="preserve"> </w:t>
            </w:r>
            <w:r>
              <w:rPr>
                <w:color w:val="231F20"/>
                <w:sz w:val="16"/>
                <w:szCs w:val="16"/>
              </w:rPr>
              <w:t>(Jeżeli</w:t>
            </w:r>
            <w:r>
              <w:rPr>
                <w:color w:val="231F20"/>
                <w:spacing w:val="-3"/>
                <w:sz w:val="16"/>
                <w:szCs w:val="16"/>
              </w:rPr>
              <w:t xml:space="preserve"> </w:t>
            </w:r>
            <w:r>
              <w:rPr>
                <w:color w:val="231F20"/>
                <w:sz w:val="16"/>
                <w:szCs w:val="16"/>
              </w:rPr>
              <w:t>umowa</w:t>
            </w:r>
            <w:r>
              <w:rPr>
                <w:color w:val="231F20"/>
                <w:spacing w:val="-4"/>
                <w:sz w:val="16"/>
                <w:szCs w:val="16"/>
              </w:rPr>
              <w:t xml:space="preserve"> </w:t>
            </w:r>
            <w:r>
              <w:rPr>
                <w:color w:val="231F20"/>
                <w:sz w:val="16"/>
                <w:szCs w:val="16"/>
              </w:rPr>
              <w:t>o</w:t>
            </w:r>
            <w:r>
              <w:rPr>
                <w:color w:val="231F20"/>
                <w:spacing w:val="-4"/>
                <w:sz w:val="16"/>
                <w:szCs w:val="16"/>
              </w:rPr>
              <w:t xml:space="preserve"> </w:t>
            </w:r>
            <w:r>
              <w:rPr>
                <w:color w:val="231F20"/>
                <w:sz w:val="16"/>
                <w:szCs w:val="16"/>
              </w:rPr>
              <w:t>kredyt</w:t>
            </w:r>
            <w:r>
              <w:rPr>
                <w:color w:val="231F20"/>
                <w:spacing w:val="-3"/>
                <w:sz w:val="16"/>
                <w:szCs w:val="16"/>
              </w:rPr>
              <w:t xml:space="preserve"> </w:t>
            </w:r>
            <w:r>
              <w:rPr>
                <w:color w:val="231F20"/>
                <w:sz w:val="16"/>
                <w:szCs w:val="16"/>
              </w:rPr>
              <w:t>przewiduje</w:t>
            </w:r>
            <w:r>
              <w:rPr>
                <w:color w:val="231F20"/>
                <w:spacing w:val="-4"/>
                <w:sz w:val="16"/>
                <w:szCs w:val="16"/>
              </w:rPr>
              <w:t xml:space="preserve"> </w:t>
            </w:r>
            <w:r>
              <w:rPr>
                <w:color w:val="231F20"/>
                <w:sz w:val="16"/>
                <w:szCs w:val="16"/>
              </w:rPr>
              <w:t>różne</w:t>
            </w:r>
            <w:r>
              <w:rPr>
                <w:color w:val="231F20"/>
                <w:spacing w:val="-3"/>
                <w:sz w:val="16"/>
                <w:szCs w:val="16"/>
              </w:rPr>
              <w:t xml:space="preserve"> </w:t>
            </w:r>
            <w:r>
              <w:rPr>
                <w:color w:val="231F20"/>
                <w:sz w:val="16"/>
                <w:szCs w:val="16"/>
              </w:rPr>
              <w:t>stopy</w:t>
            </w:r>
            <w:r>
              <w:rPr>
                <w:color w:val="231F20"/>
                <w:spacing w:val="-3"/>
                <w:sz w:val="16"/>
                <w:szCs w:val="16"/>
              </w:rPr>
              <w:t xml:space="preserve"> </w:t>
            </w:r>
            <w:r>
              <w:rPr>
                <w:color w:val="231F20"/>
                <w:sz w:val="16"/>
                <w:szCs w:val="16"/>
              </w:rPr>
              <w:t>oprocentowania</w:t>
            </w:r>
            <w:r>
              <w:rPr>
                <w:color w:val="231F20"/>
                <w:spacing w:val="-4"/>
                <w:sz w:val="16"/>
                <w:szCs w:val="16"/>
              </w:rPr>
              <w:t xml:space="preserve"> </w:t>
            </w:r>
            <w:r>
              <w:rPr>
                <w:color w:val="231F20"/>
                <w:sz w:val="16"/>
                <w:szCs w:val="16"/>
              </w:rPr>
              <w:t>w</w:t>
            </w:r>
            <w:r>
              <w:rPr>
                <w:color w:val="231F20"/>
                <w:spacing w:val="-4"/>
                <w:sz w:val="16"/>
                <w:szCs w:val="16"/>
              </w:rPr>
              <w:t xml:space="preserve"> </w:t>
            </w:r>
            <w:r>
              <w:rPr>
                <w:color w:val="231F20"/>
                <w:sz w:val="16"/>
                <w:szCs w:val="16"/>
              </w:rPr>
              <w:t>danych</w:t>
            </w:r>
            <w:r>
              <w:rPr>
                <w:color w:val="231F20"/>
                <w:spacing w:val="-4"/>
                <w:sz w:val="16"/>
                <w:szCs w:val="16"/>
              </w:rPr>
              <w:t xml:space="preserve"> </w:t>
            </w:r>
            <w:r>
              <w:rPr>
                <w:color w:val="231F20"/>
                <w:sz w:val="16"/>
                <w:szCs w:val="16"/>
              </w:rPr>
              <w:t>okresach</w:t>
            </w:r>
            <w:r>
              <w:rPr>
                <w:color w:val="231F20"/>
                <w:spacing w:val="-4"/>
                <w:sz w:val="16"/>
                <w:szCs w:val="16"/>
              </w:rPr>
              <w:t xml:space="preserve"> </w:t>
            </w:r>
            <w:r>
              <w:rPr>
                <w:color w:val="231F20"/>
                <w:sz w:val="16"/>
                <w:szCs w:val="16"/>
              </w:rPr>
              <w:t xml:space="preserve">obowiązywania </w:t>
            </w:r>
            <w:r>
              <w:rPr>
                <w:color w:val="231F20"/>
                <w:spacing w:val="-2"/>
                <w:sz w:val="16"/>
                <w:szCs w:val="16"/>
              </w:rPr>
              <w:t>umowy)</w:t>
            </w:r>
          </w:p>
        </w:tc>
      </w:tr>
      <w:tr w:rsidR="00E919A1" w14:paraId="7024CA1D" w14:textId="77777777" w:rsidTr="006C690D">
        <w:tc>
          <w:tcPr>
            <w:tcW w:w="1610" w:type="pct"/>
          </w:tcPr>
          <w:p w14:paraId="10BBE981" w14:textId="79BC3B96" w:rsidR="00E919A1" w:rsidRDefault="00E919A1" w:rsidP="00E919A1">
            <w:r w:rsidRPr="00D759D5">
              <w:rPr>
                <w:rFonts w:ascii="Times New Roman" w:hAnsi="Times New Roman" w:cs="Times New Roman"/>
                <w:b/>
                <w:bCs/>
                <w:sz w:val="16"/>
                <w:szCs w:val="16"/>
              </w:rPr>
              <w:t>Rzeczywista roczna stopa oprocentowania</w:t>
            </w:r>
            <w:r w:rsidRPr="00D759D5">
              <w:rPr>
                <w:rFonts w:ascii="Times New Roman" w:hAnsi="Times New Roman" w:cs="Times New Roman"/>
                <w:sz w:val="18"/>
                <w:szCs w:val="18"/>
              </w:rPr>
              <w:br/>
            </w:r>
            <w:r w:rsidRPr="00D759D5">
              <w:rPr>
                <w:rFonts w:ascii="Times New Roman" w:hAnsi="Times New Roman" w:cs="Times New Roman"/>
                <w:sz w:val="14"/>
                <w:szCs w:val="14"/>
              </w:rPr>
              <w:lastRenderedPageBreak/>
              <w:t>Jest to całkowity koszt kredytu ponoszony przez konsumenta, wyrażony jako wartość procentowa</w:t>
            </w:r>
            <w:r w:rsidRPr="00D759D5">
              <w:rPr>
                <w:rFonts w:ascii="Times New Roman" w:hAnsi="Times New Roman" w:cs="Times New Roman"/>
                <w:sz w:val="14"/>
                <w:szCs w:val="14"/>
              </w:rPr>
              <w:br/>
              <w:t>całkowitej kwoty kredytu w stosunku rocznym przedstawiona aby pomóc Panu/Pani w porównaniu oferowanych kredytów</w:t>
            </w:r>
          </w:p>
        </w:tc>
        <w:tc>
          <w:tcPr>
            <w:tcW w:w="3390" w:type="pct"/>
          </w:tcPr>
          <w:p w14:paraId="4546E247" w14:textId="77777777" w:rsidR="00E919A1" w:rsidRDefault="00E919A1" w:rsidP="00E919A1">
            <w:pPr>
              <w:pStyle w:val="TableParagraph"/>
              <w:numPr>
                <w:ilvl w:val="0"/>
                <w:numId w:val="4"/>
              </w:numPr>
              <w:tabs>
                <w:tab w:val="left" w:pos="276"/>
                <w:tab w:val="left" w:leader="dot" w:pos="4659"/>
              </w:tabs>
              <w:kinsoku w:val="0"/>
              <w:overflowPunct w:val="0"/>
              <w:spacing w:before="144"/>
              <w:ind w:hanging="135"/>
              <w:rPr>
                <w:color w:val="231F20"/>
                <w:spacing w:val="-10"/>
                <w:sz w:val="16"/>
                <w:szCs w:val="16"/>
              </w:rPr>
            </w:pPr>
            <w:r>
              <w:rPr>
                <w:color w:val="231F20"/>
                <w:sz w:val="16"/>
                <w:szCs w:val="16"/>
              </w:rPr>
              <w:lastRenderedPageBreak/>
              <w:t xml:space="preserve">rzeczywista roczna stopa </w:t>
            </w:r>
            <w:r>
              <w:rPr>
                <w:color w:val="231F20"/>
                <w:spacing w:val="-2"/>
                <w:sz w:val="16"/>
                <w:szCs w:val="16"/>
              </w:rPr>
              <w:t>oprocentowania:</w:t>
            </w:r>
            <w:r>
              <w:rPr>
                <w:rFonts w:ascii="Times New Roman" w:hAnsi="Times New Roman" w:cs="Times New Roman"/>
                <w:color w:val="231F20"/>
                <w:sz w:val="16"/>
                <w:szCs w:val="16"/>
              </w:rPr>
              <w:tab/>
            </w:r>
            <w:r>
              <w:rPr>
                <w:color w:val="231F20"/>
                <w:spacing w:val="-10"/>
                <w:sz w:val="16"/>
                <w:szCs w:val="16"/>
              </w:rPr>
              <w:t>%</w:t>
            </w:r>
          </w:p>
          <w:p w14:paraId="4B639024" w14:textId="77777777" w:rsidR="00E919A1" w:rsidRDefault="00E919A1" w:rsidP="00E919A1">
            <w:pPr>
              <w:pStyle w:val="TableParagraph"/>
              <w:numPr>
                <w:ilvl w:val="0"/>
                <w:numId w:val="4"/>
              </w:numPr>
              <w:tabs>
                <w:tab w:val="left" w:pos="276"/>
              </w:tabs>
              <w:kinsoku w:val="0"/>
              <w:overflowPunct w:val="0"/>
              <w:spacing w:before="8"/>
              <w:ind w:hanging="135"/>
              <w:rPr>
                <w:color w:val="231F20"/>
                <w:spacing w:val="-2"/>
                <w:sz w:val="16"/>
                <w:szCs w:val="16"/>
              </w:rPr>
            </w:pPr>
            <w:r>
              <w:rPr>
                <w:color w:val="231F20"/>
                <w:sz w:val="16"/>
                <w:szCs w:val="16"/>
              </w:rPr>
              <w:lastRenderedPageBreak/>
              <w:t xml:space="preserve">reprezentatywny </w:t>
            </w:r>
            <w:r>
              <w:rPr>
                <w:color w:val="231F20"/>
                <w:spacing w:val="-2"/>
                <w:sz w:val="16"/>
                <w:szCs w:val="16"/>
              </w:rPr>
              <w:t>przykład:</w:t>
            </w:r>
          </w:p>
          <w:p w14:paraId="459D8075" w14:textId="77777777" w:rsidR="00E919A1" w:rsidRDefault="00E919A1" w:rsidP="00E919A1">
            <w:pPr>
              <w:pStyle w:val="TableParagraph"/>
              <w:numPr>
                <w:ilvl w:val="0"/>
                <w:numId w:val="4"/>
              </w:numPr>
              <w:tabs>
                <w:tab w:val="left" w:pos="276"/>
              </w:tabs>
              <w:kinsoku w:val="0"/>
              <w:overflowPunct w:val="0"/>
              <w:spacing w:before="8"/>
              <w:ind w:hanging="135"/>
              <w:rPr>
                <w:color w:val="231F20"/>
                <w:spacing w:val="-2"/>
                <w:sz w:val="16"/>
                <w:szCs w:val="16"/>
              </w:rPr>
            </w:pPr>
            <w:r>
              <w:rPr>
                <w:color w:val="231F20"/>
                <w:sz w:val="16"/>
                <w:szCs w:val="16"/>
              </w:rPr>
              <w:t>założenia</w:t>
            </w:r>
            <w:r>
              <w:rPr>
                <w:color w:val="231F20"/>
                <w:spacing w:val="-3"/>
                <w:sz w:val="16"/>
                <w:szCs w:val="16"/>
              </w:rPr>
              <w:t xml:space="preserve"> </w:t>
            </w:r>
            <w:r>
              <w:rPr>
                <w:color w:val="231F20"/>
                <w:sz w:val="16"/>
                <w:szCs w:val="16"/>
              </w:rPr>
              <w:t>przyjęte</w:t>
            </w:r>
            <w:r>
              <w:rPr>
                <w:color w:val="231F20"/>
                <w:spacing w:val="-3"/>
                <w:sz w:val="16"/>
                <w:szCs w:val="16"/>
              </w:rPr>
              <w:t xml:space="preserve"> </w:t>
            </w:r>
            <w:r>
              <w:rPr>
                <w:color w:val="231F20"/>
                <w:sz w:val="16"/>
                <w:szCs w:val="16"/>
              </w:rPr>
              <w:t>do</w:t>
            </w:r>
            <w:r>
              <w:rPr>
                <w:color w:val="231F20"/>
                <w:spacing w:val="-4"/>
                <w:sz w:val="16"/>
                <w:szCs w:val="16"/>
              </w:rPr>
              <w:t xml:space="preserve"> </w:t>
            </w:r>
            <w:r>
              <w:rPr>
                <w:color w:val="231F20"/>
                <w:sz w:val="16"/>
                <w:szCs w:val="16"/>
              </w:rPr>
              <w:t>obliczenia</w:t>
            </w:r>
            <w:r>
              <w:rPr>
                <w:color w:val="231F20"/>
                <w:spacing w:val="-3"/>
                <w:sz w:val="16"/>
                <w:szCs w:val="16"/>
              </w:rPr>
              <w:t xml:space="preserve"> </w:t>
            </w:r>
            <w:r>
              <w:rPr>
                <w:color w:val="231F20"/>
                <w:sz w:val="16"/>
                <w:szCs w:val="16"/>
              </w:rPr>
              <w:t>rzeczywistej</w:t>
            </w:r>
            <w:r>
              <w:rPr>
                <w:color w:val="231F20"/>
                <w:spacing w:val="-3"/>
                <w:sz w:val="16"/>
                <w:szCs w:val="16"/>
              </w:rPr>
              <w:t xml:space="preserve"> </w:t>
            </w:r>
            <w:r>
              <w:rPr>
                <w:color w:val="231F20"/>
                <w:sz w:val="16"/>
                <w:szCs w:val="16"/>
              </w:rPr>
              <w:t>rocznej</w:t>
            </w:r>
            <w:r>
              <w:rPr>
                <w:color w:val="231F20"/>
                <w:spacing w:val="-2"/>
                <w:sz w:val="16"/>
                <w:szCs w:val="16"/>
              </w:rPr>
              <w:t xml:space="preserve"> </w:t>
            </w:r>
            <w:r>
              <w:rPr>
                <w:color w:val="231F20"/>
                <w:sz w:val="16"/>
                <w:szCs w:val="16"/>
              </w:rPr>
              <w:t>stopy</w:t>
            </w:r>
            <w:r>
              <w:rPr>
                <w:color w:val="231F20"/>
                <w:spacing w:val="-2"/>
                <w:sz w:val="16"/>
                <w:szCs w:val="16"/>
              </w:rPr>
              <w:t xml:space="preserve"> oprocentowania:</w:t>
            </w:r>
          </w:p>
          <w:p w14:paraId="13F9C5C5" w14:textId="4655D801" w:rsidR="00E919A1" w:rsidRDefault="00E919A1" w:rsidP="00E919A1">
            <w:r>
              <w:rPr>
                <w:color w:val="231F20"/>
                <w:sz w:val="16"/>
                <w:szCs w:val="16"/>
              </w:rPr>
              <w:t>rzeczywistą</w:t>
            </w:r>
            <w:r>
              <w:rPr>
                <w:color w:val="231F20"/>
                <w:spacing w:val="-3"/>
                <w:sz w:val="16"/>
                <w:szCs w:val="16"/>
              </w:rPr>
              <w:t xml:space="preserve"> </w:t>
            </w:r>
            <w:r>
              <w:rPr>
                <w:color w:val="231F20"/>
                <w:sz w:val="16"/>
                <w:szCs w:val="16"/>
              </w:rPr>
              <w:t>roczną</w:t>
            </w:r>
            <w:r>
              <w:rPr>
                <w:color w:val="231F20"/>
                <w:spacing w:val="-3"/>
                <w:sz w:val="16"/>
                <w:szCs w:val="16"/>
              </w:rPr>
              <w:t xml:space="preserve"> </w:t>
            </w:r>
            <w:r>
              <w:rPr>
                <w:color w:val="231F20"/>
                <w:sz w:val="16"/>
                <w:szCs w:val="16"/>
              </w:rPr>
              <w:t>stopę</w:t>
            </w:r>
            <w:r>
              <w:rPr>
                <w:color w:val="231F20"/>
                <w:spacing w:val="-3"/>
                <w:sz w:val="16"/>
                <w:szCs w:val="16"/>
              </w:rPr>
              <w:t xml:space="preserve"> </w:t>
            </w:r>
            <w:r>
              <w:rPr>
                <w:color w:val="231F20"/>
                <w:sz w:val="16"/>
                <w:szCs w:val="16"/>
              </w:rPr>
              <w:t>oprocentowania,</w:t>
            </w:r>
            <w:r>
              <w:rPr>
                <w:color w:val="231F20"/>
                <w:spacing w:val="-4"/>
                <w:sz w:val="16"/>
                <w:szCs w:val="16"/>
              </w:rPr>
              <w:t xml:space="preserve"> </w:t>
            </w:r>
            <w:r>
              <w:rPr>
                <w:color w:val="231F20"/>
                <w:sz w:val="16"/>
                <w:szCs w:val="16"/>
              </w:rPr>
              <w:t>która</w:t>
            </w:r>
            <w:r>
              <w:rPr>
                <w:color w:val="231F20"/>
                <w:spacing w:val="-3"/>
                <w:sz w:val="16"/>
                <w:szCs w:val="16"/>
              </w:rPr>
              <w:t xml:space="preserve"> </w:t>
            </w:r>
            <w:r>
              <w:rPr>
                <w:color w:val="231F20"/>
                <w:sz w:val="16"/>
                <w:szCs w:val="16"/>
              </w:rPr>
              <w:t>stanowi</w:t>
            </w:r>
            <w:r>
              <w:rPr>
                <w:color w:val="231F20"/>
                <w:spacing w:val="-3"/>
                <w:sz w:val="16"/>
                <w:szCs w:val="16"/>
              </w:rPr>
              <w:t xml:space="preserve"> </w:t>
            </w:r>
            <w:r>
              <w:rPr>
                <w:color w:val="231F20"/>
                <w:sz w:val="16"/>
                <w:szCs w:val="16"/>
              </w:rPr>
              <w:t>całkowity</w:t>
            </w:r>
            <w:r>
              <w:rPr>
                <w:color w:val="231F20"/>
                <w:spacing w:val="-3"/>
                <w:sz w:val="16"/>
                <w:szCs w:val="16"/>
              </w:rPr>
              <w:t xml:space="preserve"> </w:t>
            </w:r>
            <w:r>
              <w:rPr>
                <w:color w:val="231F20"/>
                <w:sz w:val="16"/>
                <w:szCs w:val="16"/>
              </w:rPr>
              <w:t>koszt</w:t>
            </w:r>
            <w:r>
              <w:rPr>
                <w:color w:val="231F20"/>
                <w:spacing w:val="-3"/>
                <w:sz w:val="16"/>
                <w:szCs w:val="16"/>
              </w:rPr>
              <w:t xml:space="preserve"> </w:t>
            </w:r>
            <w:r>
              <w:rPr>
                <w:color w:val="231F20"/>
                <w:sz w:val="16"/>
                <w:szCs w:val="16"/>
              </w:rPr>
              <w:t>kredytu</w:t>
            </w:r>
            <w:r>
              <w:rPr>
                <w:color w:val="231F20"/>
                <w:spacing w:val="-3"/>
                <w:sz w:val="16"/>
                <w:szCs w:val="16"/>
              </w:rPr>
              <w:t xml:space="preserve"> </w:t>
            </w:r>
            <w:r>
              <w:rPr>
                <w:color w:val="231F20"/>
                <w:sz w:val="16"/>
                <w:szCs w:val="16"/>
              </w:rPr>
              <w:t>ponoszony</w:t>
            </w:r>
            <w:r>
              <w:rPr>
                <w:color w:val="231F20"/>
                <w:spacing w:val="-4"/>
                <w:sz w:val="16"/>
                <w:szCs w:val="16"/>
              </w:rPr>
              <w:t xml:space="preserve"> </w:t>
            </w:r>
            <w:r>
              <w:rPr>
                <w:color w:val="231F20"/>
                <w:sz w:val="16"/>
                <w:szCs w:val="16"/>
              </w:rPr>
              <w:t>przez</w:t>
            </w:r>
            <w:r>
              <w:rPr>
                <w:color w:val="231F20"/>
                <w:spacing w:val="-4"/>
                <w:sz w:val="16"/>
                <w:szCs w:val="16"/>
              </w:rPr>
              <w:t xml:space="preserve"> </w:t>
            </w:r>
            <w:r>
              <w:rPr>
                <w:color w:val="231F20"/>
                <w:sz w:val="16"/>
                <w:szCs w:val="16"/>
              </w:rPr>
              <w:t>Pożyczkobiorcę, wyrażony jako wartość procentowa całkowitej kwoty pożyczki w stosunku rocznym, RRSO oblicza się zgodnie ze wzorem matematycznym zamieszczonym w Załączniku nr 4 do ustawy z dnia 12 maja 2011 roku o kredycie konsumenckim</w:t>
            </w:r>
            <w:r>
              <w:rPr>
                <w:color w:val="231F20"/>
                <w:spacing w:val="-1"/>
                <w:sz w:val="16"/>
                <w:szCs w:val="16"/>
              </w:rPr>
              <w:t xml:space="preserve"> </w:t>
            </w:r>
            <w:r>
              <w:rPr>
                <w:color w:val="231F20"/>
                <w:sz w:val="16"/>
                <w:szCs w:val="16"/>
              </w:rPr>
              <w:t>i</w:t>
            </w:r>
            <w:r>
              <w:rPr>
                <w:color w:val="231F20"/>
                <w:spacing w:val="-2"/>
                <w:sz w:val="16"/>
                <w:szCs w:val="16"/>
              </w:rPr>
              <w:t xml:space="preserve"> </w:t>
            </w:r>
            <w:r>
              <w:rPr>
                <w:color w:val="231F20"/>
                <w:sz w:val="16"/>
                <w:szCs w:val="16"/>
              </w:rPr>
              <w:t>w</w:t>
            </w:r>
            <w:r>
              <w:rPr>
                <w:color w:val="231F20"/>
                <w:spacing w:val="-2"/>
                <w:sz w:val="16"/>
                <w:szCs w:val="16"/>
              </w:rPr>
              <w:t xml:space="preserve"> </w:t>
            </w:r>
            <w:r>
              <w:rPr>
                <w:color w:val="231F20"/>
                <w:sz w:val="16"/>
                <w:szCs w:val="16"/>
              </w:rPr>
              <w:t>oparciu</w:t>
            </w:r>
            <w:r>
              <w:rPr>
                <w:color w:val="231F20"/>
                <w:spacing w:val="-2"/>
                <w:sz w:val="16"/>
                <w:szCs w:val="16"/>
              </w:rPr>
              <w:t xml:space="preserve"> </w:t>
            </w:r>
            <w:r>
              <w:rPr>
                <w:color w:val="231F20"/>
                <w:sz w:val="16"/>
                <w:szCs w:val="16"/>
              </w:rPr>
              <w:t>o</w:t>
            </w:r>
            <w:r>
              <w:rPr>
                <w:color w:val="231F20"/>
                <w:spacing w:val="-2"/>
                <w:sz w:val="16"/>
                <w:szCs w:val="16"/>
              </w:rPr>
              <w:t xml:space="preserve"> </w:t>
            </w:r>
            <w:r>
              <w:rPr>
                <w:color w:val="231F20"/>
                <w:sz w:val="16"/>
                <w:szCs w:val="16"/>
              </w:rPr>
              <w:t>założenia</w:t>
            </w:r>
            <w:r>
              <w:rPr>
                <w:color w:val="231F20"/>
                <w:spacing w:val="-1"/>
                <w:sz w:val="16"/>
                <w:szCs w:val="16"/>
              </w:rPr>
              <w:t xml:space="preserve"> </w:t>
            </w:r>
            <w:r>
              <w:rPr>
                <w:color w:val="231F20"/>
                <w:sz w:val="16"/>
                <w:szCs w:val="16"/>
              </w:rPr>
              <w:t>tam</w:t>
            </w:r>
            <w:r>
              <w:rPr>
                <w:color w:val="231F20"/>
                <w:spacing w:val="-1"/>
                <w:sz w:val="16"/>
                <w:szCs w:val="16"/>
              </w:rPr>
              <w:t xml:space="preserve"> </w:t>
            </w:r>
            <w:r>
              <w:rPr>
                <w:color w:val="231F20"/>
                <w:sz w:val="16"/>
                <w:szCs w:val="16"/>
              </w:rPr>
              <w:t>wskazane.</w:t>
            </w:r>
            <w:r>
              <w:rPr>
                <w:color w:val="231F20"/>
                <w:spacing w:val="-2"/>
                <w:sz w:val="16"/>
                <w:szCs w:val="16"/>
              </w:rPr>
              <w:t xml:space="preserve"> </w:t>
            </w:r>
            <w:r>
              <w:rPr>
                <w:color w:val="231F20"/>
                <w:sz w:val="16"/>
                <w:szCs w:val="16"/>
              </w:rPr>
              <w:t>Do</w:t>
            </w:r>
            <w:r>
              <w:rPr>
                <w:color w:val="231F20"/>
                <w:spacing w:val="-2"/>
                <w:sz w:val="16"/>
                <w:szCs w:val="16"/>
              </w:rPr>
              <w:t xml:space="preserve"> </w:t>
            </w:r>
            <w:r>
              <w:rPr>
                <w:color w:val="231F20"/>
                <w:sz w:val="16"/>
                <w:szCs w:val="16"/>
              </w:rPr>
              <w:t>celów</w:t>
            </w:r>
            <w:r>
              <w:rPr>
                <w:color w:val="231F20"/>
                <w:spacing w:val="-1"/>
                <w:sz w:val="16"/>
                <w:szCs w:val="16"/>
              </w:rPr>
              <w:t xml:space="preserve"> </w:t>
            </w:r>
            <w:r>
              <w:rPr>
                <w:color w:val="231F20"/>
                <w:sz w:val="16"/>
                <w:szCs w:val="16"/>
              </w:rPr>
              <w:t>obliczenia</w:t>
            </w:r>
            <w:r>
              <w:rPr>
                <w:color w:val="231F20"/>
                <w:spacing w:val="-2"/>
                <w:sz w:val="16"/>
                <w:szCs w:val="16"/>
              </w:rPr>
              <w:t xml:space="preserve"> </w:t>
            </w:r>
            <w:r>
              <w:rPr>
                <w:color w:val="231F20"/>
                <w:sz w:val="16"/>
                <w:szCs w:val="16"/>
              </w:rPr>
              <w:t>rzeczywistej</w:t>
            </w:r>
            <w:r>
              <w:rPr>
                <w:color w:val="231F20"/>
                <w:spacing w:val="-1"/>
                <w:sz w:val="16"/>
                <w:szCs w:val="16"/>
              </w:rPr>
              <w:t xml:space="preserve"> </w:t>
            </w:r>
            <w:r>
              <w:rPr>
                <w:color w:val="231F20"/>
                <w:sz w:val="16"/>
                <w:szCs w:val="16"/>
              </w:rPr>
              <w:t>rocznej</w:t>
            </w:r>
            <w:r>
              <w:rPr>
                <w:color w:val="231F20"/>
                <w:spacing w:val="-1"/>
                <w:sz w:val="16"/>
                <w:szCs w:val="16"/>
              </w:rPr>
              <w:t xml:space="preserve"> </w:t>
            </w:r>
            <w:r>
              <w:rPr>
                <w:color w:val="231F20"/>
                <w:sz w:val="16"/>
                <w:szCs w:val="16"/>
              </w:rPr>
              <w:t>stopy</w:t>
            </w:r>
            <w:r>
              <w:rPr>
                <w:color w:val="231F20"/>
                <w:spacing w:val="-1"/>
                <w:sz w:val="16"/>
                <w:szCs w:val="16"/>
              </w:rPr>
              <w:t xml:space="preserve"> </w:t>
            </w:r>
            <w:proofErr w:type="spellStart"/>
            <w:r>
              <w:rPr>
                <w:color w:val="231F20"/>
                <w:sz w:val="16"/>
                <w:szCs w:val="16"/>
              </w:rPr>
              <w:t>oprocentow</w:t>
            </w:r>
            <w:proofErr w:type="spellEnd"/>
            <w:r>
              <w:rPr>
                <w:color w:val="231F20"/>
                <w:sz w:val="16"/>
                <w:szCs w:val="16"/>
              </w:rPr>
              <w:t xml:space="preserve">- </w:t>
            </w:r>
            <w:proofErr w:type="spellStart"/>
            <w:r>
              <w:rPr>
                <w:color w:val="231F20"/>
                <w:sz w:val="16"/>
                <w:szCs w:val="16"/>
              </w:rPr>
              <w:t>ania</w:t>
            </w:r>
            <w:proofErr w:type="spellEnd"/>
            <w:r>
              <w:rPr>
                <w:color w:val="231F20"/>
                <w:sz w:val="16"/>
                <w:szCs w:val="16"/>
              </w:rPr>
              <w:t xml:space="preserve"> uwzględnia się całkowity koszt kredytu ponoszony przez Pożyczkobiorcę, z wyłączeniem opłat z tytułu niewykonania</w:t>
            </w:r>
            <w:r>
              <w:rPr>
                <w:color w:val="231F20"/>
                <w:spacing w:val="-2"/>
                <w:sz w:val="16"/>
                <w:szCs w:val="16"/>
              </w:rPr>
              <w:t xml:space="preserve"> </w:t>
            </w:r>
            <w:r>
              <w:rPr>
                <w:color w:val="231F20"/>
                <w:sz w:val="16"/>
                <w:szCs w:val="16"/>
              </w:rPr>
              <w:t>zobowiązań</w:t>
            </w:r>
            <w:r>
              <w:rPr>
                <w:color w:val="231F20"/>
                <w:spacing w:val="-1"/>
                <w:sz w:val="16"/>
                <w:szCs w:val="16"/>
              </w:rPr>
              <w:t xml:space="preserve"> </w:t>
            </w:r>
            <w:r>
              <w:rPr>
                <w:color w:val="231F20"/>
                <w:sz w:val="16"/>
                <w:szCs w:val="16"/>
              </w:rPr>
              <w:t>wynikających</w:t>
            </w:r>
            <w:r>
              <w:rPr>
                <w:color w:val="231F20"/>
                <w:spacing w:val="-2"/>
                <w:sz w:val="16"/>
                <w:szCs w:val="16"/>
              </w:rPr>
              <w:t xml:space="preserve"> </w:t>
            </w:r>
            <w:r>
              <w:rPr>
                <w:color w:val="231F20"/>
                <w:sz w:val="16"/>
                <w:szCs w:val="16"/>
              </w:rPr>
              <w:t>z</w:t>
            </w:r>
            <w:r>
              <w:rPr>
                <w:color w:val="231F20"/>
                <w:spacing w:val="-1"/>
                <w:sz w:val="16"/>
                <w:szCs w:val="16"/>
              </w:rPr>
              <w:t xml:space="preserve"> </w:t>
            </w:r>
            <w:r>
              <w:rPr>
                <w:color w:val="231F20"/>
                <w:sz w:val="16"/>
                <w:szCs w:val="16"/>
              </w:rPr>
              <w:t>umowy</w:t>
            </w:r>
            <w:r>
              <w:rPr>
                <w:color w:val="231F20"/>
                <w:spacing w:val="-2"/>
                <w:sz w:val="16"/>
                <w:szCs w:val="16"/>
              </w:rPr>
              <w:t xml:space="preserve"> </w:t>
            </w:r>
            <w:r>
              <w:rPr>
                <w:color w:val="231F20"/>
                <w:sz w:val="16"/>
                <w:szCs w:val="16"/>
              </w:rPr>
              <w:t>pożyczki,</w:t>
            </w:r>
            <w:r>
              <w:rPr>
                <w:color w:val="231F20"/>
                <w:spacing w:val="-2"/>
                <w:sz w:val="16"/>
                <w:szCs w:val="16"/>
              </w:rPr>
              <w:t xml:space="preserve"> </w:t>
            </w:r>
            <w:r>
              <w:rPr>
                <w:color w:val="231F20"/>
                <w:sz w:val="16"/>
                <w:szCs w:val="16"/>
              </w:rPr>
              <w:t>stopa</w:t>
            </w:r>
            <w:r>
              <w:rPr>
                <w:color w:val="231F20"/>
                <w:spacing w:val="-1"/>
                <w:sz w:val="16"/>
                <w:szCs w:val="16"/>
              </w:rPr>
              <w:t xml:space="preserve"> </w:t>
            </w:r>
            <w:r>
              <w:rPr>
                <w:color w:val="231F20"/>
                <w:sz w:val="16"/>
                <w:szCs w:val="16"/>
              </w:rPr>
              <w:t>oprocentowania</w:t>
            </w:r>
            <w:r>
              <w:rPr>
                <w:color w:val="231F20"/>
                <w:spacing w:val="-2"/>
                <w:sz w:val="16"/>
                <w:szCs w:val="16"/>
              </w:rPr>
              <w:t xml:space="preserve"> </w:t>
            </w:r>
            <w:r>
              <w:rPr>
                <w:color w:val="231F20"/>
                <w:sz w:val="16"/>
                <w:szCs w:val="16"/>
              </w:rPr>
              <w:t>pożyczki</w:t>
            </w:r>
            <w:r>
              <w:rPr>
                <w:color w:val="231F20"/>
                <w:spacing w:val="-2"/>
                <w:sz w:val="16"/>
                <w:szCs w:val="16"/>
              </w:rPr>
              <w:t xml:space="preserve"> </w:t>
            </w:r>
            <w:r>
              <w:rPr>
                <w:color w:val="231F20"/>
                <w:sz w:val="16"/>
                <w:szCs w:val="16"/>
              </w:rPr>
              <w:t>i</w:t>
            </w:r>
            <w:r>
              <w:rPr>
                <w:color w:val="231F20"/>
                <w:spacing w:val="-2"/>
                <w:sz w:val="16"/>
                <w:szCs w:val="16"/>
              </w:rPr>
              <w:t xml:space="preserve"> </w:t>
            </w:r>
            <w:r>
              <w:rPr>
                <w:color w:val="231F20"/>
                <w:sz w:val="16"/>
                <w:szCs w:val="16"/>
              </w:rPr>
              <w:t>opłaty,</w:t>
            </w:r>
            <w:r>
              <w:rPr>
                <w:color w:val="231F20"/>
                <w:spacing w:val="-2"/>
                <w:sz w:val="16"/>
                <w:szCs w:val="16"/>
              </w:rPr>
              <w:t xml:space="preserve"> </w:t>
            </w:r>
            <w:r>
              <w:rPr>
                <w:color w:val="231F20"/>
                <w:sz w:val="16"/>
                <w:szCs w:val="16"/>
              </w:rPr>
              <w:t>których</w:t>
            </w:r>
            <w:r>
              <w:rPr>
                <w:color w:val="231F20"/>
                <w:spacing w:val="-1"/>
                <w:sz w:val="16"/>
                <w:szCs w:val="16"/>
              </w:rPr>
              <w:t xml:space="preserve"> </w:t>
            </w:r>
            <w:r>
              <w:rPr>
                <w:color w:val="231F20"/>
                <w:sz w:val="16"/>
                <w:szCs w:val="16"/>
              </w:rPr>
              <w:t xml:space="preserve">zmian nie można określić w chwili ustalania rocznej rzeczywistej stopy oprocentowania uznaje się za niezmienione przez cały okres obowiązywania Umowy Pożyczki do celów obliczania RRSO, umowa pożyczki będzie obowiązywać przez czas, na który została zawarta, a </w:t>
            </w:r>
            <w:del w:id="36" w:author="Anna Szumińska" w:date="2023-05-15T11:22:00Z">
              <w:r w:rsidDel="00EE55F6">
                <w:rPr>
                  <w:color w:val="231F20"/>
                  <w:sz w:val="16"/>
                  <w:szCs w:val="16"/>
                </w:rPr>
                <w:delText>CASH SERVICE 4 HOME</w:delText>
              </w:r>
            </w:del>
            <w:ins w:id="37" w:author="Anna Szumińska" w:date="2023-05-15T11:22:00Z">
              <w:r>
                <w:rPr>
                  <w:color w:val="231F20"/>
                  <w:sz w:val="16"/>
                  <w:szCs w:val="16"/>
                </w:rPr>
                <w:t>Capital4You</w:t>
              </w:r>
            </w:ins>
            <w:r>
              <w:rPr>
                <w:color w:val="231F20"/>
                <w:sz w:val="16"/>
                <w:szCs w:val="16"/>
              </w:rPr>
              <w:t xml:space="preserve"> Sp. z o.o. i Pan/Pani wypełnią zobowiązania wynikające z umowy pożyczki w terminach w niej określonych, datą początkową będzie data wypłaty pożyczki, odstępy czasu między datami używanymi w obliczeniach wyrażone będą w latach lub w ułamkach roku, przy czym rok</w:t>
            </w:r>
            <w:r>
              <w:rPr>
                <w:color w:val="231F20"/>
                <w:spacing w:val="-1"/>
                <w:sz w:val="16"/>
                <w:szCs w:val="16"/>
              </w:rPr>
              <w:t xml:space="preserve"> </w:t>
            </w:r>
            <w:r>
              <w:rPr>
                <w:color w:val="231F20"/>
                <w:sz w:val="16"/>
                <w:szCs w:val="16"/>
              </w:rPr>
              <w:t>liczy</w:t>
            </w:r>
            <w:r>
              <w:rPr>
                <w:color w:val="231F20"/>
                <w:spacing w:val="-2"/>
                <w:sz w:val="16"/>
                <w:szCs w:val="16"/>
              </w:rPr>
              <w:t xml:space="preserve"> </w:t>
            </w:r>
            <w:r>
              <w:rPr>
                <w:color w:val="231F20"/>
                <w:sz w:val="16"/>
                <w:szCs w:val="16"/>
              </w:rPr>
              <w:t>365</w:t>
            </w:r>
            <w:r>
              <w:rPr>
                <w:color w:val="231F20"/>
                <w:spacing w:val="-2"/>
                <w:sz w:val="16"/>
                <w:szCs w:val="16"/>
              </w:rPr>
              <w:t xml:space="preserve"> </w:t>
            </w:r>
            <w:r>
              <w:rPr>
                <w:color w:val="231F20"/>
                <w:sz w:val="16"/>
                <w:szCs w:val="16"/>
              </w:rPr>
              <w:t>dni,</w:t>
            </w:r>
            <w:r>
              <w:rPr>
                <w:color w:val="231F20"/>
                <w:spacing w:val="-2"/>
                <w:sz w:val="16"/>
                <w:szCs w:val="16"/>
              </w:rPr>
              <w:t xml:space="preserve"> </w:t>
            </w:r>
            <w:r>
              <w:rPr>
                <w:color w:val="231F20"/>
                <w:sz w:val="16"/>
                <w:szCs w:val="16"/>
              </w:rPr>
              <w:t>a</w:t>
            </w:r>
            <w:r>
              <w:rPr>
                <w:color w:val="231F20"/>
                <w:spacing w:val="-2"/>
                <w:sz w:val="16"/>
                <w:szCs w:val="16"/>
              </w:rPr>
              <w:t xml:space="preserve"> </w:t>
            </w:r>
            <w:r>
              <w:rPr>
                <w:color w:val="231F20"/>
                <w:sz w:val="16"/>
                <w:szCs w:val="16"/>
              </w:rPr>
              <w:t>w</w:t>
            </w:r>
            <w:r>
              <w:rPr>
                <w:color w:val="231F20"/>
                <w:spacing w:val="-2"/>
                <w:sz w:val="16"/>
                <w:szCs w:val="16"/>
              </w:rPr>
              <w:t xml:space="preserve"> </w:t>
            </w:r>
            <w:r>
              <w:rPr>
                <w:color w:val="231F20"/>
                <w:sz w:val="16"/>
                <w:szCs w:val="16"/>
              </w:rPr>
              <w:t>przypadku</w:t>
            </w:r>
            <w:r>
              <w:rPr>
                <w:color w:val="231F20"/>
                <w:spacing w:val="-2"/>
                <w:sz w:val="16"/>
                <w:szCs w:val="16"/>
              </w:rPr>
              <w:t xml:space="preserve"> </w:t>
            </w:r>
            <w:r>
              <w:rPr>
                <w:color w:val="231F20"/>
                <w:sz w:val="16"/>
                <w:szCs w:val="16"/>
              </w:rPr>
              <w:t>lat</w:t>
            </w:r>
            <w:r>
              <w:rPr>
                <w:color w:val="231F20"/>
                <w:spacing w:val="-2"/>
                <w:sz w:val="16"/>
                <w:szCs w:val="16"/>
              </w:rPr>
              <w:t xml:space="preserve"> </w:t>
            </w:r>
            <w:r>
              <w:rPr>
                <w:color w:val="231F20"/>
                <w:sz w:val="16"/>
                <w:szCs w:val="16"/>
              </w:rPr>
              <w:t>przestępnych</w:t>
            </w:r>
            <w:r>
              <w:rPr>
                <w:color w:val="231F20"/>
                <w:spacing w:val="-2"/>
                <w:sz w:val="16"/>
                <w:szCs w:val="16"/>
              </w:rPr>
              <w:t xml:space="preserve"> </w:t>
            </w:r>
            <w:r>
              <w:rPr>
                <w:color w:val="231F20"/>
                <w:sz w:val="16"/>
                <w:szCs w:val="16"/>
              </w:rPr>
              <w:t>366</w:t>
            </w:r>
            <w:r>
              <w:rPr>
                <w:color w:val="231F20"/>
                <w:spacing w:val="-2"/>
                <w:sz w:val="16"/>
                <w:szCs w:val="16"/>
              </w:rPr>
              <w:t xml:space="preserve"> </w:t>
            </w:r>
            <w:r>
              <w:rPr>
                <w:color w:val="231F20"/>
                <w:sz w:val="16"/>
                <w:szCs w:val="16"/>
              </w:rPr>
              <w:t>dni,</w:t>
            </w:r>
            <w:r>
              <w:rPr>
                <w:color w:val="231F20"/>
                <w:spacing w:val="-2"/>
                <w:sz w:val="16"/>
                <w:szCs w:val="16"/>
              </w:rPr>
              <w:t xml:space="preserve"> </w:t>
            </w:r>
            <w:r>
              <w:rPr>
                <w:color w:val="231F20"/>
                <w:sz w:val="16"/>
                <w:szCs w:val="16"/>
              </w:rPr>
              <w:t>52</w:t>
            </w:r>
            <w:r>
              <w:rPr>
                <w:color w:val="231F20"/>
                <w:spacing w:val="-2"/>
                <w:sz w:val="16"/>
                <w:szCs w:val="16"/>
              </w:rPr>
              <w:t xml:space="preserve"> </w:t>
            </w:r>
            <w:r>
              <w:rPr>
                <w:color w:val="231F20"/>
                <w:sz w:val="16"/>
                <w:szCs w:val="16"/>
              </w:rPr>
              <w:t>tygodnie</w:t>
            </w:r>
            <w:r>
              <w:rPr>
                <w:color w:val="231F20"/>
                <w:spacing w:val="-1"/>
                <w:sz w:val="16"/>
                <w:szCs w:val="16"/>
              </w:rPr>
              <w:t xml:space="preserve"> </w:t>
            </w:r>
            <w:r>
              <w:rPr>
                <w:color w:val="231F20"/>
                <w:sz w:val="16"/>
                <w:szCs w:val="16"/>
              </w:rPr>
              <w:t>lub</w:t>
            </w:r>
            <w:r>
              <w:rPr>
                <w:color w:val="231F20"/>
                <w:spacing w:val="-2"/>
                <w:sz w:val="16"/>
                <w:szCs w:val="16"/>
              </w:rPr>
              <w:t xml:space="preserve"> </w:t>
            </w:r>
            <w:r>
              <w:rPr>
                <w:color w:val="231F20"/>
                <w:sz w:val="16"/>
                <w:szCs w:val="16"/>
              </w:rPr>
              <w:t>dwanaście</w:t>
            </w:r>
            <w:r>
              <w:rPr>
                <w:color w:val="231F20"/>
                <w:spacing w:val="-2"/>
                <w:sz w:val="16"/>
                <w:szCs w:val="16"/>
              </w:rPr>
              <w:t xml:space="preserve"> </w:t>
            </w:r>
            <w:r>
              <w:rPr>
                <w:color w:val="231F20"/>
                <w:sz w:val="16"/>
                <w:szCs w:val="16"/>
              </w:rPr>
              <w:t>równych</w:t>
            </w:r>
            <w:r>
              <w:rPr>
                <w:color w:val="231F20"/>
                <w:spacing w:val="-1"/>
                <w:sz w:val="16"/>
                <w:szCs w:val="16"/>
              </w:rPr>
              <w:t xml:space="preserve"> </w:t>
            </w:r>
            <w:r>
              <w:rPr>
                <w:color w:val="231F20"/>
                <w:sz w:val="16"/>
                <w:szCs w:val="16"/>
              </w:rPr>
              <w:t>miesięcy.</w:t>
            </w:r>
            <w:r>
              <w:rPr>
                <w:color w:val="231F20"/>
                <w:spacing w:val="-1"/>
                <w:sz w:val="16"/>
                <w:szCs w:val="16"/>
              </w:rPr>
              <w:t xml:space="preserve"> </w:t>
            </w:r>
            <w:r>
              <w:rPr>
                <w:color w:val="231F20"/>
                <w:sz w:val="16"/>
                <w:szCs w:val="16"/>
              </w:rPr>
              <w:t>Przyjmuje się, że równy miesiąc ma 30,41666 dni, wynik obliczeń podaje się z dokładnością, do co najmniej jednego miejsca po przecinku, przy czym jeżeli cyfra występująca po wybranym przez obliczającego miejscu po przecinku jest mniejsza niż 5, cyfrę tę pomija się, gdy zaś jest większa albo równa 5, cyfrę poprzedzającą zwiększa się o 1.albo równa 5, cyfrę poprzedzającą zwiększa się o 1.</w:t>
            </w:r>
          </w:p>
        </w:tc>
      </w:tr>
      <w:tr w:rsidR="00E919A1" w14:paraId="531DF5E3" w14:textId="77777777" w:rsidTr="006C690D">
        <w:tc>
          <w:tcPr>
            <w:tcW w:w="1610" w:type="pct"/>
          </w:tcPr>
          <w:p w14:paraId="7A447436" w14:textId="77777777" w:rsidR="00E919A1" w:rsidRPr="00D759D5" w:rsidRDefault="00E919A1" w:rsidP="00E919A1">
            <w:pPr>
              <w:pStyle w:val="TableParagraph"/>
              <w:kinsoku w:val="0"/>
              <w:overflowPunct w:val="0"/>
              <w:spacing w:before="1"/>
              <w:rPr>
                <w:rFonts w:ascii="Times New Roman" w:hAnsi="Times New Roman" w:cs="Times New Roman"/>
                <w:color w:val="231F20"/>
                <w:spacing w:val="-2"/>
                <w:sz w:val="16"/>
                <w:szCs w:val="16"/>
              </w:rPr>
            </w:pPr>
            <w:r w:rsidRPr="00D759D5">
              <w:rPr>
                <w:rFonts w:ascii="Times New Roman" w:hAnsi="Times New Roman" w:cs="Times New Roman"/>
                <w:color w:val="231F20"/>
                <w:spacing w:val="-2"/>
                <w:sz w:val="16"/>
                <w:szCs w:val="16"/>
              </w:rPr>
              <w:lastRenderedPageBreak/>
              <w:t>Obowiązek zawarcia umowy dodatkowej</w:t>
            </w:r>
          </w:p>
          <w:p w14:paraId="4E6AB98A" w14:textId="2F2B2664" w:rsidR="00E919A1" w:rsidRDefault="00E919A1" w:rsidP="00E919A1">
            <w:r w:rsidRPr="000F141A">
              <w:rPr>
                <w:rFonts w:ascii="Times New Roman" w:hAnsi="Times New Roman" w:cs="Times New Roman"/>
                <w:color w:val="231F20"/>
                <w:spacing w:val="-2"/>
                <w:sz w:val="14"/>
                <w:szCs w:val="14"/>
              </w:rPr>
              <w:t>Do uzyskania kredytu konieczne jest zawarcie przez Pana/Panią umowy dodatkowej, w szczególności umowy ubezpieczenia lub innej umowy</w:t>
            </w:r>
          </w:p>
        </w:tc>
        <w:tc>
          <w:tcPr>
            <w:tcW w:w="3390" w:type="pct"/>
          </w:tcPr>
          <w:p w14:paraId="52F721E6" w14:textId="77777777" w:rsidR="00E919A1" w:rsidRDefault="00E919A1" w:rsidP="00E919A1">
            <w:pPr>
              <w:pStyle w:val="TableParagraph"/>
              <w:kinsoku w:val="0"/>
              <w:overflowPunct w:val="0"/>
              <w:spacing w:before="1" w:line="249" w:lineRule="auto"/>
              <w:ind w:right="4152"/>
              <w:rPr>
                <w:ins w:id="38" w:author="Anna Szumińska" w:date="2023-01-20T11:46:00Z"/>
                <w:color w:val="231F20"/>
                <w:sz w:val="16"/>
                <w:szCs w:val="16"/>
              </w:rPr>
            </w:pPr>
            <w:r>
              <w:rPr>
                <w:color w:val="231F20"/>
                <w:sz w:val="16"/>
                <w:szCs w:val="16"/>
              </w:rPr>
              <w:t>Obowiązek zawarcia umowy dodatkowej</w:t>
            </w:r>
            <w:ins w:id="39" w:author="Anna Szumińska" w:date="2023-01-20T11:46:00Z">
              <w:r>
                <w:rPr>
                  <w:color w:val="231F20"/>
                  <w:sz w:val="16"/>
                  <w:szCs w:val="16"/>
                </w:rPr>
                <w:t>, w szczególności umowy ubezpieczenia</w:t>
              </w:r>
            </w:ins>
            <w:r>
              <w:rPr>
                <w:color w:val="231F20"/>
                <w:sz w:val="16"/>
                <w:szCs w:val="16"/>
              </w:rPr>
              <w:t xml:space="preserve">: NIE </w:t>
            </w:r>
          </w:p>
          <w:p w14:paraId="6F5CB879" w14:textId="6DDC4699" w:rsidR="00E919A1" w:rsidRDefault="00E919A1" w:rsidP="00E919A1">
            <w:r>
              <w:rPr>
                <w:color w:val="231F20"/>
                <w:sz w:val="16"/>
                <w:szCs w:val="16"/>
              </w:rPr>
              <w:t>Obowiązek</w:t>
            </w:r>
            <w:r>
              <w:rPr>
                <w:color w:val="231F20"/>
                <w:spacing w:val="-8"/>
                <w:sz w:val="16"/>
                <w:szCs w:val="16"/>
              </w:rPr>
              <w:t xml:space="preserve"> </w:t>
            </w:r>
            <w:r>
              <w:rPr>
                <w:color w:val="231F20"/>
                <w:sz w:val="16"/>
                <w:szCs w:val="16"/>
              </w:rPr>
              <w:t>skorzystania</w:t>
            </w:r>
            <w:r>
              <w:rPr>
                <w:color w:val="231F20"/>
                <w:spacing w:val="-8"/>
                <w:sz w:val="16"/>
                <w:szCs w:val="16"/>
              </w:rPr>
              <w:t xml:space="preserve"> </w:t>
            </w:r>
            <w:r>
              <w:rPr>
                <w:color w:val="231F20"/>
                <w:sz w:val="16"/>
                <w:szCs w:val="16"/>
              </w:rPr>
              <w:t>z</w:t>
            </w:r>
            <w:r>
              <w:rPr>
                <w:color w:val="231F20"/>
                <w:spacing w:val="-8"/>
                <w:sz w:val="16"/>
                <w:szCs w:val="16"/>
              </w:rPr>
              <w:t xml:space="preserve"> </w:t>
            </w:r>
            <w:r>
              <w:rPr>
                <w:color w:val="231F20"/>
                <w:sz w:val="16"/>
                <w:szCs w:val="16"/>
              </w:rPr>
              <w:t>usługi</w:t>
            </w:r>
            <w:r>
              <w:rPr>
                <w:color w:val="231F20"/>
                <w:spacing w:val="-9"/>
                <w:sz w:val="16"/>
                <w:szCs w:val="16"/>
              </w:rPr>
              <w:t xml:space="preserve"> </w:t>
            </w:r>
            <w:r>
              <w:rPr>
                <w:color w:val="231F20"/>
                <w:sz w:val="16"/>
                <w:szCs w:val="16"/>
              </w:rPr>
              <w:t>dodatkowej:</w:t>
            </w:r>
            <w:r>
              <w:rPr>
                <w:color w:val="231F20"/>
                <w:spacing w:val="-9"/>
                <w:sz w:val="16"/>
                <w:szCs w:val="16"/>
              </w:rPr>
              <w:t xml:space="preserve"> </w:t>
            </w:r>
            <w:r>
              <w:rPr>
                <w:color w:val="231F20"/>
                <w:sz w:val="16"/>
                <w:szCs w:val="16"/>
              </w:rPr>
              <w:t>NIE</w:t>
            </w:r>
          </w:p>
        </w:tc>
      </w:tr>
      <w:tr w:rsidR="00E919A1" w14:paraId="1D8D1EA1" w14:textId="77777777" w:rsidTr="006C690D">
        <w:tc>
          <w:tcPr>
            <w:tcW w:w="1610" w:type="pct"/>
          </w:tcPr>
          <w:p w14:paraId="3F6EF017" w14:textId="368D57D0" w:rsidR="00E919A1" w:rsidRDefault="00E919A1" w:rsidP="00E919A1">
            <w:r w:rsidRPr="000F141A">
              <w:rPr>
                <w:rFonts w:ascii="Times New Roman" w:hAnsi="Times New Roman" w:cs="Times New Roman"/>
                <w:sz w:val="16"/>
                <w:szCs w:val="16"/>
              </w:rPr>
              <w:t>Koszty, które zobowiązany/a będzie Pan/Pani</w:t>
            </w:r>
            <w:r>
              <w:rPr>
                <w:rFonts w:ascii="Times New Roman" w:hAnsi="Times New Roman" w:cs="Times New Roman"/>
                <w:sz w:val="16"/>
                <w:szCs w:val="16"/>
              </w:rPr>
              <w:t xml:space="preserve"> </w:t>
            </w:r>
            <w:r w:rsidRPr="000F141A">
              <w:rPr>
                <w:rFonts w:ascii="Times New Roman" w:hAnsi="Times New Roman" w:cs="Times New Roman"/>
                <w:sz w:val="16"/>
                <w:szCs w:val="16"/>
              </w:rPr>
              <w:t>ponieść w związku z umową o kredyt*</w:t>
            </w:r>
          </w:p>
        </w:tc>
        <w:tc>
          <w:tcPr>
            <w:tcW w:w="3390" w:type="pct"/>
          </w:tcPr>
          <w:p w14:paraId="1AFDD63B" w14:textId="6591D733" w:rsidR="00E919A1" w:rsidRDefault="00E919A1" w:rsidP="00E919A1">
            <w:pPr>
              <w:pStyle w:val="TableParagraph"/>
              <w:numPr>
                <w:ilvl w:val="0"/>
                <w:numId w:val="5"/>
              </w:numPr>
              <w:tabs>
                <w:tab w:val="left" w:pos="279"/>
              </w:tabs>
              <w:kinsoku w:val="0"/>
              <w:overflowPunct w:val="0"/>
              <w:spacing w:before="123" w:line="249" w:lineRule="auto"/>
              <w:ind w:right="982" w:hanging="200"/>
              <w:rPr>
                <w:color w:val="231F20"/>
                <w:sz w:val="16"/>
                <w:szCs w:val="16"/>
              </w:rPr>
            </w:pPr>
            <w:r>
              <w:rPr>
                <w:color w:val="231F20"/>
                <w:sz w:val="16"/>
                <w:szCs w:val="16"/>
              </w:rPr>
              <w:t>Opłata za zarządzanie pożyczką – za rozliczenia bieżącej raty i zarządzania płatnością kolejnych rat</w:t>
            </w:r>
            <w:r>
              <w:rPr>
                <w:color w:val="231F20"/>
                <w:spacing w:val="-3"/>
                <w:sz w:val="16"/>
                <w:szCs w:val="16"/>
              </w:rPr>
              <w:t xml:space="preserve"> </w:t>
            </w:r>
            <w:r>
              <w:rPr>
                <w:color w:val="231F20"/>
                <w:sz w:val="16"/>
                <w:szCs w:val="16"/>
              </w:rPr>
              <w:t>pożyczki</w:t>
            </w:r>
            <w:r>
              <w:rPr>
                <w:color w:val="231F20"/>
                <w:spacing w:val="-4"/>
                <w:sz w:val="16"/>
                <w:szCs w:val="16"/>
              </w:rPr>
              <w:t xml:space="preserve"> </w:t>
            </w:r>
            <w:r>
              <w:rPr>
                <w:color w:val="231F20"/>
                <w:sz w:val="16"/>
                <w:szCs w:val="16"/>
              </w:rPr>
              <w:t>(m.in.:</w:t>
            </w:r>
            <w:r>
              <w:rPr>
                <w:color w:val="231F20"/>
                <w:spacing w:val="-3"/>
                <w:sz w:val="16"/>
                <w:szCs w:val="16"/>
              </w:rPr>
              <w:t xml:space="preserve"> </w:t>
            </w:r>
            <w:r>
              <w:rPr>
                <w:color w:val="231F20"/>
                <w:sz w:val="16"/>
                <w:szCs w:val="16"/>
              </w:rPr>
              <w:t>koszty</w:t>
            </w:r>
            <w:r>
              <w:rPr>
                <w:color w:val="231F20"/>
                <w:spacing w:val="-3"/>
                <w:sz w:val="16"/>
                <w:szCs w:val="16"/>
              </w:rPr>
              <w:t xml:space="preserve"> </w:t>
            </w:r>
            <w:r>
              <w:rPr>
                <w:color w:val="231F20"/>
                <w:sz w:val="16"/>
                <w:szCs w:val="16"/>
              </w:rPr>
              <w:t>druku,</w:t>
            </w:r>
            <w:r>
              <w:rPr>
                <w:color w:val="231F20"/>
                <w:spacing w:val="-4"/>
                <w:sz w:val="16"/>
                <w:szCs w:val="16"/>
              </w:rPr>
              <w:t xml:space="preserve"> </w:t>
            </w:r>
            <w:r>
              <w:rPr>
                <w:color w:val="231F20"/>
                <w:sz w:val="16"/>
                <w:szCs w:val="16"/>
              </w:rPr>
              <w:t>obsługi</w:t>
            </w:r>
            <w:r>
              <w:rPr>
                <w:color w:val="231F20"/>
                <w:spacing w:val="-4"/>
                <w:sz w:val="16"/>
                <w:szCs w:val="16"/>
              </w:rPr>
              <w:t xml:space="preserve"> </w:t>
            </w:r>
            <w:r>
              <w:rPr>
                <w:color w:val="231F20"/>
                <w:sz w:val="16"/>
                <w:szCs w:val="16"/>
              </w:rPr>
              <w:t>bankowej,</w:t>
            </w:r>
            <w:r>
              <w:rPr>
                <w:color w:val="231F20"/>
                <w:spacing w:val="-4"/>
                <w:sz w:val="16"/>
                <w:szCs w:val="16"/>
              </w:rPr>
              <w:t xml:space="preserve"> </w:t>
            </w:r>
            <w:r>
              <w:rPr>
                <w:color w:val="231F20"/>
                <w:sz w:val="16"/>
                <w:szCs w:val="16"/>
              </w:rPr>
              <w:t>systemu</w:t>
            </w:r>
            <w:r>
              <w:rPr>
                <w:color w:val="231F20"/>
                <w:spacing w:val="-3"/>
                <w:sz w:val="16"/>
                <w:szCs w:val="16"/>
              </w:rPr>
              <w:t xml:space="preserve"> </w:t>
            </w:r>
            <w:r>
              <w:rPr>
                <w:color w:val="231F20"/>
                <w:sz w:val="16"/>
                <w:szCs w:val="16"/>
              </w:rPr>
              <w:t>IT,</w:t>
            </w:r>
            <w:r>
              <w:rPr>
                <w:color w:val="231F20"/>
                <w:spacing w:val="-3"/>
                <w:sz w:val="16"/>
                <w:szCs w:val="16"/>
              </w:rPr>
              <w:t xml:space="preserve"> </w:t>
            </w:r>
            <w:r>
              <w:rPr>
                <w:color w:val="231F20"/>
                <w:sz w:val="16"/>
                <w:szCs w:val="16"/>
              </w:rPr>
              <w:t>obsługi</w:t>
            </w:r>
            <w:r w:rsidR="00F7345F">
              <w:rPr>
                <w:color w:val="231F20"/>
                <w:sz w:val="16"/>
                <w:szCs w:val="16"/>
              </w:rPr>
              <w:t xml:space="preserve"> </w:t>
            </w:r>
            <w:proofErr w:type="spellStart"/>
            <w:r w:rsidR="00F7345F">
              <w:rPr>
                <w:color w:val="231F20"/>
                <w:sz w:val="16"/>
                <w:szCs w:val="16"/>
              </w:rPr>
              <w:t>administracyjno</w:t>
            </w:r>
            <w:proofErr w:type="spellEnd"/>
            <w:r w:rsidR="00F7345F">
              <w:rPr>
                <w:color w:val="231F20"/>
                <w:sz w:val="16"/>
                <w:szCs w:val="16"/>
              </w:rPr>
              <w:t xml:space="preserve"> - </w:t>
            </w:r>
            <w:r>
              <w:rPr>
                <w:color w:val="231F20"/>
                <w:spacing w:val="-4"/>
                <w:sz w:val="16"/>
                <w:szCs w:val="16"/>
              </w:rPr>
              <w:t xml:space="preserve"> </w:t>
            </w:r>
            <w:commentRangeStart w:id="40"/>
            <w:commentRangeStart w:id="41"/>
            <w:r>
              <w:rPr>
                <w:color w:val="231F20"/>
                <w:sz w:val="16"/>
                <w:szCs w:val="16"/>
              </w:rPr>
              <w:t>biurowej</w:t>
            </w:r>
            <w:commentRangeEnd w:id="40"/>
            <w:r>
              <w:rPr>
                <w:rStyle w:val="Odwoaniedokomentarza"/>
              </w:rPr>
              <w:commentReference w:id="40"/>
            </w:r>
            <w:commentRangeEnd w:id="41"/>
            <w:r w:rsidR="00F7345F">
              <w:rPr>
                <w:rStyle w:val="Odwoaniedokomentarza"/>
              </w:rPr>
              <w:commentReference w:id="41"/>
            </w:r>
            <w:r>
              <w:rPr>
                <w:color w:val="231F20"/>
                <w:spacing w:val="-4"/>
                <w:sz w:val="16"/>
                <w:szCs w:val="16"/>
              </w:rPr>
              <w:t xml:space="preserve"> </w:t>
            </w:r>
            <w:r>
              <w:rPr>
                <w:color w:val="231F20"/>
                <w:sz w:val="16"/>
                <w:szCs w:val="16"/>
              </w:rPr>
              <w:t>itp.),</w:t>
            </w:r>
            <w:r>
              <w:rPr>
                <w:color w:val="231F20"/>
                <w:spacing w:val="-4"/>
                <w:sz w:val="16"/>
                <w:szCs w:val="16"/>
              </w:rPr>
              <w:t xml:space="preserve"> </w:t>
            </w:r>
            <w:r>
              <w:rPr>
                <w:color w:val="231F20"/>
                <w:sz w:val="16"/>
                <w:szCs w:val="16"/>
              </w:rPr>
              <w:t>w</w:t>
            </w:r>
            <w:r>
              <w:rPr>
                <w:color w:val="231F20"/>
                <w:spacing w:val="-4"/>
                <w:sz w:val="16"/>
                <w:szCs w:val="16"/>
              </w:rPr>
              <w:t xml:space="preserve"> </w:t>
            </w:r>
            <w:r>
              <w:rPr>
                <w:color w:val="231F20"/>
                <w:sz w:val="16"/>
                <w:szCs w:val="16"/>
              </w:rPr>
              <w:t>wysokości</w:t>
            </w:r>
          </w:p>
          <w:p w14:paraId="17104790" w14:textId="6F7BA6E4" w:rsidR="00E919A1" w:rsidRDefault="00E919A1" w:rsidP="00E919A1">
            <w:pPr>
              <w:pStyle w:val="TableParagraph"/>
              <w:tabs>
                <w:tab w:val="left" w:leader="dot" w:pos="1545"/>
              </w:tabs>
              <w:kinsoku w:val="0"/>
              <w:overflowPunct w:val="0"/>
              <w:spacing w:before="1"/>
              <w:ind w:left="300"/>
              <w:rPr>
                <w:color w:val="231F20"/>
                <w:spacing w:val="-2"/>
                <w:sz w:val="16"/>
                <w:szCs w:val="16"/>
              </w:rPr>
            </w:pPr>
            <w:r>
              <w:rPr>
                <w:color w:val="231F20"/>
                <w:spacing w:val="-10"/>
                <w:sz w:val="16"/>
                <w:szCs w:val="16"/>
              </w:rPr>
              <w:t>.</w:t>
            </w:r>
            <w:r>
              <w:rPr>
                <w:rFonts w:ascii="Times New Roman" w:hAnsi="Times New Roman" w:cs="Times New Roman"/>
                <w:color w:val="231F20"/>
                <w:sz w:val="16"/>
                <w:szCs w:val="16"/>
              </w:rPr>
              <w:tab/>
            </w:r>
            <w:r>
              <w:rPr>
                <w:color w:val="231F20"/>
                <w:sz w:val="16"/>
                <w:szCs w:val="16"/>
              </w:rPr>
              <w:t>zł</w:t>
            </w:r>
            <w:r>
              <w:rPr>
                <w:color w:val="231F20"/>
                <w:spacing w:val="-1"/>
                <w:sz w:val="16"/>
                <w:szCs w:val="16"/>
              </w:rPr>
              <w:t xml:space="preserve"> </w:t>
            </w:r>
            <w:r>
              <w:rPr>
                <w:color w:val="231F20"/>
                <w:sz w:val="16"/>
                <w:szCs w:val="16"/>
              </w:rPr>
              <w:t>(poz.</w:t>
            </w:r>
            <w:r>
              <w:rPr>
                <w:color w:val="231F20"/>
                <w:spacing w:val="-1"/>
                <w:sz w:val="16"/>
                <w:szCs w:val="16"/>
              </w:rPr>
              <w:t xml:space="preserve"> </w:t>
            </w:r>
            <w:commentRangeStart w:id="42"/>
            <w:commentRangeStart w:id="43"/>
            <w:r>
              <w:rPr>
                <w:color w:val="231F20"/>
                <w:sz w:val="16"/>
                <w:szCs w:val="16"/>
              </w:rPr>
              <w:t>II</w:t>
            </w:r>
            <w:commentRangeEnd w:id="42"/>
            <w:r>
              <w:rPr>
                <w:rStyle w:val="Odwoaniedokomentarza"/>
              </w:rPr>
              <w:commentReference w:id="42"/>
            </w:r>
            <w:commentRangeEnd w:id="43"/>
            <w:r w:rsidR="00F7345F">
              <w:rPr>
                <w:rStyle w:val="Odwoaniedokomentarza"/>
              </w:rPr>
              <w:commentReference w:id="43"/>
            </w:r>
            <w:r>
              <w:rPr>
                <w:color w:val="231F20"/>
                <w:spacing w:val="-1"/>
                <w:sz w:val="16"/>
                <w:szCs w:val="16"/>
              </w:rPr>
              <w:t xml:space="preserve"> </w:t>
            </w:r>
            <w:r>
              <w:rPr>
                <w:color w:val="231F20"/>
                <w:sz w:val="16"/>
                <w:szCs w:val="16"/>
              </w:rPr>
              <w:t>z</w:t>
            </w:r>
            <w:r>
              <w:rPr>
                <w:color w:val="231F20"/>
                <w:spacing w:val="-1"/>
                <w:sz w:val="16"/>
                <w:szCs w:val="16"/>
              </w:rPr>
              <w:t xml:space="preserve"> </w:t>
            </w:r>
            <w:r>
              <w:rPr>
                <w:color w:val="231F20"/>
                <w:sz w:val="16"/>
                <w:szCs w:val="16"/>
              </w:rPr>
              <w:t>umowy</w:t>
            </w:r>
            <w:r>
              <w:rPr>
                <w:color w:val="231F20"/>
                <w:spacing w:val="-1"/>
                <w:sz w:val="16"/>
                <w:szCs w:val="16"/>
              </w:rPr>
              <w:t xml:space="preserve"> </w:t>
            </w:r>
            <w:r>
              <w:rPr>
                <w:color w:val="231F20"/>
                <w:spacing w:val="-2"/>
                <w:sz w:val="16"/>
                <w:szCs w:val="16"/>
              </w:rPr>
              <w:t>pożyczki),</w:t>
            </w:r>
          </w:p>
          <w:p w14:paraId="669626A4" w14:textId="77777777" w:rsidR="00E919A1" w:rsidRPr="00F7345F" w:rsidRDefault="00E919A1" w:rsidP="00E919A1">
            <w:pPr>
              <w:pStyle w:val="TableParagraph"/>
              <w:numPr>
                <w:ilvl w:val="0"/>
                <w:numId w:val="5"/>
              </w:numPr>
              <w:tabs>
                <w:tab w:val="left" w:pos="279"/>
                <w:tab w:val="left" w:leader="dot" w:pos="5853"/>
              </w:tabs>
              <w:kinsoku w:val="0"/>
              <w:overflowPunct w:val="0"/>
              <w:spacing w:before="8"/>
              <w:ind w:left="278" w:hanging="179"/>
              <w:rPr>
                <w:strike/>
                <w:color w:val="231F20"/>
                <w:spacing w:val="-2"/>
                <w:sz w:val="16"/>
                <w:szCs w:val="16"/>
              </w:rPr>
            </w:pPr>
            <w:commentRangeStart w:id="44"/>
            <w:commentRangeStart w:id="45"/>
            <w:r w:rsidRPr="00F7345F">
              <w:rPr>
                <w:strike/>
                <w:color w:val="231F20"/>
                <w:sz w:val="16"/>
                <w:szCs w:val="16"/>
              </w:rPr>
              <w:t>Prowizja</w:t>
            </w:r>
            <w:r w:rsidRPr="00F7345F">
              <w:rPr>
                <w:strike/>
                <w:color w:val="231F20"/>
                <w:spacing w:val="-4"/>
                <w:sz w:val="16"/>
                <w:szCs w:val="16"/>
              </w:rPr>
              <w:t xml:space="preserve"> </w:t>
            </w:r>
            <w:r w:rsidRPr="00F7345F">
              <w:rPr>
                <w:strike/>
                <w:color w:val="231F20"/>
                <w:sz w:val="16"/>
                <w:szCs w:val="16"/>
              </w:rPr>
              <w:t>-</w:t>
            </w:r>
            <w:r w:rsidRPr="00F7345F">
              <w:rPr>
                <w:strike/>
                <w:color w:val="231F20"/>
                <w:spacing w:val="-3"/>
                <w:sz w:val="16"/>
                <w:szCs w:val="16"/>
              </w:rPr>
              <w:t xml:space="preserve"> </w:t>
            </w:r>
            <w:r w:rsidRPr="00F7345F">
              <w:rPr>
                <w:strike/>
                <w:color w:val="231F20"/>
                <w:sz w:val="16"/>
                <w:szCs w:val="16"/>
              </w:rPr>
              <w:t>opłata</w:t>
            </w:r>
            <w:r w:rsidRPr="00F7345F">
              <w:rPr>
                <w:strike/>
                <w:color w:val="231F20"/>
                <w:spacing w:val="-4"/>
                <w:sz w:val="16"/>
                <w:szCs w:val="16"/>
              </w:rPr>
              <w:t xml:space="preserve"> </w:t>
            </w:r>
            <w:r w:rsidRPr="00F7345F">
              <w:rPr>
                <w:strike/>
                <w:color w:val="231F20"/>
                <w:sz w:val="16"/>
                <w:szCs w:val="16"/>
              </w:rPr>
              <w:t>za</w:t>
            </w:r>
            <w:r w:rsidRPr="00F7345F">
              <w:rPr>
                <w:strike/>
                <w:color w:val="231F20"/>
                <w:spacing w:val="-3"/>
                <w:sz w:val="16"/>
                <w:szCs w:val="16"/>
              </w:rPr>
              <w:t xml:space="preserve"> </w:t>
            </w:r>
            <w:r w:rsidRPr="00F7345F">
              <w:rPr>
                <w:strike/>
                <w:color w:val="231F20"/>
                <w:sz w:val="16"/>
                <w:szCs w:val="16"/>
              </w:rPr>
              <w:t>udzielenie</w:t>
            </w:r>
            <w:r w:rsidRPr="00F7345F">
              <w:rPr>
                <w:strike/>
                <w:color w:val="231F20"/>
                <w:spacing w:val="-4"/>
                <w:sz w:val="16"/>
                <w:szCs w:val="16"/>
              </w:rPr>
              <w:t xml:space="preserve"> </w:t>
            </w:r>
            <w:r w:rsidRPr="00F7345F">
              <w:rPr>
                <w:strike/>
                <w:color w:val="231F20"/>
                <w:sz w:val="16"/>
                <w:szCs w:val="16"/>
              </w:rPr>
              <w:t>pożyczki,</w:t>
            </w:r>
            <w:r w:rsidRPr="00F7345F">
              <w:rPr>
                <w:strike/>
                <w:color w:val="231F20"/>
                <w:spacing w:val="-4"/>
                <w:sz w:val="16"/>
                <w:szCs w:val="16"/>
              </w:rPr>
              <w:t xml:space="preserve"> </w:t>
            </w:r>
            <w:r w:rsidRPr="00F7345F">
              <w:rPr>
                <w:strike/>
                <w:color w:val="231F20"/>
                <w:sz w:val="16"/>
                <w:szCs w:val="16"/>
              </w:rPr>
              <w:t>w</w:t>
            </w:r>
            <w:r w:rsidRPr="00F7345F">
              <w:rPr>
                <w:strike/>
                <w:color w:val="231F20"/>
                <w:spacing w:val="-4"/>
                <w:sz w:val="16"/>
                <w:szCs w:val="16"/>
              </w:rPr>
              <w:t xml:space="preserve"> </w:t>
            </w:r>
            <w:r w:rsidRPr="00F7345F">
              <w:rPr>
                <w:strike/>
                <w:color w:val="231F20"/>
                <w:spacing w:val="-2"/>
                <w:sz w:val="16"/>
                <w:szCs w:val="16"/>
              </w:rPr>
              <w:t>wysokości</w:t>
            </w:r>
            <w:r w:rsidRPr="00F7345F">
              <w:rPr>
                <w:rFonts w:ascii="Times New Roman" w:hAnsi="Times New Roman" w:cs="Times New Roman"/>
                <w:strike/>
                <w:color w:val="231F20"/>
                <w:sz w:val="16"/>
                <w:szCs w:val="16"/>
              </w:rPr>
              <w:tab/>
            </w:r>
            <w:r w:rsidRPr="00F7345F">
              <w:rPr>
                <w:strike/>
                <w:color w:val="231F20"/>
                <w:sz w:val="16"/>
                <w:szCs w:val="16"/>
              </w:rPr>
              <w:t xml:space="preserve">zł. (poz. II z </w:t>
            </w:r>
            <w:r w:rsidRPr="00F7345F">
              <w:rPr>
                <w:strike/>
                <w:color w:val="231F20"/>
                <w:spacing w:val="-2"/>
                <w:sz w:val="16"/>
                <w:szCs w:val="16"/>
              </w:rPr>
              <w:t>umowy</w:t>
            </w:r>
          </w:p>
          <w:p w14:paraId="29555EC9" w14:textId="77777777" w:rsidR="00E919A1" w:rsidRPr="00F7345F" w:rsidRDefault="00E919A1" w:rsidP="00E919A1">
            <w:pPr>
              <w:pStyle w:val="TableParagraph"/>
              <w:kinsoku w:val="0"/>
              <w:overflowPunct w:val="0"/>
              <w:spacing w:before="8"/>
              <w:ind w:left="300"/>
              <w:rPr>
                <w:strike/>
                <w:color w:val="231F20"/>
                <w:spacing w:val="-2"/>
                <w:sz w:val="16"/>
                <w:szCs w:val="16"/>
              </w:rPr>
            </w:pPr>
            <w:r w:rsidRPr="00F7345F">
              <w:rPr>
                <w:strike/>
                <w:color w:val="231F20"/>
                <w:spacing w:val="-2"/>
                <w:sz w:val="16"/>
                <w:szCs w:val="16"/>
              </w:rPr>
              <w:t>pożyczki),</w:t>
            </w:r>
            <w:commentRangeEnd w:id="44"/>
            <w:r w:rsidRPr="00F7345F">
              <w:rPr>
                <w:rStyle w:val="Odwoaniedokomentarza"/>
                <w:strike/>
              </w:rPr>
              <w:commentReference w:id="44"/>
            </w:r>
            <w:commentRangeEnd w:id="45"/>
            <w:r w:rsidR="00F7345F" w:rsidRPr="00F7345F">
              <w:rPr>
                <w:rStyle w:val="Odwoaniedokomentarza"/>
                <w:strike/>
              </w:rPr>
              <w:commentReference w:id="45"/>
            </w:r>
          </w:p>
          <w:p w14:paraId="4B220C80" w14:textId="77777777" w:rsidR="00E919A1" w:rsidRDefault="00E919A1" w:rsidP="00E919A1">
            <w:pPr>
              <w:pStyle w:val="TableParagraph"/>
              <w:numPr>
                <w:ilvl w:val="0"/>
                <w:numId w:val="5"/>
              </w:numPr>
              <w:tabs>
                <w:tab w:val="left" w:pos="279"/>
                <w:tab w:val="left" w:leader="dot" w:pos="8079"/>
              </w:tabs>
              <w:kinsoku w:val="0"/>
              <w:overflowPunct w:val="0"/>
              <w:spacing w:before="8"/>
              <w:ind w:left="278" w:hanging="179"/>
              <w:rPr>
                <w:color w:val="231F20"/>
                <w:spacing w:val="-5"/>
                <w:sz w:val="16"/>
                <w:szCs w:val="16"/>
              </w:rPr>
            </w:pPr>
            <w:r>
              <w:rPr>
                <w:color w:val="231F20"/>
                <w:sz w:val="16"/>
                <w:szCs w:val="16"/>
              </w:rPr>
              <w:t>Oprocentowanie</w:t>
            </w:r>
            <w:r>
              <w:rPr>
                <w:color w:val="231F20"/>
                <w:spacing w:val="-2"/>
                <w:sz w:val="16"/>
                <w:szCs w:val="16"/>
              </w:rPr>
              <w:t xml:space="preserve"> </w:t>
            </w:r>
            <w:r>
              <w:rPr>
                <w:color w:val="231F20"/>
                <w:sz w:val="16"/>
                <w:szCs w:val="16"/>
              </w:rPr>
              <w:t>Pożyczki</w:t>
            </w:r>
            <w:r>
              <w:rPr>
                <w:color w:val="231F20"/>
                <w:spacing w:val="-1"/>
                <w:sz w:val="16"/>
                <w:szCs w:val="16"/>
              </w:rPr>
              <w:t xml:space="preserve"> </w:t>
            </w:r>
            <w:r>
              <w:rPr>
                <w:color w:val="231F20"/>
                <w:sz w:val="16"/>
                <w:szCs w:val="16"/>
              </w:rPr>
              <w:t>–</w:t>
            </w:r>
            <w:r>
              <w:rPr>
                <w:color w:val="231F20"/>
                <w:spacing w:val="-3"/>
                <w:sz w:val="16"/>
                <w:szCs w:val="16"/>
              </w:rPr>
              <w:t xml:space="preserve"> </w:t>
            </w:r>
            <w:r>
              <w:rPr>
                <w:color w:val="231F20"/>
                <w:sz w:val="16"/>
                <w:szCs w:val="16"/>
              </w:rPr>
              <w:t>według</w:t>
            </w:r>
            <w:r>
              <w:rPr>
                <w:color w:val="231F20"/>
                <w:spacing w:val="-2"/>
                <w:sz w:val="16"/>
                <w:szCs w:val="16"/>
              </w:rPr>
              <w:t xml:space="preserve"> </w:t>
            </w:r>
            <w:r>
              <w:rPr>
                <w:color w:val="231F20"/>
                <w:sz w:val="16"/>
                <w:szCs w:val="16"/>
              </w:rPr>
              <w:t>stopy</w:t>
            </w:r>
            <w:r>
              <w:rPr>
                <w:color w:val="231F20"/>
                <w:spacing w:val="-1"/>
                <w:sz w:val="16"/>
                <w:szCs w:val="16"/>
              </w:rPr>
              <w:t xml:space="preserve"> </w:t>
            </w:r>
            <w:r>
              <w:rPr>
                <w:color w:val="231F20"/>
                <w:sz w:val="16"/>
                <w:szCs w:val="16"/>
              </w:rPr>
              <w:t>procentowej</w:t>
            </w:r>
            <w:r>
              <w:rPr>
                <w:color w:val="231F20"/>
                <w:spacing w:val="-3"/>
                <w:sz w:val="16"/>
                <w:szCs w:val="16"/>
              </w:rPr>
              <w:t xml:space="preserve"> </w:t>
            </w:r>
            <w:r>
              <w:rPr>
                <w:color w:val="231F20"/>
                <w:sz w:val="16"/>
                <w:szCs w:val="16"/>
              </w:rPr>
              <w:t>............%</w:t>
            </w:r>
            <w:r>
              <w:rPr>
                <w:color w:val="231F20"/>
                <w:spacing w:val="-1"/>
                <w:sz w:val="16"/>
                <w:szCs w:val="16"/>
              </w:rPr>
              <w:t xml:space="preserve"> </w:t>
            </w:r>
            <w:r>
              <w:rPr>
                <w:color w:val="231F20"/>
                <w:sz w:val="16"/>
                <w:szCs w:val="16"/>
              </w:rPr>
              <w:t>w</w:t>
            </w:r>
            <w:r>
              <w:rPr>
                <w:color w:val="231F20"/>
                <w:spacing w:val="-2"/>
                <w:sz w:val="16"/>
                <w:szCs w:val="16"/>
              </w:rPr>
              <w:t xml:space="preserve"> </w:t>
            </w:r>
            <w:r>
              <w:rPr>
                <w:color w:val="231F20"/>
                <w:sz w:val="16"/>
                <w:szCs w:val="16"/>
              </w:rPr>
              <w:t>skali</w:t>
            </w:r>
            <w:r>
              <w:rPr>
                <w:color w:val="231F20"/>
                <w:spacing w:val="-2"/>
                <w:sz w:val="16"/>
                <w:szCs w:val="16"/>
              </w:rPr>
              <w:t xml:space="preserve"> </w:t>
            </w:r>
            <w:r>
              <w:rPr>
                <w:color w:val="231F20"/>
                <w:sz w:val="16"/>
                <w:szCs w:val="16"/>
              </w:rPr>
              <w:t>roku,</w:t>
            </w:r>
            <w:r>
              <w:rPr>
                <w:color w:val="231F20"/>
                <w:spacing w:val="-1"/>
                <w:sz w:val="16"/>
                <w:szCs w:val="16"/>
              </w:rPr>
              <w:t xml:space="preserve"> </w:t>
            </w:r>
            <w:r>
              <w:rPr>
                <w:color w:val="231F20"/>
                <w:sz w:val="16"/>
                <w:szCs w:val="16"/>
              </w:rPr>
              <w:t>w</w:t>
            </w:r>
            <w:r>
              <w:rPr>
                <w:color w:val="231F20"/>
                <w:spacing w:val="-2"/>
                <w:sz w:val="16"/>
                <w:szCs w:val="16"/>
              </w:rPr>
              <w:t xml:space="preserve"> kwocie</w:t>
            </w:r>
            <w:r>
              <w:rPr>
                <w:rFonts w:ascii="Times New Roman" w:hAnsi="Times New Roman" w:cs="Times New Roman"/>
                <w:color w:val="231F20"/>
                <w:sz w:val="16"/>
                <w:szCs w:val="16"/>
              </w:rPr>
              <w:tab/>
            </w:r>
            <w:r>
              <w:rPr>
                <w:color w:val="231F20"/>
                <w:spacing w:val="-5"/>
                <w:sz w:val="16"/>
                <w:szCs w:val="16"/>
              </w:rPr>
              <w:t>zł.</w:t>
            </w:r>
          </w:p>
          <w:p w14:paraId="1DFD680B" w14:textId="2EBAA4EC" w:rsidR="00E919A1" w:rsidRDefault="00E919A1" w:rsidP="00E919A1">
            <w:r>
              <w:rPr>
                <w:color w:val="231F20"/>
                <w:sz w:val="16"/>
                <w:szCs w:val="16"/>
              </w:rPr>
              <w:t>(poz</w:t>
            </w:r>
            <w:commentRangeStart w:id="46"/>
            <w:r>
              <w:rPr>
                <w:color w:val="231F20"/>
                <w:sz w:val="16"/>
                <w:szCs w:val="16"/>
              </w:rPr>
              <w:t>.</w:t>
            </w:r>
            <w:r>
              <w:rPr>
                <w:color w:val="231F20"/>
                <w:spacing w:val="-1"/>
                <w:sz w:val="16"/>
                <w:szCs w:val="16"/>
              </w:rPr>
              <w:t xml:space="preserve"> </w:t>
            </w:r>
            <w:r>
              <w:rPr>
                <w:color w:val="231F20"/>
                <w:sz w:val="16"/>
                <w:szCs w:val="16"/>
              </w:rPr>
              <w:t>I</w:t>
            </w:r>
            <w:r w:rsidR="00F7345F">
              <w:rPr>
                <w:color w:val="231F20"/>
                <w:sz w:val="16"/>
                <w:szCs w:val="16"/>
              </w:rPr>
              <w:t xml:space="preserve">II </w:t>
            </w:r>
            <w:commentRangeEnd w:id="46"/>
            <w:r w:rsidR="00F7345F">
              <w:rPr>
                <w:rStyle w:val="Odwoaniedokomentarza"/>
              </w:rPr>
              <w:commentReference w:id="46"/>
            </w:r>
            <w:r>
              <w:rPr>
                <w:color w:val="231F20"/>
                <w:sz w:val="16"/>
                <w:szCs w:val="16"/>
              </w:rPr>
              <w:t>z</w:t>
            </w:r>
            <w:r>
              <w:rPr>
                <w:color w:val="231F20"/>
                <w:spacing w:val="-1"/>
                <w:sz w:val="16"/>
                <w:szCs w:val="16"/>
              </w:rPr>
              <w:t xml:space="preserve"> </w:t>
            </w:r>
            <w:r>
              <w:rPr>
                <w:color w:val="231F20"/>
                <w:sz w:val="16"/>
                <w:szCs w:val="16"/>
              </w:rPr>
              <w:t>umowy</w:t>
            </w:r>
            <w:r>
              <w:rPr>
                <w:color w:val="231F20"/>
                <w:spacing w:val="-1"/>
                <w:sz w:val="16"/>
                <w:szCs w:val="16"/>
              </w:rPr>
              <w:t xml:space="preserve"> </w:t>
            </w:r>
            <w:r>
              <w:rPr>
                <w:color w:val="231F20"/>
                <w:spacing w:val="-2"/>
                <w:sz w:val="16"/>
                <w:szCs w:val="16"/>
              </w:rPr>
              <w:t>pożyczki)</w:t>
            </w:r>
          </w:p>
        </w:tc>
      </w:tr>
      <w:tr w:rsidR="00E919A1" w14:paraId="717C8341" w14:textId="77777777" w:rsidTr="006C690D">
        <w:tc>
          <w:tcPr>
            <w:tcW w:w="1610" w:type="pct"/>
          </w:tcPr>
          <w:p w14:paraId="49DCB58B" w14:textId="54C739B1" w:rsidR="00E919A1" w:rsidRDefault="00E919A1" w:rsidP="00E919A1">
            <w:r w:rsidRPr="00795F7E">
              <w:rPr>
                <w:rFonts w:ascii="Times New Roman" w:hAnsi="Times New Roman" w:cs="Times New Roman"/>
                <w:sz w:val="16"/>
                <w:szCs w:val="16"/>
              </w:rPr>
              <w:t>Koszty prowadzenia jednego lub kilku rachunków</w:t>
            </w:r>
            <w:r>
              <w:rPr>
                <w:rFonts w:ascii="Times New Roman" w:hAnsi="Times New Roman" w:cs="Times New Roman"/>
                <w:sz w:val="16"/>
                <w:szCs w:val="16"/>
              </w:rPr>
              <w:t xml:space="preserve"> </w:t>
            </w:r>
            <w:r w:rsidRPr="00795F7E">
              <w:rPr>
                <w:rFonts w:ascii="Times New Roman" w:hAnsi="Times New Roman" w:cs="Times New Roman"/>
                <w:sz w:val="16"/>
                <w:szCs w:val="16"/>
              </w:rPr>
              <w:t>w celu dokonywania wpłat i wypłat środków</w:t>
            </w:r>
            <w:r>
              <w:rPr>
                <w:rFonts w:ascii="Times New Roman" w:hAnsi="Times New Roman" w:cs="Times New Roman"/>
                <w:sz w:val="16"/>
                <w:szCs w:val="16"/>
              </w:rPr>
              <w:t xml:space="preserve"> </w:t>
            </w:r>
            <w:r w:rsidRPr="00795F7E">
              <w:rPr>
                <w:rFonts w:ascii="Times New Roman" w:hAnsi="Times New Roman" w:cs="Times New Roman"/>
                <w:sz w:val="16"/>
                <w:szCs w:val="16"/>
              </w:rPr>
              <w:t>pieniężnych*</w:t>
            </w:r>
          </w:p>
        </w:tc>
        <w:tc>
          <w:tcPr>
            <w:tcW w:w="3390" w:type="pct"/>
          </w:tcPr>
          <w:p w14:paraId="332D7209" w14:textId="79FD20AD" w:rsidR="00E919A1" w:rsidRDefault="00E919A1" w:rsidP="00E919A1">
            <w:r>
              <w:rPr>
                <w:color w:val="231F20"/>
                <w:sz w:val="16"/>
                <w:szCs w:val="16"/>
              </w:rPr>
              <w:t>Nie</w:t>
            </w:r>
            <w:r>
              <w:rPr>
                <w:color w:val="231F20"/>
                <w:spacing w:val="-3"/>
                <w:sz w:val="16"/>
                <w:szCs w:val="16"/>
              </w:rPr>
              <w:t xml:space="preserve"> </w:t>
            </w:r>
            <w:r>
              <w:rPr>
                <w:color w:val="231F20"/>
                <w:spacing w:val="-2"/>
                <w:sz w:val="16"/>
                <w:szCs w:val="16"/>
              </w:rPr>
              <w:t>dotyczy</w:t>
            </w:r>
          </w:p>
        </w:tc>
      </w:tr>
      <w:tr w:rsidR="00E919A1" w14:paraId="4498F710" w14:textId="77777777" w:rsidTr="006C690D">
        <w:tc>
          <w:tcPr>
            <w:tcW w:w="1610" w:type="pct"/>
          </w:tcPr>
          <w:p w14:paraId="50C45976" w14:textId="7EDB83D5" w:rsidR="00E919A1" w:rsidRDefault="00E919A1" w:rsidP="00E919A1">
            <w:r w:rsidRPr="00795F7E">
              <w:rPr>
                <w:rFonts w:ascii="Times New Roman" w:hAnsi="Times New Roman" w:cs="Times New Roman"/>
                <w:color w:val="231F20"/>
                <w:sz w:val="16"/>
                <w:szCs w:val="16"/>
              </w:rPr>
              <w:t>Koszty</w:t>
            </w:r>
            <w:r w:rsidRPr="00795F7E">
              <w:rPr>
                <w:rFonts w:ascii="Times New Roman" w:hAnsi="Times New Roman" w:cs="Times New Roman"/>
                <w:color w:val="231F20"/>
                <w:spacing w:val="-10"/>
                <w:sz w:val="16"/>
                <w:szCs w:val="16"/>
              </w:rPr>
              <w:t xml:space="preserve"> </w:t>
            </w:r>
            <w:r w:rsidRPr="00795F7E">
              <w:rPr>
                <w:rFonts w:ascii="Times New Roman" w:hAnsi="Times New Roman" w:cs="Times New Roman"/>
                <w:color w:val="231F20"/>
                <w:sz w:val="16"/>
                <w:szCs w:val="16"/>
              </w:rPr>
              <w:t>korzystania</w:t>
            </w:r>
            <w:r w:rsidRPr="00795F7E">
              <w:rPr>
                <w:rFonts w:ascii="Times New Roman" w:hAnsi="Times New Roman" w:cs="Times New Roman"/>
                <w:color w:val="231F20"/>
                <w:spacing w:val="-10"/>
                <w:sz w:val="16"/>
                <w:szCs w:val="16"/>
              </w:rPr>
              <w:t xml:space="preserve"> </w:t>
            </w:r>
            <w:r w:rsidRPr="00795F7E">
              <w:rPr>
                <w:rFonts w:ascii="Times New Roman" w:hAnsi="Times New Roman" w:cs="Times New Roman"/>
                <w:color w:val="231F20"/>
                <w:sz w:val="16"/>
                <w:szCs w:val="16"/>
              </w:rPr>
              <w:t>z</w:t>
            </w:r>
            <w:r w:rsidRPr="00795F7E">
              <w:rPr>
                <w:rFonts w:ascii="Times New Roman" w:hAnsi="Times New Roman" w:cs="Times New Roman"/>
                <w:color w:val="231F20"/>
                <w:spacing w:val="-10"/>
                <w:sz w:val="16"/>
                <w:szCs w:val="16"/>
              </w:rPr>
              <w:t xml:space="preserve"> </w:t>
            </w:r>
            <w:r w:rsidRPr="00795F7E">
              <w:rPr>
                <w:rFonts w:ascii="Times New Roman" w:hAnsi="Times New Roman" w:cs="Times New Roman"/>
                <w:color w:val="231F20"/>
                <w:sz w:val="16"/>
                <w:szCs w:val="16"/>
              </w:rPr>
              <w:t>instrumentów</w:t>
            </w:r>
            <w:r w:rsidRPr="00795F7E">
              <w:rPr>
                <w:rFonts w:ascii="Times New Roman" w:hAnsi="Times New Roman" w:cs="Times New Roman"/>
                <w:color w:val="231F20"/>
                <w:spacing w:val="40"/>
                <w:sz w:val="16"/>
                <w:szCs w:val="16"/>
              </w:rPr>
              <w:t xml:space="preserve"> </w:t>
            </w:r>
            <w:r w:rsidRPr="00795F7E">
              <w:rPr>
                <w:rFonts w:ascii="Times New Roman" w:hAnsi="Times New Roman" w:cs="Times New Roman"/>
                <w:color w:val="231F20"/>
                <w:sz w:val="16"/>
                <w:szCs w:val="16"/>
              </w:rPr>
              <w:t>płatniczych (np. karty kredytowe)*</w:t>
            </w:r>
          </w:p>
        </w:tc>
        <w:tc>
          <w:tcPr>
            <w:tcW w:w="3390" w:type="pct"/>
          </w:tcPr>
          <w:p w14:paraId="17A8DFA8" w14:textId="465D6D4D" w:rsidR="00E919A1" w:rsidRDefault="00E919A1" w:rsidP="00E919A1">
            <w:r>
              <w:rPr>
                <w:color w:val="231F20"/>
                <w:sz w:val="16"/>
                <w:szCs w:val="16"/>
              </w:rPr>
              <w:t>Nie</w:t>
            </w:r>
            <w:r>
              <w:rPr>
                <w:color w:val="231F20"/>
                <w:spacing w:val="-3"/>
                <w:sz w:val="16"/>
                <w:szCs w:val="16"/>
              </w:rPr>
              <w:t xml:space="preserve"> </w:t>
            </w:r>
            <w:r>
              <w:rPr>
                <w:color w:val="231F20"/>
                <w:spacing w:val="-2"/>
                <w:sz w:val="16"/>
                <w:szCs w:val="16"/>
              </w:rPr>
              <w:t>dotyczy</w:t>
            </w:r>
          </w:p>
        </w:tc>
      </w:tr>
      <w:tr w:rsidR="00E919A1" w14:paraId="17DB0210" w14:textId="77777777" w:rsidTr="006C690D">
        <w:tc>
          <w:tcPr>
            <w:tcW w:w="1610" w:type="pct"/>
          </w:tcPr>
          <w:p w14:paraId="3B4B0225" w14:textId="0937049C" w:rsidR="00E919A1" w:rsidRDefault="00E919A1" w:rsidP="00E919A1">
            <w:r w:rsidRPr="00795F7E">
              <w:rPr>
                <w:rFonts w:ascii="Times New Roman" w:hAnsi="Times New Roman" w:cs="Times New Roman"/>
                <w:sz w:val="16"/>
                <w:szCs w:val="16"/>
              </w:rPr>
              <w:t>Inne koszty, które konsument zobowiązany jest</w:t>
            </w:r>
            <w:r>
              <w:rPr>
                <w:rFonts w:ascii="Times New Roman" w:hAnsi="Times New Roman" w:cs="Times New Roman"/>
                <w:sz w:val="16"/>
                <w:szCs w:val="16"/>
              </w:rPr>
              <w:t xml:space="preserve"> </w:t>
            </w:r>
            <w:r w:rsidRPr="00795F7E">
              <w:rPr>
                <w:rFonts w:ascii="Times New Roman" w:hAnsi="Times New Roman" w:cs="Times New Roman"/>
                <w:sz w:val="16"/>
                <w:szCs w:val="16"/>
              </w:rPr>
              <w:t>ponieść w związku z umową*</w:t>
            </w:r>
          </w:p>
        </w:tc>
        <w:tc>
          <w:tcPr>
            <w:tcW w:w="3390" w:type="pct"/>
          </w:tcPr>
          <w:p w14:paraId="479E1D68" w14:textId="1EB87BC9" w:rsidR="00E919A1" w:rsidRDefault="00E919A1" w:rsidP="00E919A1">
            <w:r>
              <w:rPr>
                <w:color w:val="231F20"/>
                <w:sz w:val="16"/>
                <w:szCs w:val="16"/>
              </w:rPr>
              <w:t>Nie</w:t>
            </w:r>
            <w:r>
              <w:rPr>
                <w:color w:val="231F20"/>
                <w:spacing w:val="-3"/>
                <w:sz w:val="16"/>
                <w:szCs w:val="16"/>
              </w:rPr>
              <w:t xml:space="preserve"> </w:t>
            </w:r>
            <w:r>
              <w:rPr>
                <w:color w:val="231F20"/>
                <w:spacing w:val="-2"/>
                <w:sz w:val="16"/>
                <w:szCs w:val="16"/>
              </w:rPr>
              <w:t>dotyczy</w:t>
            </w:r>
          </w:p>
        </w:tc>
      </w:tr>
      <w:tr w:rsidR="00E919A1" w14:paraId="5E4CC841" w14:textId="77777777" w:rsidTr="006C690D">
        <w:tc>
          <w:tcPr>
            <w:tcW w:w="1610" w:type="pct"/>
          </w:tcPr>
          <w:p w14:paraId="47EAED23" w14:textId="2671A0D1" w:rsidR="00E919A1" w:rsidRDefault="00E919A1" w:rsidP="00E919A1">
            <w:r w:rsidRPr="00795F7E">
              <w:rPr>
                <w:rFonts w:ascii="Times New Roman" w:hAnsi="Times New Roman" w:cs="Times New Roman"/>
                <w:sz w:val="16"/>
                <w:szCs w:val="16"/>
              </w:rPr>
              <w:t>Warunki, na jakich koszty związane z umową o</w:t>
            </w:r>
            <w:r>
              <w:rPr>
                <w:rFonts w:ascii="Times New Roman" w:hAnsi="Times New Roman" w:cs="Times New Roman"/>
                <w:sz w:val="16"/>
                <w:szCs w:val="16"/>
              </w:rPr>
              <w:t xml:space="preserve"> </w:t>
            </w:r>
            <w:r w:rsidRPr="00795F7E">
              <w:rPr>
                <w:rFonts w:ascii="Times New Roman" w:hAnsi="Times New Roman" w:cs="Times New Roman"/>
                <w:sz w:val="16"/>
                <w:szCs w:val="16"/>
              </w:rPr>
              <w:t>kredyt mogą ulegać zmianie*</w:t>
            </w:r>
          </w:p>
        </w:tc>
        <w:tc>
          <w:tcPr>
            <w:tcW w:w="3390" w:type="pct"/>
          </w:tcPr>
          <w:p w14:paraId="1A9842F1" w14:textId="703340BF" w:rsidR="00E919A1" w:rsidRDefault="00E919A1" w:rsidP="00E919A1">
            <w:r>
              <w:rPr>
                <w:color w:val="231F20"/>
                <w:sz w:val="16"/>
                <w:szCs w:val="16"/>
              </w:rPr>
              <w:t>Nie</w:t>
            </w:r>
            <w:r>
              <w:rPr>
                <w:color w:val="231F20"/>
                <w:spacing w:val="-3"/>
                <w:sz w:val="16"/>
                <w:szCs w:val="16"/>
              </w:rPr>
              <w:t xml:space="preserve"> </w:t>
            </w:r>
            <w:r>
              <w:rPr>
                <w:color w:val="231F20"/>
                <w:spacing w:val="-2"/>
                <w:sz w:val="16"/>
                <w:szCs w:val="16"/>
              </w:rPr>
              <w:t>dotyczy</w:t>
            </w:r>
          </w:p>
        </w:tc>
      </w:tr>
      <w:tr w:rsidR="00E919A1" w14:paraId="5D08133C" w14:textId="77777777" w:rsidTr="006C690D">
        <w:tc>
          <w:tcPr>
            <w:tcW w:w="1610" w:type="pct"/>
          </w:tcPr>
          <w:p w14:paraId="42AB4200" w14:textId="7947E2E2" w:rsidR="00E919A1" w:rsidRDefault="00E919A1" w:rsidP="00E919A1">
            <w:r w:rsidRPr="00795F7E">
              <w:rPr>
                <w:rFonts w:ascii="Times New Roman" w:hAnsi="Times New Roman" w:cs="Times New Roman"/>
                <w:position w:val="-3"/>
                <w:sz w:val="16"/>
                <w:szCs w:val="16"/>
              </w:rPr>
              <w:t>Opłaty notarialne*</w:t>
            </w:r>
          </w:p>
        </w:tc>
        <w:tc>
          <w:tcPr>
            <w:tcW w:w="3390" w:type="pct"/>
          </w:tcPr>
          <w:p w14:paraId="3F0FD26A" w14:textId="55D7EFE9" w:rsidR="00E919A1" w:rsidRDefault="00E919A1" w:rsidP="00E919A1">
            <w:r>
              <w:rPr>
                <w:color w:val="231F20"/>
                <w:sz w:val="16"/>
                <w:szCs w:val="16"/>
              </w:rPr>
              <w:t>Nie</w:t>
            </w:r>
            <w:r>
              <w:rPr>
                <w:color w:val="231F20"/>
                <w:spacing w:val="-3"/>
                <w:sz w:val="16"/>
                <w:szCs w:val="16"/>
              </w:rPr>
              <w:t xml:space="preserve"> </w:t>
            </w:r>
            <w:r>
              <w:rPr>
                <w:color w:val="231F20"/>
                <w:spacing w:val="-2"/>
                <w:sz w:val="16"/>
                <w:szCs w:val="16"/>
              </w:rPr>
              <w:t>dotyczy</w:t>
            </w:r>
          </w:p>
        </w:tc>
      </w:tr>
      <w:tr w:rsidR="00E919A1" w14:paraId="0AEBC638" w14:textId="77777777" w:rsidTr="006C690D">
        <w:tc>
          <w:tcPr>
            <w:tcW w:w="1610" w:type="pct"/>
          </w:tcPr>
          <w:p w14:paraId="0E113D38" w14:textId="77777777" w:rsidR="00E919A1" w:rsidRDefault="00E919A1" w:rsidP="00E919A1">
            <w:pPr>
              <w:pStyle w:val="TableParagraph"/>
              <w:kinsoku w:val="0"/>
              <w:overflowPunct w:val="0"/>
              <w:spacing w:before="7"/>
              <w:rPr>
                <w:rFonts w:ascii="Times New Roman" w:hAnsi="Times New Roman" w:cs="Times New Roman"/>
                <w:sz w:val="9"/>
                <w:szCs w:val="9"/>
              </w:rPr>
            </w:pPr>
          </w:p>
          <w:p w14:paraId="466637D4" w14:textId="77777777" w:rsidR="00E919A1" w:rsidRPr="00795F7E" w:rsidRDefault="00E919A1" w:rsidP="00E919A1">
            <w:pPr>
              <w:pStyle w:val="TableParagraph"/>
              <w:kinsoku w:val="0"/>
              <w:overflowPunct w:val="0"/>
              <w:spacing w:line="130" w:lineRule="exact"/>
              <w:rPr>
                <w:rFonts w:ascii="Times New Roman" w:hAnsi="Times New Roman" w:cs="Times New Roman"/>
                <w:b/>
                <w:bCs/>
                <w:position w:val="-3"/>
                <w:sz w:val="16"/>
                <w:szCs w:val="16"/>
              </w:rPr>
            </w:pPr>
            <w:r w:rsidRPr="00795F7E">
              <w:rPr>
                <w:rFonts w:ascii="Times New Roman" w:hAnsi="Times New Roman" w:cs="Times New Roman"/>
                <w:b/>
                <w:bCs/>
                <w:position w:val="-3"/>
                <w:sz w:val="16"/>
                <w:szCs w:val="16"/>
              </w:rPr>
              <w:t xml:space="preserve">Skutek braku płatności </w:t>
            </w:r>
          </w:p>
          <w:p w14:paraId="19D6BFC3" w14:textId="5A78997B" w:rsidR="00E919A1" w:rsidRDefault="00E919A1" w:rsidP="00E919A1">
            <w:r w:rsidRPr="00795F7E">
              <w:rPr>
                <w:rFonts w:ascii="Times New Roman" w:hAnsi="Times New Roman" w:cs="Times New Roman"/>
                <w:sz w:val="14"/>
                <w:szCs w:val="14"/>
              </w:rPr>
              <w:t>Brak płatności może mieć dla Pani/Pana</w:t>
            </w:r>
            <w:r w:rsidRPr="00795F7E">
              <w:rPr>
                <w:rFonts w:ascii="Times New Roman" w:hAnsi="Times New Roman" w:cs="Times New Roman"/>
                <w:spacing w:val="40"/>
                <w:sz w:val="14"/>
                <w:szCs w:val="14"/>
              </w:rPr>
              <w:t xml:space="preserve"> </w:t>
            </w:r>
            <w:r w:rsidRPr="00795F7E">
              <w:rPr>
                <w:rFonts w:ascii="Times New Roman" w:hAnsi="Times New Roman" w:cs="Times New Roman"/>
                <w:sz w:val="14"/>
                <w:szCs w:val="14"/>
              </w:rPr>
              <w:t>poważne</w:t>
            </w:r>
            <w:r w:rsidRPr="00795F7E">
              <w:rPr>
                <w:rFonts w:ascii="Times New Roman" w:hAnsi="Times New Roman" w:cs="Times New Roman"/>
                <w:spacing w:val="-8"/>
                <w:sz w:val="14"/>
                <w:szCs w:val="14"/>
              </w:rPr>
              <w:t xml:space="preserve"> </w:t>
            </w:r>
            <w:r w:rsidRPr="00795F7E">
              <w:rPr>
                <w:rFonts w:ascii="Times New Roman" w:hAnsi="Times New Roman" w:cs="Times New Roman"/>
                <w:sz w:val="14"/>
                <w:szCs w:val="14"/>
              </w:rPr>
              <w:t>konsekwencje</w:t>
            </w:r>
            <w:r w:rsidRPr="00795F7E">
              <w:rPr>
                <w:rFonts w:ascii="Times New Roman" w:hAnsi="Times New Roman" w:cs="Times New Roman"/>
                <w:spacing w:val="-8"/>
                <w:sz w:val="14"/>
                <w:szCs w:val="14"/>
              </w:rPr>
              <w:t xml:space="preserve"> </w:t>
            </w:r>
            <w:r w:rsidRPr="00795F7E">
              <w:rPr>
                <w:rFonts w:ascii="Times New Roman" w:hAnsi="Times New Roman" w:cs="Times New Roman"/>
                <w:sz w:val="14"/>
                <w:szCs w:val="14"/>
              </w:rPr>
              <w:t>(np.</w:t>
            </w:r>
            <w:r w:rsidRPr="00795F7E">
              <w:rPr>
                <w:rFonts w:ascii="Times New Roman" w:hAnsi="Times New Roman" w:cs="Times New Roman"/>
                <w:spacing w:val="-7"/>
                <w:sz w:val="14"/>
                <w:szCs w:val="14"/>
              </w:rPr>
              <w:t xml:space="preserve"> </w:t>
            </w:r>
            <w:r w:rsidRPr="00795F7E">
              <w:rPr>
                <w:rFonts w:ascii="Times New Roman" w:hAnsi="Times New Roman" w:cs="Times New Roman"/>
                <w:sz w:val="14"/>
                <w:szCs w:val="14"/>
              </w:rPr>
              <w:t>sprzedaż</w:t>
            </w:r>
            <w:r w:rsidRPr="00795F7E">
              <w:rPr>
                <w:rFonts w:ascii="Times New Roman" w:hAnsi="Times New Roman" w:cs="Times New Roman"/>
                <w:spacing w:val="-8"/>
                <w:sz w:val="14"/>
                <w:szCs w:val="14"/>
              </w:rPr>
              <w:t xml:space="preserve"> </w:t>
            </w:r>
            <w:r w:rsidRPr="00795F7E">
              <w:rPr>
                <w:rFonts w:ascii="Times New Roman" w:hAnsi="Times New Roman" w:cs="Times New Roman"/>
                <w:sz w:val="14"/>
                <w:szCs w:val="14"/>
              </w:rPr>
              <w:t>zajętych</w:t>
            </w:r>
            <w:r w:rsidRPr="00795F7E">
              <w:rPr>
                <w:rFonts w:ascii="Times New Roman" w:hAnsi="Times New Roman" w:cs="Times New Roman"/>
                <w:spacing w:val="40"/>
                <w:sz w:val="14"/>
                <w:szCs w:val="14"/>
              </w:rPr>
              <w:t xml:space="preserve"> </w:t>
            </w:r>
            <w:r w:rsidRPr="00795F7E">
              <w:rPr>
                <w:rFonts w:ascii="Times New Roman" w:hAnsi="Times New Roman" w:cs="Times New Roman"/>
                <w:sz w:val="14"/>
                <w:szCs w:val="14"/>
              </w:rPr>
              <w:t>w toku postępowania egzekucyjnego rzeczy</w:t>
            </w:r>
            <w:r w:rsidRPr="00795F7E">
              <w:rPr>
                <w:rFonts w:ascii="Times New Roman" w:hAnsi="Times New Roman" w:cs="Times New Roman"/>
                <w:spacing w:val="40"/>
                <w:sz w:val="14"/>
                <w:szCs w:val="14"/>
              </w:rPr>
              <w:t xml:space="preserve"> </w:t>
            </w:r>
            <w:r w:rsidRPr="00795F7E">
              <w:rPr>
                <w:rFonts w:ascii="Times New Roman" w:hAnsi="Times New Roman" w:cs="Times New Roman"/>
                <w:sz w:val="14"/>
                <w:szCs w:val="14"/>
              </w:rPr>
              <w:t>ruchomych</w:t>
            </w:r>
            <w:r w:rsidRPr="00795F7E">
              <w:rPr>
                <w:rFonts w:ascii="Times New Roman" w:hAnsi="Times New Roman" w:cs="Times New Roman"/>
                <w:spacing w:val="-2"/>
                <w:sz w:val="14"/>
                <w:szCs w:val="14"/>
              </w:rPr>
              <w:t xml:space="preserve"> </w:t>
            </w:r>
            <w:r w:rsidRPr="00795F7E">
              <w:rPr>
                <w:rFonts w:ascii="Times New Roman" w:hAnsi="Times New Roman" w:cs="Times New Roman"/>
                <w:sz w:val="14"/>
                <w:szCs w:val="14"/>
              </w:rPr>
              <w:t>lub</w:t>
            </w:r>
            <w:r w:rsidRPr="00795F7E">
              <w:rPr>
                <w:rFonts w:ascii="Times New Roman" w:hAnsi="Times New Roman" w:cs="Times New Roman"/>
                <w:spacing w:val="-3"/>
                <w:sz w:val="14"/>
                <w:szCs w:val="14"/>
              </w:rPr>
              <w:t xml:space="preserve"> </w:t>
            </w:r>
            <w:r w:rsidRPr="00795F7E">
              <w:rPr>
                <w:rFonts w:ascii="Times New Roman" w:hAnsi="Times New Roman" w:cs="Times New Roman"/>
                <w:sz w:val="14"/>
                <w:szCs w:val="14"/>
              </w:rPr>
              <w:t>nieruchomości)</w:t>
            </w:r>
            <w:r w:rsidRPr="00795F7E">
              <w:rPr>
                <w:rFonts w:ascii="Times New Roman" w:hAnsi="Times New Roman" w:cs="Times New Roman"/>
                <w:spacing w:val="-3"/>
                <w:sz w:val="14"/>
                <w:szCs w:val="14"/>
              </w:rPr>
              <w:t xml:space="preserve"> </w:t>
            </w:r>
            <w:r w:rsidRPr="00795F7E">
              <w:rPr>
                <w:rFonts w:ascii="Times New Roman" w:hAnsi="Times New Roman" w:cs="Times New Roman"/>
                <w:sz w:val="14"/>
                <w:szCs w:val="14"/>
              </w:rPr>
              <w:t>i</w:t>
            </w:r>
            <w:r w:rsidRPr="00795F7E">
              <w:rPr>
                <w:rFonts w:ascii="Times New Roman" w:hAnsi="Times New Roman" w:cs="Times New Roman"/>
                <w:spacing w:val="-3"/>
                <w:sz w:val="14"/>
                <w:szCs w:val="14"/>
              </w:rPr>
              <w:t xml:space="preserve"> </w:t>
            </w:r>
            <w:r w:rsidRPr="00795F7E">
              <w:rPr>
                <w:rFonts w:ascii="Times New Roman" w:hAnsi="Times New Roman" w:cs="Times New Roman"/>
                <w:sz w:val="14"/>
                <w:szCs w:val="14"/>
              </w:rPr>
              <w:t>może</w:t>
            </w:r>
            <w:r w:rsidRPr="00795F7E">
              <w:rPr>
                <w:rFonts w:ascii="Times New Roman" w:hAnsi="Times New Roman" w:cs="Times New Roman"/>
                <w:spacing w:val="-2"/>
                <w:sz w:val="14"/>
                <w:szCs w:val="14"/>
              </w:rPr>
              <w:t xml:space="preserve"> </w:t>
            </w:r>
            <w:r w:rsidRPr="00795F7E">
              <w:rPr>
                <w:rFonts w:ascii="Times New Roman" w:hAnsi="Times New Roman" w:cs="Times New Roman"/>
                <w:sz w:val="14"/>
                <w:szCs w:val="14"/>
              </w:rPr>
              <w:t>utrudnić otrzymanie</w:t>
            </w:r>
            <w:r w:rsidRPr="00795F7E">
              <w:rPr>
                <w:rFonts w:ascii="Times New Roman" w:hAnsi="Times New Roman" w:cs="Times New Roman"/>
                <w:spacing w:val="-7"/>
                <w:sz w:val="14"/>
                <w:szCs w:val="14"/>
              </w:rPr>
              <w:t xml:space="preserve"> </w:t>
            </w:r>
            <w:r w:rsidRPr="00795F7E">
              <w:rPr>
                <w:rFonts w:ascii="Times New Roman" w:hAnsi="Times New Roman" w:cs="Times New Roman"/>
                <w:sz w:val="14"/>
                <w:szCs w:val="14"/>
              </w:rPr>
              <w:t>kredytu.</w:t>
            </w:r>
            <w:r w:rsidRPr="00795F7E">
              <w:rPr>
                <w:rFonts w:ascii="Times New Roman" w:hAnsi="Times New Roman" w:cs="Times New Roman"/>
                <w:spacing w:val="-6"/>
                <w:sz w:val="14"/>
                <w:szCs w:val="14"/>
              </w:rPr>
              <w:t xml:space="preserve"> </w:t>
            </w:r>
            <w:r w:rsidRPr="00795F7E">
              <w:rPr>
                <w:rFonts w:ascii="Times New Roman" w:hAnsi="Times New Roman" w:cs="Times New Roman"/>
                <w:sz w:val="14"/>
                <w:szCs w:val="14"/>
              </w:rPr>
              <w:t>Skutki</w:t>
            </w:r>
            <w:r w:rsidRPr="00795F7E">
              <w:rPr>
                <w:rFonts w:ascii="Times New Roman" w:hAnsi="Times New Roman" w:cs="Times New Roman"/>
                <w:spacing w:val="-6"/>
                <w:sz w:val="14"/>
                <w:szCs w:val="14"/>
              </w:rPr>
              <w:t xml:space="preserve"> </w:t>
            </w:r>
            <w:r w:rsidRPr="00795F7E">
              <w:rPr>
                <w:rFonts w:ascii="Times New Roman" w:hAnsi="Times New Roman" w:cs="Times New Roman"/>
                <w:sz w:val="14"/>
                <w:szCs w:val="14"/>
              </w:rPr>
              <w:t>braku</w:t>
            </w:r>
            <w:r w:rsidRPr="00795F7E">
              <w:rPr>
                <w:rFonts w:ascii="Times New Roman" w:hAnsi="Times New Roman" w:cs="Times New Roman"/>
                <w:spacing w:val="-7"/>
                <w:sz w:val="14"/>
                <w:szCs w:val="14"/>
              </w:rPr>
              <w:t xml:space="preserve"> </w:t>
            </w:r>
            <w:r w:rsidRPr="00795F7E">
              <w:rPr>
                <w:rFonts w:ascii="Times New Roman" w:hAnsi="Times New Roman" w:cs="Times New Roman"/>
                <w:sz w:val="14"/>
                <w:szCs w:val="14"/>
              </w:rPr>
              <w:t>płatności</w:t>
            </w:r>
            <w:r w:rsidRPr="00795F7E">
              <w:rPr>
                <w:rFonts w:ascii="Times New Roman" w:hAnsi="Times New Roman" w:cs="Times New Roman"/>
                <w:spacing w:val="-7"/>
                <w:sz w:val="14"/>
                <w:szCs w:val="14"/>
              </w:rPr>
              <w:t xml:space="preserve"> </w:t>
            </w:r>
            <w:r w:rsidRPr="00795F7E">
              <w:rPr>
                <w:rFonts w:ascii="Times New Roman" w:hAnsi="Times New Roman" w:cs="Times New Roman"/>
                <w:sz w:val="14"/>
                <w:szCs w:val="14"/>
              </w:rPr>
              <w:t>mogą</w:t>
            </w:r>
            <w:r w:rsidRPr="00795F7E">
              <w:rPr>
                <w:rFonts w:ascii="Times New Roman" w:hAnsi="Times New Roman" w:cs="Times New Roman"/>
                <w:spacing w:val="-6"/>
                <w:sz w:val="14"/>
                <w:szCs w:val="14"/>
              </w:rPr>
              <w:t xml:space="preserve"> </w:t>
            </w:r>
            <w:r w:rsidRPr="00795F7E">
              <w:rPr>
                <w:rFonts w:ascii="Times New Roman" w:hAnsi="Times New Roman" w:cs="Times New Roman"/>
                <w:sz w:val="14"/>
                <w:szCs w:val="14"/>
              </w:rPr>
              <w:t>być</w:t>
            </w:r>
            <w:r w:rsidRPr="00795F7E">
              <w:rPr>
                <w:rFonts w:ascii="Times New Roman" w:hAnsi="Times New Roman" w:cs="Times New Roman"/>
                <w:spacing w:val="40"/>
                <w:sz w:val="14"/>
                <w:szCs w:val="14"/>
              </w:rPr>
              <w:t xml:space="preserve"> </w:t>
            </w:r>
            <w:r w:rsidRPr="00795F7E">
              <w:rPr>
                <w:rFonts w:ascii="Times New Roman" w:hAnsi="Times New Roman" w:cs="Times New Roman"/>
                <w:sz w:val="14"/>
                <w:szCs w:val="14"/>
              </w:rPr>
              <w:t>dla Pana/Pani następujące:</w:t>
            </w:r>
          </w:p>
        </w:tc>
        <w:tc>
          <w:tcPr>
            <w:tcW w:w="3390" w:type="pct"/>
          </w:tcPr>
          <w:p w14:paraId="5220F75E" w14:textId="77777777" w:rsidR="00E919A1" w:rsidRDefault="00E919A1" w:rsidP="00E919A1">
            <w:pPr>
              <w:pStyle w:val="TableParagraph"/>
              <w:kinsoku w:val="0"/>
              <w:overflowPunct w:val="0"/>
              <w:spacing w:before="38"/>
              <w:ind w:left="163"/>
              <w:rPr>
                <w:color w:val="231F20"/>
                <w:spacing w:val="-2"/>
                <w:sz w:val="16"/>
                <w:szCs w:val="16"/>
              </w:rPr>
            </w:pPr>
            <w:r>
              <w:rPr>
                <w:color w:val="231F20"/>
                <w:sz w:val="16"/>
                <w:szCs w:val="16"/>
              </w:rPr>
              <w:t>–</w:t>
            </w:r>
            <w:r>
              <w:rPr>
                <w:color w:val="231F20"/>
                <w:spacing w:val="-6"/>
                <w:sz w:val="16"/>
                <w:szCs w:val="16"/>
              </w:rPr>
              <w:t xml:space="preserve"> </w:t>
            </w:r>
            <w:r>
              <w:rPr>
                <w:color w:val="231F20"/>
                <w:sz w:val="16"/>
                <w:szCs w:val="16"/>
              </w:rPr>
              <w:t>w</w:t>
            </w:r>
            <w:r>
              <w:rPr>
                <w:color w:val="231F20"/>
                <w:spacing w:val="-5"/>
                <w:sz w:val="16"/>
                <w:szCs w:val="16"/>
              </w:rPr>
              <w:t xml:space="preserve"> </w:t>
            </w:r>
            <w:r>
              <w:rPr>
                <w:color w:val="231F20"/>
                <w:sz w:val="16"/>
                <w:szCs w:val="16"/>
              </w:rPr>
              <w:t>przypadku</w:t>
            </w:r>
            <w:r>
              <w:rPr>
                <w:color w:val="231F20"/>
                <w:spacing w:val="-6"/>
                <w:sz w:val="16"/>
                <w:szCs w:val="16"/>
              </w:rPr>
              <w:t xml:space="preserve"> </w:t>
            </w:r>
            <w:r>
              <w:rPr>
                <w:color w:val="231F20"/>
                <w:sz w:val="16"/>
                <w:szCs w:val="16"/>
              </w:rPr>
              <w:t>braku</w:t>
            </w:r>
            <w:r>
              <w:rPr>
                <w:color w:val="231F20"/>
                <w:spacing w:val="-5"/>
                <w:sz w:val="16"/>
                <w:szCs w:val="16"/>
              </w:rPr>
              <w:t xml:space="preserve"> </w:t>
            </w:r>
            <w:r>
              <w:rPr>
                <w:color w:val="231F20"/>
                <w:sz w:val="16"/>
                <w:szCs w:val="16"/>
              </w:rPr>
              <w:t>lub</w:t>
            </w:r>
            <w:r>
              <w:rPr>
                <w:color w:val="231F20"/>
                <w:spacing w:val="-5"/>
                <w:sz w:val="16"/>
                <w:szCs w:val="16"/>
              </w:rPr>
              <w:t xml:space="preserve"> </w:t>
            </w:r>
            <w:r>
              <w:rPr>
                <w:color w:val="231F20"/>
                <w:sz w:val="16"/>
                <w:szCs w:val="16"/>
              </w:rPr>
              <w:t>opóźnienia</w:t>
            </w:r>
            <w:r>
              <w:rPr>
                <w:color w:val="231F20"/>
                <w:spacing w:val="-6"/>
                <w:sz w:val="16"/>
                <w:szCs w:val="16"/>
              </w:rPr>
              <w:t xml:space="preserve"> </w:t>
            </w:r>
            <w:r>
              <w:rPr>
                <w:color w:val="231F20"/>
                <w:sz w:val="16"/>
                <w:szCs w:val="16"/>
              </w:rPr>
              <w:t>płatności</w:t>
            </w:r>
            <w:r>
              <w:rPr>
                <w:color w:val="231F20"/>
                <w:spacing w:val="-5"/>
                <w:sz w:val="16"/>
                <w:szCs w:val="16"/>
              </w:rPr>
              <w:t xml:space="preserve"> </w:t>
            </w:r>
            <w:r>
              <w:rPr>
                <w:color w:val="231F20"/>
                <w:sz w:val="16"/>
                <w:szCs w:val="16"/>
              </w:rPr>
              <w:t>może</w:t>
            </w:r>
            <w:r>
              <w:rPr>
                <w:color w:val="231F20"/>
                <w:spacing w:val="-5"/>
                <w:sz w:val="16"/>
                <w:szCs w:val="16"/>
              </w:rPr>
              <w:t xml:space="preserve"> </w:t>
            </w:r>
            <w:r>
              <w:rPr>
                <w:color w:val="231F20"/>
                <w:sz w:val="16"/>
                <w:szCs w:val="16"/>
              </w:rPr>
              <w:t>Pan/Pani</w:t>
            </w:r>
            <w:r>
              <w:rPr>
                <w:color w:val="231F20"/>
                <w:spacing w:val="-4"/>
                <w:sz w:val="16"/>
                <w:szCs w:val="16"/>
              </w:rPr>
              <w:t xml:space="preserve"> </w:t>
            </w:r>
            <w:r>
              <w:rPr>
                <w:color w:val="231F20"/>
                <w:sz w:val="16"/>
                <w:szCs w:val="16"/>
              </w:rPr>
              <w:t>zostać</w:t>
            </w:r>
            <w:r>
              <w:rPr>
                <w:color w:val="231F20"/>
                <w:spacing w:val="-5"/>
                <w:sz w:val="16"/>
                <w:szCs w:val="16"/>
              </w:rPr>
              <w:t xml:space="preserve"> </w:t>
            </w:r>
            <w:r>
              <w:rPr>
                <w:color w:val="231F20"/>
                <w:sz w:val="16"/>
                <w:szCs w:val="16"/>
              </w:rPr>
              <w:t>obciążony/a</w:t>
            </w:r>
            <w:r>
              <w:rPr>
                <w:color w:val="231F20"/>
                <w:spacing w:val="-5"/>
                <w:sz w:val="16"/>
                <w:szCs w:val="16"/>
              </w:rPr>
              <w:t xml:space="preserve"> </w:t>
            </w:r>
            <w:r>
              <w:rPr>
                <w:color w:val="231F20"/>
                <w:sz w:val="16"/>
                <w:szCs w:val="16"/>
              </w:rPr>
              <w:t>następującymi</w:t>
            </w:r>
            <w:r>
              <w:rPr>
                <w:color w:val="231F20"/>
                <w:spacing w:val="-5"/>
                <w:sz w:val="16"/>
                <w:szCs w:val="16"/>
              </w:rPr>
              <w:t xml:space="preserve"> </w:t>
            </w:r>
            <w:r>
              <w:rPr>
                <w:color w:val="231F20"/>
                <w:spacing w:val="-2"/>
                <w:sz w:val="16"/>
                <w:szCs w:val="16"/>
              </w:rPr>
              <w:t>opłatami:</w:t>
            </w:r>
          </w:p>
          <w:p w14:paraId="55BEC3DD" w14:textId="77777777" w:rsidR="00E919A1" w:rsidRDefault="00E919A1" w:rsidP="00E919A1">
            <w:pPr>
              <w:pStyle w:val="TableParagraph"/>
              <w:numPr>
                <w:ilvl w:val="0"/>
                <w:numId w:val="6"/>
              </w:numPr>
              <w:tabs>
                <w:tab w:val="left" w:pos="342"/>
              </w:tabs>
              <w:kinsoku w:val="0"/>
              <w:overflowPunct w:val="0"/>
              <w:spacing w:before="8"/>
              <w:ind w:hanging="179"/>
              <w:rPr>
                <w:color w:val="231F20"/>
                <w:spacing w:val="-2"/>
                <w:sz w:val="16"/>
                <w:szCs w:val="16"/>
              </w:rPr>
            </w:pPr>
            <w:r>
              <w:rPr>
                <w:color w:val="231F20"/>
                <w:sz w:val="16"/>
                <w:szCs w:val="16"/>
              </w:rPr>
              <w:t xml:space="preserve">Odsetki za </w:t>
            </w:r>
            <w:r>
              <w:rPr>
                <w:color w:val="231F20"/>
                <w:spacing w:val="-2"/>
                <w:sz w:val="16"/>
                <w:szCs w:val="16"/>
              </w:rPr>
              <w:t>opóźnienie:</w:t>
            </w:r>
          </w:p>
          <w:p w14:paraId="126CD2A6" w14:textId="77777777" w:rsidR="00E919A1" w:rsidRDefault="00E919A1" w:rsidP="00E919A1">
            <w:pPr>
              <w:pStyle w:val="TableParagraph"/>
              <w:kinsoku w:val="0"/>
              <w:overflowPunct w:val="0"/>
              <w:spacing w:before="9" w:line="249" w:lineRule="auto"/>
              <w:ind w:left="323" w:right="73"/>
              <w:rPr>
                <w:color w:val="231F20"/>
                <w:sz w:val="16"/>
                <w:szCs w:val="16"/>
              </w:rPr>
            </w:pPr>
            <w:r>
              <w:rPr>
                <w:color w:val="231F20"/>
                <w:sz w:val="16"/>
                <w:szCs w:val="16"/>
              </w:rPr>
              <w:t>W</w:t>
            </w:r>
            <w:r>
              <w:rPr>
                <w:color w:val="231F20"/>
                <w:spacing w:val="-3"/>
                <w:sz w:val="16"/>
                <w:szCs w:val="16"/>
              </w:rPr>
              <w:t xml:space="preserve"> </w:t>
            </w:r>
            <w:r>
              <w:rPr>
                <w:color w:val="231F20"/>
                <w:sz w:val="16"/>
                <w:szCs w:val="16"/>
              </w:rPr>
              <w:t>przypadku</w:t>
            </w:r>
            <w:r>
              <w:rPr>
                <w:color w:val="231F20"/>
                <w:spacing w:val="-4"/>
                <w:sz w:val="16"/>
                <w:szCs w:val="16"/>
              </w:rPr>
              <w:t xml:space="preserve"> </w:t>
            </w:r>
            <w:r>
              <w:rPr>
                <w:color w:val="231F20"/>
                <w:sz w:val="16"/>
                <w:szCs w:val="16"/>
              </w:rPr>
              <w:t>braku</w:t>
            </w:r>
            <w:r>
              <w:rPr>
                <w:color w:val="231F20"/>
                <w:spacing w:val="-4"/>
                <w:sz w:val="16"/>
                <w:szCs w:val="16"/>
              </w:rPr>
              <w:t xml:space="preserve"> </w:t>
            </w:r>
            <w:r>
              <w:rPr>
                <w:color w:val="231F20"/>
                <w:sz w:val="16"/>
                <w:szCs w:val="16"/>
              </w:rPr>
              <w:t>spłaty</w:t>
            </w:r>
            <w:r>
              <w:rPr>
                <w:color w:val="231F20"/>
                <w:spacing w:val="-3"/>
                <w:sz w:val="16"/>
                <w:szCs w:val="16"/>
              </w:rPr>
              <w:t xml:space="preserve"> </w:t>
            </w:r>
            <w:r>
              <w:rPr>
                <w:color w:val="231F20"/>
                <w:sz w:val="16"/>
                <w:szCs w:val="16"/>
              </w:rPr>
              <w:t>przez</w:t>
            </w:r>
            <w:r>
              <w:rPr>
                <w:color w:val="231F20"/>
                <w:spacing w:val="-4"/>
                <w:sz w:val="16"/>
                <w:szCs w:val="16"/>
              </w:rPr>
              <w:t xml:space="preserve"> </w:t>
            </w:r>
            <w:r>
              <w:rPr>
                <w:color w:val="231F20"/>
                <w:sz w:val="16"/>
                <w:szCs w:val="16"/>
              </w:rPr>
              <w:t>Pożyczkobiorcę</w:t>
            </w:r>
            <w:r>
              <w:rPr>
                <w:color w:val="231F20"/>
                <w:spacing w:val="-3"/>
                <w:sz w:val="16"/>
                <w:szCs w:val="16"/>
              </w:rPr>
              <w:t xml:space="preserve"> </w:t>
            </w:r>
            <w:r>
              <w:rPr>
                <w:color w:val="231F20"/>
                <w:sz w:val="16"/>
                <w:szCs w:val="16"/>
              </w:rPr>
              <w:t>całości</w:t>
            </w:r>
            <w:r>
              <w:rPr>
                <w:color w:val="231F20"/>
                <w:spacing w:val="-3"/>
                <w:sz w:val="16"/>
                <w:szCs w:val="16"/>
              </w:rPr>
              <w:t xml:space="preserve"> </w:t>
            </w:r>
            <w:r>
              <w:rPr>
                <w:color w:val="231F20"/>
                <w:sz w:val="16"/>
                <w:szCs w:val="16"/>
              </w:rPr>
              <w:t>lub</w:t>
            </w:r>
            <w:r>
              <w:rPr>
                <w:color w:val="231F20"/>
                <w:spacing w:val="-4"/>
                <w:sz w:val="16"/>
                <w:szCs w:val="16"/>
              </w:rPr>
              <w:t xml:space="preserve"> </w:t>
            </w:r>
            <w:r>
              <w:rPr>
                <w:color w:val="231F20"/>
                <w:sz w:val="16"/>
                <w:szCs w:val="16"/>
              </w:rPr>
              <w:t>części</w:t>
            </w:r>
            <w:r>
              <w:rPr>
                <w:color w:val="231F20"/>
                <w:spacing w:val="-3"/>
                <w:sz w:val="16"/>
                <w:szCs w:val="16"/>
              </w:rPr>
              <w:t xml:space="preserve"> </w:t>
            </w:r>
            <w:r>
              <w:rPr>
                <w:color w:val="231F20"/>
                <w:sz w:val="16"/>
                <w:szCs w:val="16"/>
              </w:rPr>
              <w:t>pożyczki</w:t>
            </w:r>
            <w:r>
              <w:rPr>
                <w:color w:val="231F20"/>
                <w:spacing w:val="-4"/>
                <w:sz w:val="16"/>
                <w:szCs w:val="16"/>
              </w:rPr>
              <w:t xml:space="preserve"> </w:t>
            </w:r>
            <w:r>
              <w:rPr>
                <w:color w:val="231F20"/>
                <w:sz w:val="16"/>
                <w:szCs w:val="16"/>
              </w:rPr>
              <w:t>zgodnie</w:t>
            </w:r>
            <w:r>
              <w:rPr>
                <w:color w:val="231F20"/>
                <w:spacing w:val="-3"/>
                <w:sz w:val="16"/>
                <w:szCs w:val="16"/>
              </w:rPr>
              <w:t xml:space="preserve"> </w:t>
            </w:r>
            <w:r>
              <w:rPr>
                <w:color w:val="231F20"/>
                <w:sz w:val="16"/>
                <w:szCs w:val="16"/>
              </w:rPr>
              <w:t>z</w:t>
            </w:r>
            <w:r>
              <w:rPr>
                <w:color w:val="231F20"/>
                <w:spacing w:val="-3"/>
                <w:sz w:val="16"/>
                <w:szCs w:val="16"/>
              </w:rPr>
              <w:t xml:space="preserve"> </w:t>
            </w:r>
            <w:r>
              <w:rPr>
                <w:color w:val="231F20"/>
                <w:sz w:val="16"/>
                <w:szCs w:val="16"/>
              </w:rPr>
              <w:t>warunkami</w:t>
            </w:r>
            <w:r>
              <w:rPr>
                <w:color w:val="231F20"/>
                <w:spacing w:val="-4"/>
                <w:sz w:val="16"/>
                <w:szCs w:val="16"/>
              </w:rPr>
              <w:t xml:space="preserve"> </w:t>
            </w:r>
            <w:r>
              <w:rPr>
                <w:color w:val="231F20"/>
                <w:sz w:val="16"/>
                <w:szCs w:val="16"/>
              </w:rPr>
              <w:t>określonymi w Umowie Pożyczki, Pożyczkodawca uprawniony będzie do naliczania odsetek za opóźnienie od kwoty, która nie została Pożyczkodawcy spłacona w terminie. Stopa oprocentowania zadłużenia przeterminowanego: odsetki</w:t>
            </w:r>
            <w:r>
              <w:rPr>
                <w:color w:val="231F20"/>
                <w:spacing w:val="-1"/>
                <w:sz w:val="16"/>
                <w:szCs w:val="16"/>
              </w:rPr>
              <w:t xml:space="preserve"> </w:t>
            </w:r>
            <w:r>
              <w:rPr>
                <w:color w:val="231F20"/>
                <w:sz w:val="16"/>
                <w:szCs w:val="16"/>
              </w:rPr>
              <w:t>maksymalne za opóźnienie</w:t>
            </w:r>
            <w:r>
              <w:rPr>
                <w:color w:val="231F20"/>
                <w:spacing w:val="-1"/>
                <w:sz w:val="16"/>
                <w:szCs w:val="16"/>
              </w:rPr>
              <w:t xml:space="preserve"> </w:t>
            </w:r>
            <w:r>
              <w:rPr>
                <w:color w:val="231F20"/>
                <w:sz w:val="16"/>
                <w:szCs w:val="16"/>
              </w:rPr>
              <w:t>w</w:t>
            </w:r>
            <w:r>
              <w:rPr>
                <w:color w:val="231F20"/>
                <w:spacing w:val="-1"/>
                <w:sz w:val="16"/>
                <w:szCs w:val="16"/>
              </w:rPr>
              <w:t xml:space="preserve"> </w:t>
            </w:r>
            <w:r>
              <w:rPr>
                <w:color w:val="231F20"/>
                <w:sz w:val="16"/>
                <w:szCs w:val="16"/>
              </w:rPr>
              <w:t>wysokości</w:t>
            </w:r>
            <w:r>
              <w:rPr>
                <w:color w:val="231F20"/>
                <w:spacing w:val="-1"/>
                <w:sz w:val="16"/>
                <w:szCs w:val="16"/>
              </w:rPr>
              <w:t xml:space="preserve"> </w:t>
            </w:r>
            <w:r>
              <w:rPr>
                <w:color w:val="231F20"/>
                <w:sz w:val="16"/>
                <w:szCs w:val="16"/>
              </w:rPr>
              <w:t>……% w</w:t>
            </w:r>
            <w:r>
              <w:rPr>
                <w:color w:val="231F20"/>
                <w:spacing w:val="-1"/>
                <w:sz w:val="16"/>
                <w:szCs w:val="16"/>
              </w:rPr>
              <w:t xml:space="preserve"> </w:t>
            </w:r>
            <w:r>
              <w:rPr>
                <w:color w:val="231F20"/>
                <w:sz w:val="16"/>
                <w:szCs w:val="16"/>
              </w:rPr>
              <w:t>stosunku rocznym (dwukrotność wysokości</w:t>
            </w:r>
            <w:r>
              <w:rPr>
                <w:color w:val="231F20"/>
                <w:spacing w:val="-1"/>
                <w:sz w:val="16"/>
                <w:szCs w:val="16"/>
              </w:rPr>
              <w:t xml:space="preserve"> </w:t>
            </w:r>
            <w:r>
              <w:rPr>
                <w:color w:val="231F20"/>
                <w:sz w:val="16"/>
                <w:szCs w:val="16"/>
              </w:rPr>
              <w:t>odsetek ustawowych za opóźnienie, przy czym odsetki ustawowe za opóźnienie są równe sumie stopy referencyjnej Narodowego</w:t>
            </w:r>
            <w:r>
              <w:rPr>
                <w:color w:val="231F20"/>
                <w:spacing w:val="-3"/>
                <w:sz w:val="16"/>
                <w:szCs w:val="16"/>
              </w:rPr>
              <w:t xml:space="preserve"> </w:t>
            </w:r>
            <w:r>
              <w:rPr>
                <w:color w:val="231F20"/>
                <w:sz w:val="16"/>
                <w:szCs w:val="16"/>
              </w:rPr>
              <w:t>Banku</w:t>
            </w:r>
            <w:r>
              <w:rPr>
                <w:color w:val="231F20"/>
                <w:spacing w:val="-2"/>
                <w:sz w:val="16"/>
                <w:szCs w:val="16"/>
              </w:rPr>
              <w:t xml:space="preserve"> </w:t>
            </w:r>
            <w:r>
              <w:rPr>
                <w:color w:val="231F20"/>
                <w:sz w:val="16"/>
                <w:szCs w:val="16"/>
              </w:rPr>
              <w:t>Polskiego</w:t>
            </w:r>
            <w:r>
              <w:rPr>
                <w:color w:val="231F20"/>
                <w:spacing w:val="-2"/>
                <w:sz w:val="16"/>
                <w:szCs w:val="16"/>
              </w:rPr>
              <w:t xml:space="preserve"> </w:t>
            </w:r>
            <w:r>
              <w:rPr>
                <w:color w:val="231F20"/>
                <w:sz w:val="16"/>
                <w:szCs w:val="16"/>
              </w:rPr>
              <w:t>i</w:t>
            </w:r>
            <w:r>
              <w:rPr>
                <w:color w:val="231F20"/>
                <w:spacing w:val="-3"/>
                <w:sz w:val="16"/>
                <w:szCs w:val="16"/>
              </w:rPr>
              <w:t xml:space="preserve"> </w:t>
            </w:r>
            <w:r>
              <w:rPr>
                <w:color w:val="231F20"/>
                <w:sz w:val="16"/>
                <w:szCs w:val="16"/>
              </w:rPr>
              <w:t>5,5</w:t>
            </w:r>
            <w:r>
              <w:rPr>
                <w:color w:val="231F20"/>
                <w:spacing w:val="-3"/>
                <w:sz w:val="16"/>
                <w:szCs w:val="16"/>
              </w:rPr>
              <w:t xml:space="preserve"> </w:t>
            </w:r>
            <w:r>
              <w:rPr>
                <w:color w:val="231F20"/>
                <w:sz w:val="16"/>
                <w:szCs w:val="16"/>
              </w:rPr>
              <w:t>punktów</w:t>
            </w:r>
            <w:r>
              <w:rPr>
                <w:color w:val="231F20"/>
                <w:spacing w:val="-3"/>
                <w:sz w:val="16"/>
                <w:szCs w:val="16"/>
              </w:rPr>
              <w:t xml:space="preserve"> </w:t>
            </w:r>
            <w:r>
              <w:rPr>
                <w:color w:val="231F20"/>
                <w:sz w:val="16"/>
                <w:szCs w:val="16"/>
              </w:rPr>
              <w:t>procentowych).</w:t>
            </w:r>
            <w:r>
              <w:rPr>
                <w:color w:val="231F20"/>
                <w:spacing w:val="-3"/>
                <w:sz w:val="16"/>
                <w:szCs w:val="16"/>
              </w:rPr>
              <w:t xml:space="preserve"> </w:t>
            </w:r>
            <w:r>
              <w:rPr>
                <w:color w:val="231F20"/>
                <w:sz w:val="16"/>
                <w:szCs w:val="16"/>
              </w:rPr>
              <w:t>Zmiana</w:t>
            </w:r>
            <w:r>
              <w:rPr>
                <w:color w:val="231F20"/>
                <w:spacing w:val="-2"/>
                <w:sz w:val="16"/>
                <w:szCs w:val="16"/>
              </w:rPr>
              <w:t xml:space="preserve"> </w:t>
            </w:r>
            <w:r>
              <w:rPr>
                <w:color w:val="231F20"/>
                <w:sz w:val="16"/>
                <w:szCs w:val="16"/>
              </w:rPr>
              <w:t>stopy</w:t>
            </w:r>
            <w:r>
              <w:rPr>
                <w:color w:val="231F20"/>
                <w:spacing w:val="-2"/>
                <w:sz w:val="16"/>
                <w:szCs w:val="16"/>
              </w:rPr>
              <w:t xml:space="preserve"> </w:t>
            </w:r>
            <w:r>
              <w:rPr>
                <w:color w:val="231F20"/>
                <w:sz w:val="16"/>
                <w:szCs w:val="16"/>
              </w:rPr>
              <w:t>procentowej</w:t>
            </w:r>
            <w:r>
              <w:rPr>
                <w:color w:val="231F20"/>
                <w:spacing w:val="-3"/>
                <w:sz w:val="16"/>
                <w:szCs w:val="16"/>
              </w:rPr>
              <w:t xml:space="preserve"> </w:t>
            </w:r>
            <w:r>
              <w:rPr>
                <w:color w:val="231F20"/>
                <w:sz w:val="16"/>
                <w:szCs w:val="16"/>
              </w:rPr>
              <w:t>odsetek</w:t>
            </w:r>
            <w:r>
              <w:rPr>
                <w:color w:val="231F20"/>
                <w:spacing w:val="-3"/>
                <w:sz w:val="16"/>
                <w:szCs w:val="16"/>
              </w:rPr>
              <w:t xml:space="preserve"> </w:t>
            </w:r>
            <w:r>
              <w:rPr>
                <w:color w:val="231F20"/>
                <w:sz w:val="16"/>
                <w:szCs w:val="16"/>
              </w:rPr>
              <w:t>za</w:t>
            </w:r>
            <w:r>
              <w:rPr>
                <w:color w:val="231F20"/>
                <w:spacing w:val="-2"/>
                <w:sz w:val="16"/>
                <w:szCs w:val="16"/>
              </w:rPr>
              <w:t xml:space="preserve"> </w:t>
            </w:r>
            <w:r>
              <w:rPr>
                <w:color w:val="231F20"/>
                <w:sz w:val="16"/>
                <w:szCs w:val="16"/>
              </w:rPr>
              <w:t>opóźnienie następuje automatycznie wraz ze zmianą wysokości stopy referencyjnej Narodowego Banku Polskiego</w:t>
            </w:r>
          </w:p>
          <w:p w14:paraId="73D9EA37" w14:textId="77777777" w:rsidR="00E919A1" w:rsidRDefault="00E919A1" w:rsidP="00E919A1">
            <w:pPr>
              <w:pStyle w:val="TableParagraph"/>
              <w:numPr>
                <w:ilvl w:val="0"/>
                <w:numId w:val="6"/>
              </w:numPr>
              <w:tabs>
                <w:tab w:val="left" w:pos="342"/>
              </w:tabs>
              <w:kinsoku w:val="0"/>
              <w:overflowPunct w:val="0"/>
              <w:spacing w:before="4"/>
              <w:ind w:hanging="179"/>
              <w:rPr>
                <w:color w:val="231F20"/>
                <w:spacing w:val="-2"/>
                <w:sz w:val="16"/>
                <w:szCs w:val="16"/>
              </w:rPr>
            </w:pPr>
            <w:r>
              <w:rPr>
                <w:color w:val="231F20"/>
                <w:sz w:val="16"/>
                <w:szCs w:val="16"/>
              </w:rPr>
              <w:t>Opłata</w:t>
            </w:r>
            <w:r>
              <w:rPr>
                <w:color w:val="231F20"/>
                <w:spacing w:val="-1"/>
                <w:sz w:val="16"/>
                <w:szCs w:val="16"/>
              </w:rPr>
              <w:t xml:space="preserve"> </w:t>
            </w:r>
            <w:r>
              <w:rPr>
                <w:color w:val="231F20"/>
                <w:sz w:val="16"/>
                <w:szCs w:val="16"/>
              </w:rPr>
              <w:t>z</w:t>
            </w:r>
            <w:r>
              <w:rPr>
                <w:color w:val="231F20"/>
                <w:spacing w:val="-2"/>
                <w:sz w:val="16"/>
                <w:szCs w:val="16"/>
              </w:rPr>
              <w:t xml:space="preserve"> </w:t>
            </w:r>
            <w:r>
              <w:rPr>
                <w:color w:val="231F20"/>
                <w:sz w:val="16"/>
                <w:szCs w:val="16"/>
              </w:rPr>
              <w:t>tytułu</w:t>
            </w:r>
            <w:r>
              <w:rPr>
                <w:color w:val="231F20"/>
                <w:spacing w:val="-1"/>
                <w:sz w:val="16"/>
                <w:szCs w:val="16"/>
              </w:rPr>
              <w:t xml:space="preserve"> </w:t>
            </w:r>
            <w:r>
              <w:rPr>
                <w:color w:val="231F20"/>
                <w:sz w:val="16"/>
                <w:szCs w:val="16"/>
              </w:rPr>
              <w:t>wezwań</w:t>
            </w:r>
            <w:r>
              <w:rPr>
                <w:color w:val="231F20"/>
                <w:spacing w:val="-1"/>
                <w:sz w:val="16"/>
                <w:szCs w:val="16"/>
              </w:rPr>
              <w:t xml:space="preserve"> </w:t>
            </w:r>
            <w:r>
              <w:rPr>
                <w:color w:val="231F20"/>
                <w:sz w:val="16"/>
                <w:szCs w:val="16"/>
              </w:rPr>
              <w:t>do</w:t>
            </w:r>
            <w:r>
              <w:rPr>
                <w:color w:val="231F20"/>
                <w:spacing w:val="-2"/>
                <w:sz w:val="16"/>
                <w:szCs w:val="16"/>
              </w:rPr>
              <w:t xml:space="preserve"> </w:t>
            </w:r>
            <w:r>
              <w:rPr>
                <w:color w:val="231F20"/>
                <w:sz w:val="16"/>
                <w:szCs w:val="16"/>
              </w:rPr>
              <w:t>spłaty</w:t>
            </w:r>
            <w:r>
              <w:rPr>
                <w:color w:val="231F20"/>
                <w:spacing w:val="-1"/>
                <w:sz w:val="16"/>
                <w:szCs w:val="16"/>
              </w:rPr>
              <w:t xml:space="preserve"> </w:t>
            </w:r>
            <w:r>
              <w:rPr>
                <w:color w:val="231F20"/>
                <w:spacing w:val="-2"/>
                <w:sz w:val="16"/>
                <w:szCs w:val="16"/>
              </w:rPr>
              <w:t>pożyczki:</w:t>
            </w:r>
          </w:p>
          <w:p w14:paraId="09FB3DDD" w14:textId="161F481F" w:rsidR="00E919A1" w:rsidRDefault="00E919A1" w:rsidP="00E919A1">
            <w:pPr>
              <w:pStyle w:val="TableParagraph"/>
              <w:kinsoku w:val="0"/>
              <w:overflowPunct w:val="0"/>
              <w:spacing w:before="8"/>
              <w:ind w:left="323"/>
              <w:rPr>
                <w:color w:val="231F20"/>
                <w:spacing w:val="-5"/>
                <w:sz w:val="16"/>
                <w:szCs w:val="16"/>
              </w:rPr>
            </w:pPr>
            <w:r>
              <w:rPr>
                <w:color w:val="231F20"/>
                <w:sz w:val="16"/>
                <w:szCs w:val="16"/>
              </w:rPr>
              <w:t>wysokość</w:t>
            </w:r>
            <w:r>
              <w:rPr>
                <w:color w:val="231F20"/>
                <w:spacing w:val="-5"/>
                <w:sz w:val="16"/>
                <w:szCs w:val="16"/>
              </w:rPr>
              <w:t xml:space="preserve"> </w:t>
            </w:r>
            <w:r>
              <w:rPr>
                <w:color w:val="231F20"/>
                <w:sz w:val="16"/>
                <w:szCs w:val="16"/>
              </w:rPr>
              <w:t>opłaty</w:t>
            </w:r>
            <w:r>
              <w:rPr>
                <w:color w:val="231F20"/>
                <w:spacing w:val="-5"/>
                <w:sz w:val="16"/>
                <w:szCs w:val="16"/>
              </w:rPr>
              <w:t xml:space="preserve"> </w:t>
            </w:r>
            <w:r w:rsidR="00F7345F">
              <w:rPr>
                <w:color w:val="231F20"/>
                <w:spacing w:val="-5"/>
                <w:sz w:val="16"/>
                <w:szCs w:val="16"/>
              </w:rPr>
              <w:t>10</w:t>
            </w:r>
            <w:commentRangeStart w:id="47"/>
            <w:commentRangeStart w:id="48"/>
            <w:r>
              <w:rPr>
                <w:color w:val="231F20"/>
                <w:spacing w:val="-5"/>
                <w:sz w:val="16"/>
                <w:szCs w:val="16"/>
              </w:rPr>
              <w:t xml:space="preserve"> zł.</w:t>
            </w:r>
            <w:commentRangeEnd w:id="47"/>
            <w:r>
              <w:rPr>
                <w:rStyle w:val="Odwoaniedokomentarza"/>
              </w:rPr>
              <w:commentReference w:id="47"/>
            </w:r>
            <w:commentRangeEnd w:id="48"/>
            <w:r w:rsidR="00F7345F">
              <w:rPr>
                <w:rStyle w:val="Odwoaniedokomentarza"/>
              </w:rPr>
              <w:commentReference w:id="48"/>
            </w:r>
          </w:p>
          <w:p w14:paraId="068100C2" w14:textId="77777777" w:rsidR="00E919A1" w:rsidRDefault="00E919A1" w:rsidP="00E919A1">
            <w:pPr>
              <w:pStyle w:val="TableParagraph"/>
              <w:numPr>
                <w:ilvl w:val="0"/>
                <w:numId w:val="6"/>
              </w:numPr>
              <w:tabs>
                <w:tab w:val="left" w:pos="342"/>
              </w:tabs>
              <w:kinsoku w:val="0"/>
              <w:overflowPunct w:val="0"/>
              <w:spacing w:before="8"/>
              <w:ind w:hanging="179"/>
              <w:rPr>
                <w:color w:val="231F20"/>
                <w:spacing w:val="-2"/>
                <w:sz w:val="16"/>
                <w:szCs w:val="16"/>
              </w:rPr>
            </w:pPr>
            <w:r>
              <w:rPr>
                <w:color w:val="231F20"/>
                <w:sz w:val="16"/>
                <w:szCs w:val="16"/>
              </w:rPr>
              <w:t>Koszty</w:t>
            </w:r>
            <w:r>
              <w:rPr>
                <w:color w:val="231F20"/>
                <w:spacing w:val="-2"/>
                <w:sz w:val="16"/>
                <w:szCs w:val="16"/>
              </w:rPr>
              <w:t xml:space="preserve"> </w:t>
            </w:r>
            <w:r>
              <w:rPr>
                <w:color w:val="231F20"/>
                <w:sz w:val="16"/>
                <w:szCs w:val="16"/>
              </w:rPr>
              <w:t>sądowe i</w:t>
            </w:r>
            <w:r>
              <w:rPr>
                <w:color w:val="231F20"/>
                <w:spacing w:val="-1"/>
                <w:sz w:val="16"/>
                <w:szCs w:val="16"/>
              </w:rPr>
              <w:t xml:space="preserve"> </w:t>
            </w:r>
            <w:r>
              <w:rPr>
                <w:color w:val="231F20"/>
                <w:spacing w:val="-2"/>
                <w:sz w:val="16"/>
                <w:szCs w:val="16"/>
              </w:rPr>
              <w:t>egzekucyjne:</w:t>
            </w:r>
          </w:p>
          <w:p w14:paraId="1E06D22B" w14:textId="77777777" w:rsidR="00E919A1" w:rsidRDefault="00E919A1" w:rsidP="00E919A1">
            <w:pPr>
              <w:pStyle w:val="TableParagraph"/>
              <w:kinsoku w:val="0"/>
              <w:overflowPunct w:val="0"/>
              <w:spacing w:before="8" w:line="249" w:lineRule="auto"/>
              <w:ind w:left="323" w:right="43"/>
              <w:rPr>
                <w:color w:val="231F20"/>
                <w:sz w:val="16"/>
                <w:szCs w:val="16"/>
              </w:rPr>
            </w:pPr>
            <w:r>
              <w:rPr>
                <w:color w:val="231F20"/>
                <w:sz w:val="16"/>
                <w:szCs w:val="16"/>
              </w:rPr>
              <w:t xml:space="preserve">W przypadku niewykonania przez Pożyczkobiorcę zobowiązań wynikających z umowy pożyczki zostanie on obciążony dodatkowo kosztami sądowymi i kosztami postępowania egzekucyjnego. Brak spłaty zadłużenia może </w:t>
            </w:r>
            <w:r>
              <w:rPr>
                <w:color w:val="231F20"/>
                <w:sz w:val="16"/>
                <w:szCs w:val="16"/>
              </w:rPr>
              <w:lastRenderedPageBreak/>
              <w:t xml:space="preserve">spowodować wszczęcie postępowania sądowego w przypadku konieczności dochodzenia należności w postępowaniu sądowym i egzekucyjnym. Pożyczkobiorca może zostać zobowiązany do poniesienia kosztów postępowania sądowego i egzekucyjnego, zgodnie z obowiązującymi przepisami prawa, w szczególności ustawą z dnia 26 lipca 2005 r o kosztach sądowych w sprawach cywilnych </w:t>
            </w:r>
            <w:ins w:id="49" w:author="Anna Szumińska" w:date="2023-01-20T11:52:00Z">
              <w:r>
                <w:rPr>
                  <w:color w:val="231F20"/>
                  <w:sz w:val="16"/>
                  <w:szCs w:val="16"/>
                </w:rPr>
                <w:t>(</w:t>
              </w:r>
              <w:proofErr w:type="spellStart"/>
              <w:r>
                <w:rPr>
                  <w:color w:val="231F20"/>
                  <w:sz w:val="16"/>
                  <w:szCs w:val="16"/>
                </w:rPr>
                <w:t>t.j</w:t>
              </w:r>
              <w:proofErr w:type="spellEnd"/>
              <w:r>
                <w:rPr>
                  <w:color w:val="231F20"/>
                  <w:sz w:val="16"/>
                  <w:szCs w:val="16"/>
                </w:rPr>
                <w:t xml:space="preserve">. Dz. U. z 2022 r., poz. 1125) </w:t>
              </w:r>
            </w:ins>
            <w:r>
              <w:rPr>
                <w:color w:val="231F20"/>
                <w:sz w:val="16"/>
                <w:szCs w:val="16"/>
              </w:rPr>
              <w:t>oraz ustawy z dnia 22 marca 2018 roku</w:t>
            </w:r>
            <w:r>
              <w:rPr>
                <w:color w:val="231F20"/>
                <w:spacing w:val="-2"/>
                <w:sz w:val="16"/>
                <w:szCs w:val="16"/>
              </w:rPr>
              <w:t xml:space="preserve"> </w:t>
            </w:r>
            <w:r>
              <w:rPr>
                <w:color w:val="231F20"/>
                <w:sz w:val="16"/>
                <w:szCs w:val="16"/>
              </w:rPr>
              <w:t>o</w:t>
            </w:r>
            <w:r>
              <w:rPr>
                <w:color w:val="231F20"/>
                <w:spacing w:val="-3"/>
                <w:sz w:val="16"/>
                <w:szCs w:val="16"/>
              </w:rPr>
              <w:t xml:space="preserve"> </w:t>
            </w:r>
            <w:r>
              <w:rPr>
                <w:color w:val="231F20"/>
                <w:sz w:val="16"/>
                <w:szCs w:val="16"/>
              </w:rPr>
              <w:t>komornikach</w:t>
            </w:r>
            <w:r>
              <w:rPr>
                <w:color w:val="231F20"/>
                <w:spacing w:val="-2"/>
                <w:sz w:val="16"/>
                <w:szCs w:val="16"/>
              </w:rPr>
              <w:t xml:space="preserve"> </w:t>
            </w:r>
            <w:r>
              <w:rPr>
                <w:color w:val="231F20"/>
                <w:sz w:val="16"/>
                <w:szCs w:val="16"/>
              </w:rPr>
              <w:t>sądowych</w:t>
            </w:r>
            <w:r>
              <w:rPr>
                <w:color w:val="231F20"/>
                <w:spacing w:val="-2"/>
                <w:sz w:val="16"/>
                <w:szCs w:val="16"/>
              </w:rPr>
              <w:t xml:space="preserve"> </w:t>
            </w:r>
            <w:r>
              <w:rPr>
                <w:color w:val="231F20"/>
                <w:sz w:val="16"/>
                <w:szCs w:val="16"/>
              </w:rPr>
              <w:t>(</w:t>
            </w:r>
            <w:proofErr w:type="spellStart"/>
            <w:ins w:id="50" w:author="Anna Szumińska" w:date="2023-01-20T11:53:00Z">
              <w:r>
                <w:rPr>
                  <w:color w:val="231F20"/>
                  <w:sz w:val="16"/>
                  <w:szCs w:val="16"/>
                </w:rPr>
                <w:t>t.j</w:t>
              </w:r>
              <w:proofErr w:type="spellEnd"/>
              <w:r>
                <w:rPr>
                  <w:color w:val="231F20"/>
                  <w:sz w:val="16"/>
                  <w:szCs w:val="16"/>
                </w:rPr>
                <w:t xml:space="preserve">. </w:t>
              </w:r>
            </w:ins>
            <w:r>
              <w:rPr>
                <w:color w:val="231F20"/>
                <w:sz w:val="16"/>
                <w:szCs w:val="16"/>
              </w:rPr>
              <w:t>Dz.</w:t>
            </w:r>
            <w:r>
              <w:rPr>
                <w:color w:val="231F20"/>
                <w:spacing w:val="-2"/>
                <w:sz w:val="16"/>
                <w:szCs w:val="16"/>
              </w:rPr>
              <w:t xml:space="preserve"> </w:t>
            </w:r>
            <w:r>
              <w:rPr>
                <w:color w:val="231F20"/>
                <w:sz w:val="16"/>
                <w:szCs w:val="16"/>
              </w:rPr>
              <w:t>U.</w:t>
            </w:r>
            <w:r>
              <w:rPr>
                <w:color w:val="231F20"/>
                <w:spacing w:val="-3"/>
                <w:sz w:val="16"/>
                <w:szCs w:val="16"/>
              </w:rPr>
              <w:t xml:space="preserve"> </w:t>
            </w:r>
            <w:r>
              <w:rPr>
                <w:color w:val="231F20"/>
                <w:sz w:val="16"/>
                <w:szCs w:val="16"/>
              </w:rPr>
              <w:t>z</w:t>
            </w:r>
            <w:r>
              <w:rPr>
                <w:color w:val="231F20"/>
                <w:spacing w:val="-2"/>
                <w:sz w:val="16"/>
                <w:szCs w:val="16"/>
              </w:rPr>
              <w:t xml:space="preserve"> </w:t>
            </w:r>
            <w:r>
              <w:rPr>
                <w:color w:val="231F20"/>
                <w:sz w:val="16"/>
                <w:szCs w:val="16"/>
              </w:rPr>
              <w:t>20</w:t>
            </w:r>
            <w:ins w:id="51" w:author="Anna Szumińska" w:date="2023-01-20T11:53:00Z">
              <w:r>
                <w:rPr>
                  <w:color w:val="231F20"/>
                  <w:sz w:val="16"/>
                  <w:szCs w:val="16"/>
                </w:rPr>
                <w:t>22</w:t>
              </w:r>
            </w:ins>
            <w:del w:id="52" w:author="Anna Szumińska" w:date="2023-01-20T11:53:00Z">
              <w:r w:rsidDel="00D3363B">
                <w:rPr>
                  <w:color w:val="231F20"/>
                  <w:sz w:val="16"/>
                  <w:szCs w:val="16"/>
                </w:rPr>
                <w:delText>18</w:delText>
              </w:r>
            </w:del>
            <w:r>
              <w:rPr>
                <w:color w:val="231F20"/>
                <w:spacing w:val="-3"/>
                <w:sz w:val="16"/>
                <w:szCs w:val="16"/>
              </w:rPr>
              <w:t xml:space="preserve"> </w:t>
            </w:r>
            <w:r>
              <w:rPr>
                <w:color w:val="231F20"/>
                <w:sz w:val="16"/>
                <w:szCs w:val="16"/>
              </w:rPr>
              <w:t>r.,</w:t>
            </w:r>
            <w:r>
              <w:rPr>
                <w:color w:val="231F20"/>
                <w:spacing w:val="-2"/>
                <w:sz w:val="16"/>
                <w:szCs w:val="16"/>
              </w:rPr>
              <w:t xml:space="preserve"> </w:t>
            </w:r>
            <w:r>
              <w:rPr>
                <w:color w:val="231F20"/>
                <w:sz w:val="16"/>
                <w:szCs w:val="16"/>
              </w:rPr>
              <w:t>poz.</w:t>
            </w:r>
            <w:r>
              <w:rPr>
                <w:color w:val="231F20"/>
                <w:spacing w:val="-3"/>
                <w:sz w:val="16"/>
                <w:szCs w:val="16"/>
              </w:rPr>
              <w:t xml:space="preserve"> </w:t>
            </w:r>
            <w:ins w:id="53" w:author="Anna Szumińska" w:date="2023-01-20T11:53:00Z">
              <w:r>
                <w:rPr>
                  <w:color w:val="231F20"/>
                  <w:sz w:val="16"/>
                  <w:szCs w:val="16"/>
                </w:rPr>
                <w:t>2224</w:t>
              </w:r>
            </w:ins>
            <w:del w:id="54" w:author="Anna Szumińska" w:date="2023-01-20T11:53:00Z">
              <w:r w:rsidDel="00D3363B">
                <w:rPr>
                  <w:color w:val="231F20"/>
                  <w:sz w:val="16"/>
                  <w:szCs w:val="16"/>
                </w:rPr>
                <w:delText>771</w:delText>
              </w:r>
            </w:del>
            <w:r>
              <w:rPr>
                <w:color w:val="231F20"/>
                <w:sz w:val="16"/>
                <w:szCs w:val="16"/>
              </w:rPr>
              <w:t>,</w:t>
            </w:r>
            <w:r>
              <w:rPr>
                <w:color w:val="231F20"/>
                <w:spacing w:val="-3"/>
                <w:sz w:val="16"/>
                <w:szCs w:val="16"/>
              </w:rPr>
              <w:t xml:space="preserve"> </w:t>
            </w:r>
            <w:r>
              <w:rPr>
                <w:color w:val="231F20"/>
                <w:sz w:val="16"/>
                <w:szCs w:val="16"/>
              </w:rPr>
              <w:t>ze</w:t>
            </w:r>
            <w:r>
              <w:rPr>
                <w:color w:val="231F20"/>
                <w:spacing w:val="-2"/>
                <w:sz w:val="16"/>
                <w:szCs w:val="16"/>
              </w:rPr>
              <w:t xml:space="preserve"> </w:t>
            </w:r>
            <w:r>
              <w:rPr>
                <w:color w:val="231F20"/>
                <w:sz w:val="16"/>
                <w:szCs w:val="16"/>
              </w:rPr>
              <w:t>zm.).</w:t>
            </w:r>
            <w:r>
              <w:rPr>
                <w:color w:val="231F20"/>
                <w:spacing w:val="-2"/>
                <w:sz w:val="16"/>
                <w:szCs w:val="16"/>
              </w:rPr>
              <w:t xml:space="preserve"> </w:t>
            </w:r>
            <w:r>
              <w:rPr>
                <w:color w:val="231F20"/>
                <w:sz w:val="16"/>
                <w:szCs w:val="16"/>
              </w:rPr>
              <w:t>W</w:t>
            </w:r>
            <w:r>
              <w:rPr>
                <w:color w:val="231F20"/>
                <w:spacing w:val="-2"/>
                <w:sz w:val="16"/>
                <w:szCs w:val="16"/>
              </w:rPr>
              <w:t xml:space="preserve"> </w:t>
            </w:r>
            <w:r>
              <w:rPr>
                <w:color w:val="231F20"/>
                <w:sz w:val="16"/>
                <w:szCs w:val="16"/>
              </w:rPr>
              <w:t>przypadku,</w:t>
            </w:r>
            <w:r>
              <w:rPr>
                <w:color w:val="231F20"/>
                <w:spacing w:val="-3"/>
                <w:sz w:val="16"/>
                <w:szCs w:val="16"/>
              </w:rPr>
              <w:t xml:space="preserve"> </w:t>
            </w:r>
            <w:r>
              <w:rPr>
                <w:color w:val="231F20"/>
                <w:sz w:val="16"/>
                <w:szCs w:val="16"/>
              </w:rPr>
              <w:t>gdy</w:t>
            </w:r>
            <w:r>
              <w:rPr>
                <w:color w:val="231F20"/>
                <w:spacing w:val="-3"/>
                <w:sz w:val="16"/>
                <w:szCs w:val="16"/>
              </w:rPr>
              <w:t xml:space="preserve"> </w:t>
            </w:r>
            <w:r>
              <w:rPr>
                <w:color w:val="231F20"/>
                <w:sz w:val="16"/>
                <w:szCs w:val="16"/>
              </w:rPr>
              <w:t>w</w:t>
            </w:r>
            <w:r>
              <w:rPr>
                <w:color w:val="231F20"/>
                <w:spacing w:val="-3"/>
                <w:sz w:val="16"/>
                <w:szCs w:val="16"/>
              </w:rPr>
              <w:t xml:space="preserve"> </w:t>
            </w:r>
            <w:r>
              <w:rPr>
                <w:color w:val="231F20"/>
                <w:sz w:val="16"/>
                <w:szCs w:val="16"/>
              </w:rPr>
              <w:t>ocenie</w:t>
            </w:r>
            <w:r>
              <w:rPr>
                <w:color w:val="231F20"/>
                <w:spacing w:val="-3"/>
                <w:sz w:val="16"/>
                <w:szCs w:val="16"/>
              </w:rPr>
              <w:t xml:space="preserve"> </w:t>
            </w:r>
            <w:r>
              <w:rPr>
                <w:color w:val="231F20"/>
                <w:sz w:val="16"/>
                <w:szCs w:val="16"/>
              </w:rPr>
              <w:t>Pożyczkodawcy istnieje konieczność podjęcia czynności mających na celu windykację należności Pożyczkodawcy, jak również w trakcie trwania takich czynności, Pożyczkodawca w celu dochodzenia wymagalnych należności może korzystać z pośrednictwa wyspecjalizowanych firm windykacyjnych, które mogą podejmować wszelkie prawem dopuszczalne działania służące zaspokojeniu roszczeń Pożyczkodawcy. W takim przypadku podmiotom tym zostaną przekazane wszelkie niezbędne informacje związane z należnościami.</w:t>
            </w:r>
          </w:p>
          <w:p w14:paraId="06B97E3C" w14:textId="77777777" w:rsidR="00E919A1" w:rsidRDefault="00E919A1" w:rsidP="00E919A1">
            <w:pPr>
              <w:pStyle w:val="TableParagraph"/>
              <w:numPr>
                <w:ilvl w:val="0"/>
                <w:numId w:val="6"/>
              </w:numPr>
              <w:tabs>
                <w:tab w:val="left" w:pos="342"/>
              </w:tabs>
              <w:kinsoku w:val="0"/>
              <w:overflowPunct w:val="0"/>
              <w:spacing w:before="8"/>
              <w:ind w:hanging="179"/>
              <w:rPr>
                <w:color w:val="231F20"/>
                <w:spacing w:val="-2"/>
                <w:sz w:val="16"/>
                <w:szCs w:val="16"/>
              </w:rPr>
            </w:pPr>
            <w:r>
              <w:rPr>
                <w:color w:val="231F20"/>
                <w:sz w:val="16"/>
                <w:szCs w:val="16"/>
              </w:rPr>
              <w:t>Wypowiedzenie</w:t>
            </w:r>
            <w:r>
              <w:rPr>
                <w:color w:val="231F20"/>
                <w:spacing w:val="-3"/>
                <w:sz w:val="16"/>
                <w:szCs w:val="16"/>
              </w:rPr>
              <w:t xml:space="preserve"> </w:t>
            </w:r>
            <w:r>
              <w:rPr>
                <w:color w:val="231F20"/>
                <w:sz w:val="16"/>
                <w:szCs w:val="16"/>
              </w:rPr>
              <w:t>Umowy</w:t>
            </w:r>
            <w:r>
              <w:rPr>
                <w:color w:val="231F20"/>
                <w:spacing w:val="-2"/>
                <w:sz w:val="16"/>
                <w:szCs w:val="16"/>
              </w:rPr>
              <w:t xml:space="preserve"> </w:t>
            </w:r>
            <w:r>
              <w:rPr>
                <w:color w:val="231F20"/>
                <w:sz w:val="16"/>
                <w:szCs w:val="16"/>
              </w:rPr>
              <w:t>Pożyczki</w:t>
            </w:r>
            <w:r>
              <w:rPr>
                <w:color w:val="231F20"/>
                <w:spacing w:val="-3"/>
                <w:sz w:val="16"/>
                <w:szCs w:val="16"/>
              </w:rPr>
              <w:t xml:space="preserve"> </w:t>
            </w:r>
            <w:r>
              <w:rPr>
                <w:color w:val="231F20"/>
                <w:sz w:val="16"/>
                <w:szCs w:val="16"/>
              </w:rPr>
              <w:t>przez</w:t>
            </w:r>
            <w:r>
              <w:rPr>
                <w:color w:val="231F20"/>
                <w:spacing w:val="-2"/>
                <w:sz w:val="16"/>
                <w:szCs w:val="16"/>
              </w:rPr>
              <w:t xml:space="preserve"> Pożyczkodawcę:</w:t>
            </w:r>
          </w:p>
          <w:p w14:paraId="152C89A2" w14:textId="77777777" w:rsidR="00E919A1" w:rsidRDefault="00E919A1" w:rsidP="00E919A1">
            <w:pPr>
              <w:pStyle w:val="TableParagraph"/>
              <w:kinsoku w:val="0"/>
              <w:overflowPunct w:val="0"/>
              <w:spacing w:before="8" w:line="249" w:lineRule="auto"/>
              <w:ind w:left="323"/>
              <w:rPr>
                <w:color w:val="231F20"/>
                <w:sz w:val="16"/>
                <w:szCs w:val="16"/>
              </w:rPr>
            </w:pPr>
            <w:r>
              <w:rPr>
                <w:color w:val="231F20"/>
                <w:sz w:val="16"/>
                <w:szCs w:val="16"/>
              </w:rPr>
              <w:t>W</w:t>
            </w:r>
            <w:r>
              <w:rPr>
                <w:color w:val="231F20"/>
                <w:spacing w:val="-3"/>
                <w:sz w:val="16"/>
                <w:szCs w:val="16"/>
              </w:rPr>
              <w:t xml:space="preserve"> </w:t>
            </w:r>
            <w:r>
              <w:rPr>
                <w:color w:val="231F20"/>
                <w:sz w:val="16"/>
                <w:szCs w:val="16"/>
              </w:rPr>
              <w:t>przypadku</w:t>
            </w:r>
            <w:r>
              <w:rPr>
                <w:color w:val="231F20"/>
                <w:spacing w:val="-4"/>
                <w:sz w:val="16"/>
                <w:szCs w:val="16"/>
              </w:rPr>
              <w:t xml:space="preserve"> </w:t>
            </w:r>
            <w:r>
              <w:rPr>
                <w:color w:val="231F20"/>
                <w:sz w:val="16"/>
                <w:szCs w:val="16"/>
              </w:rPr>
              <w:t>zwłoki</w:t>
            </w:r>
            <w:r>
              <w:rPr>
                <w:color w:val="231F20"/>
                <w:spacing w:val="-3"/>
                <w:sz w:val="16"/>
                <w:szCs w:val="16"/>
              </w:rPr>
              <w:t xml:space="preserve"> </w:t>
            </w:r>
            <w:r>
              <w:rPr>
                <w:color w:val="231F20"/>
                <w:sz w:val="16"/>
                <w:szCs w:val="16"/>
              </w:rPr>
              <w:t>Pożyczkobiorcy</w:t>
            </w:r>
            <w:r>
              <w:rPr>
                <w:color w:val="231F20"/>
                <w:spacing w:val="-3"/>
                <w:sz w:val="16"/>
                <w:szCs w:val="16"/>
              </w:rPr>
              <w:t xml:space="preserve"> </w:t>
            </w:r>
            <w:r>
              <w:rPr>
                <w:color w:val="231F20"/>
                <w:sz w:val="16"/>
                <w:szCs w:val="16"/>
              </w:rPr>
              <w:t>z</w:t>
            </w:r>
            <w:r>
              <w:rPr>
                <w:color w:val="231F20"/>
                <w:spacing w:val="-3"/>
                <w:sz w:val="16"/>
                <w:szCs w:val="16"/>
              </w:rPr>
              <w:t xml:space="preserve"> </w:t>
            </w:r>
            <w:r>
              <w:rPr>
                <w:color w:val="231F20"/>
                <w:sz w:val="16"/>
                <w:szCs w:val="16"/>
              </w:rPr>
              <w:t>zapłatą</w:t>
            </w:r>
            <w:r>
              <w:rPr>
                <w:color w:val="231F20"/>
                <w:spacing w:val="-3"/>
                <w:sz w:val="16"/>
                <w:szCs w:val="16"/>
              </w:rPr>
              <w:t xml:space="preserve"> </w:t>
            </w:r>
            <w:r>
              <w:rPr>
                <w:color w:val="231F20"/>
                <w:sz w:val="16"/>
                <w:szCs w:val="16"/>
              </w:rPr>
              <w:t>kolejnych</w:t>
            </w:r>
            <w:r>
              <w:rPr>
                <w:color w:val="231F20"/>
                <w:spacing w:val="-3"/>
                <w:sz w:val="16"/>
                <w:szCs w:val="16"/>
              </w:rPr>
              <w:t xml:space="preserve"> </w:t>
            </w:r>
            <w:r>
              <w:rPr>
                <w:color w:val="231F20"/>
                <w:sz w:val="16"/>
                <w:szCs w:val="16"/>
              </w:rPr>
              <w:t>rat</w:t>
            </w:r>
            <w:r>
              <w:rPr>
                <w:color w:val="231F20"/>
                <w:spacing w:val="-3"/>
                <w:sz w:val="16"/>
                <w:szCs w:val="16"/>
              </w:rPr>
              <w:t xml:space="preserve"> </w:t>
            </w:r>
            <w:r>
              <w:rPr>
                <w:color w:val="231F20"/>
                <w:sz w:val="16"/>
                <w:szCs w:val="16"/>
              </w:rPr>
              <w:t>pożyczki</w:t>
            </w:r>
            <w:r>
              <w:rPr>
                <w:color w:val="231F20"/>
                <w:spacing w:val="-4"/>
                <w:sz w:val="16"/>
                <w:szCs w:val="16"/>
              </w:rPr>
              <w:t xml:space="preserve"> </w:t>
            </w:r>
            <w:r>
              <w:rPr>
                <w:color w:val="231F20"/>
                <w:sz w:val="16"/>
                <w:szCs w:val="16"/>
              </w:rPr>
              <w:t>za</w:t>
            </w:r>
            <w:r>
              <w:rPr>
                <w:color w:val="231F20"/>
                <w:spacing w:val="-3"/>
                <w:sz w:val="16"/>
                <w:szCs w:val="16"/>
              </w:rPr>
              <w:t xml:space="preserve"> </w:t>
            </w:r>
            <w:r>
              <w:rPr>
                <w:color w:val="231F20"/>
                <w:sz w:val="16"/>
                <w:szCs w:val="16"/>
              </w:rPr>
              <w:t>co</w:t>
            </w:r>
            <w:r>
              <w:rPr>
                <w:color w:val="231F20"/>
                <w:spacing w:val="-3"/>
                <w:sz w:val="16"/>
                <w:szCs w:val="16"/>
              </w:rPr>
              <w:t xml:space="preserve"> </w:t>
            </w:r>
            <w:r>
              <w:rPr>
                <w:color w:val="231F20"/>
                <w:sz w:val="16"/>
                <w:szCs w:val="16"/>
              </w:rPr>
              <w:t>najmniej</w:t>
            </w:r>
            <w:r>
              <w:rPr>
                <w:color w:val="231F20"/>
                <w:spacing w:val="-4"/>
                <w:sz w:val="16"/>
                <w:szCs w:val="16"/>
              </w:rPr>
              <w:t xml:space="preserve"> </w:t>
            </w:r>
            <w:r>
              <w:rPr>
                <w:color w:val="231F20"/>
                <w:sz w:val="16"/>
                <w:szCs w:val="16"/>
              </w:rPr>
              <w:t>dwa</w:t>
            </w:r>
            <w:r>
              <w:rPr>
                <w:color w:val="231F20"/>
                <w:spacing w:val="-4"/>
                <w:sz w:val="16"/>
                <w:szCs w:val="16"/>
              </w:rPr>
              <w:t xml:space="preserve"> </w:t>
            </w:r>
            <w:r>
              <w:rPr>
                <w:color w:val="231F20"/>
                <w:sz w:val="16"/>
                <w:szCs w:val="16"/>
              </w:rPr>
              <w:t>okresy</w:t>
            </w:r>
            <w:r>
              <w:rPr>
                <w:color w:val="231F20"/>
                <w:spacing w:val="-4"/>
                <w:sz w:val="16"/>
                <w:szCs w:val="16"/>
              </w:rPr>
              <w:t xml:space="preserve"> </w:t>
            </w:r>
            <w:r>
              <w:rPr>
                <w:color w:val="231F20"/>
                <w:sz w:val="16"/>
                <w:szCs w:val="16"/>
              </w:rPr>
              <w:t>płatności,</w:t>
            </w:r>
            <w:r>
              <w:rPr>
                <w:color w:val="231F20"/>
                <w:spacing w:val="-4"/>
                <w:sz w:val="16"/>
                <w:szCs w:val="16"/>
              </w:rPr>
              <w:t xml:space="preserve"> </w:t>
            </w:r>
            <w:r>
              <w:rPr>
                <w:color w:val="231F20"/>
                <w:sz w:val="16"/>
                <w:szCs w:val="16"/>
              </w:rPr>
              <w:t>w terminach wynikających z umowy Pożyczki, Pożyczkodawca będzie uprawniony do wypowiedzenia Umowy Pożyczki. Termin wypowiedzenia Umowy Pożyczki przez Pożyczkodawcę wynosi 14 dni.</w:t>
            </w:r>
          </w:p>
          <w:p w14:paraId="68A8CA6A" w14:textId="77777777" w:rsidR="00E919A1" w:rsidRDefault="00E919A1" w:rsidP="00E919A1">
            <w:pPr>
              <w:pStyle w:val="TableParagraph"/>
              <w:numPr>
                <w:ilvl w:val="0"/>
                <w:numId w:val="6"/>
              </w:numPr>
              <w:tabs>
                <w:tab w:val="left" w:pos="342"/>
              </w:tabs>
              <w:kinsoku w:val="0"/>
              <w:overflowPunct w:val="0"/>
              <w:spacing w:before="2"/>
              <w:ind w:hanging="179"/>
              <w:rPr>
                <w:color w:val="231F20"/>
                <w:spacing w:val="-2"/>
                <w:sz w:val="16"/>
                <w:szCs w:val="16"/>
              </w:rPr>
            </w:pPr>
            <w:r>
              <w:rPr>
                <w:color w:val="231F20"/>
                <w:sz w:val="16"/>
                <w:szCs w:val="16"/>
              </w:rPr>
              <w:t>Dochodzenie</w:t>
            </w:r>
            <w:r>
              <w:rPr>
                <w:color w:val="231F20"/>
                <w:spacing w:val="-5"/>
                <w:sz w:val="16"/>
                <w:szCs w:val="16"/>
              </w:rPr>
              <w:t xml:space="preserve"> </w:t>
            </w:r>
            <w:r>
              <w:rPr>
                <w:color w:val="231F20"/>
                <w:sz w:val="16"/>
                <w:szCs w:val="16"/>
              </w:rPr>
              <w:t>roszczeń</w:t>
            </w:r>
            <w:r>
              <w:rPr>
                <w:color w:val="231F20"/>
                <w:spacing w:val="-3"/>
                <w:sz w:val="16"/>
                <w:szCs w:val="16"/>
              </w:rPr>
              <w:t xml:space="preserve"> </w:t>
            </w:r>
            <w:r>
              <w:rPr>
                <w:color w:val="231F20"/>
                <w:sz w:val="16"/>
                <w:szCs w:val="16"/>
              </w:rPr>
              <w:t>z</w:t>
            </w:r>
            <w:r>
              <w:rPr>
                <w:color w:val="231F20"/>
                <w:spacing w:val="-3"/>
                <w:sz w:val="16"/>
                <w:szCs w:val="16"/>
              </w:rPr>
              <w:t xml:space="preserve"> </w:t>
            </w:r>
            <w:r>
              <w:rPr>
                <w:color w:val="231F20"/>
                <w:spacing w:val="-2"/>
                <w:sz w:val="16"/>
                <w:szCs w:val="16"/>
              </w:rPr>
              <w:t>weksla:</w:t>
            </w:r>
          </w:p>
          <w:p w14:paraId="5E8762F2" w14:textId="2E6A380C" w:rsidR="00E919A1" w:rsidRDefault="00E919A1" w:rsidP="00E919A1">
            <w:r>
              <w:rPr>
                <w:color w:val="231F20"/>
                <w:sz w:val="16"/>
                <w:szCs w:val="16"/>
              </w:rPr>
              <w:t>Po upływie terminu wypowiedzenia Pożyczkodawca ma prawo do wypełnienia wystawionego przez Pożyczko- biorcę weksla własnego in blanco na kwotę równą sumie niezwróconych kwot pożyczki, odsetek, opłat oraz powstałych kosztów, jeśli zostaną naliczone. Pożyczkodawca może przenieść swą wierzytelność wynikającą z umowy</w:t>
            </w:r>
            <w:r>
              <w:rPr>
                <w:color w:val="231F20"/>
                <w:spacing w:val="-3"/>
                <w:sz w:val="16"/>
                <w:szCs w:val="16"/>
              </w:rPr>
              <w:t xml:space="preserve"> </w:t>
            </w:r>
            <w:r>
              <w:rPr>
                <w:color w:val="231F20"/>
                <w:sz w:val="16"/>
                <w:szCs w:val="16"/>
              </w:rPr>
              <w:t>Pożyczki</w:t>
            </w:r>
            <w:r>
              <w:rPr>
                <w:color w:val="231F20"/>
                <w:spacing w:val="-2"/>
                <w:sz w:val="16"/>
                <w:szCs w:val="16"/>
              </w:rPr>
              <w:t xml:space="preserve"> </w:t>
            </w:r>
            <w:r>
              <w:rPr>
                <w:color w:val="231F20"/>
                <w:sz w:val="16"/>
                <w:szCs w:val="16"/>
              </w:rPr>
              <w:t>oraz</w:t>
            </w:r>
            <w:r>
              <w:rPr>
                <w:color w:val="231F20"/>
                <w:spacing w:val="-3"/>
                <w:sz w:val="16"/>
                <w:szCs w:val="16"/>
              </w:rPr>
              <w:t xml:space="preserve"> </w:t>
            </w:r>
            <w:r>
              <w:rPr>
                <w:color w:val="231F20"/>
                <w:sz w:val="16"/>
                <w:szCs w:val="16"/>
              </w:rPr>
              <w:t>zabezpieczenie,</w:t>
            </w:r>
            <w:r>
              <w:rPr>
                <w:color w:val="231F20"/>
                <w:spacing w:val="-2"/>
                <w:sz w:val="16"/>
                <w:szCs w:val="16"/>
              </w:rPr>
              <w:t xml:space="preserve"> </w:t>
            </w:r>
            <w:r>
              <w:rPr>
                <w:color w:val="231F20"/>
                <w:sz w:val="16"/>
                <w:szCs w:val="16"/>
              </w:rPr>
              <w:t>o</w:t>
            </w:r>
            <w:r>
              <w:rPr>
                <w:color w:val="231F20"/>
                <w:spacing w:val="-3"/>
                <w:sz w:val="16"/>
                <w:szCs w:val="16"/>
              </w:rPr>
              <w:t xml:space="preserve"> </w:t>
            </w:r>
            <w:r>
              <w:rPr>
                <w:color w:val="231F20"/>
                <w:sz w:val="16"/>
                <w:szCs w:val="16"/>
              </w:rPr>
              <w:t>którym</w:t>
            </w:r>
            <w:r>
              <w:rPr>
                <w:color w:val="231F20"/>
                <w:spacing w:val="-2"/>
                <w:sz w:val="16"/>
                <w:szCs w:val="16"/>
              </w:rPr>
              <w:t xml:space="preserve"> </w:t>
            </w:r>
            <w:r>
              <w:rPr>
                <w:color w:val="231F20"/>
                <w:sz w:val="16"/>
                <w:szCs w:val="16"/>
              </w:rPr>
              <w:t>mowa</w:t>
            </w:r>
            <w:r>
              <w:rPr>
                <w:color w:val="231F20"/>
                <w:spacing w:val="-2"/>
                <w:sz w:val="16"/>
                <w:szCs w:val="16"/>
              </w:rPr>
              <w:t xml:space="preserve"> </w:t>
            </w:r>
            <w:r>
              <w:rPr>
                <w:color w:val="231F20"/>
                <w:sz w:val="16"/>
                <w:szCs w:val="16"/>
              </w:rPr>
              <w:t>w</w:t>
            </w:r>
            <w:r>
              <w:rPr>
                <w:color w:val="231F20"/>
                <w:spacing w:val="-3"/>
                <w:sz w:val="16"/>
                <w:szCs w:val="16"/>
              </w:rPr>
              <w:t xml:space="preserve"> </w:t>
            </w:r>
            <w:r>
              <w:rPr>
                <w:color w:val="231F20"/>
                <w:sz w:val="16"/>
                <w:szCs w:val="16"/>
              </w:rPr>
              <w:t>pkt.</w:t>
            </w:r>
            <w:r>
              <w:rPr>
                <w:color w:val="231F20"/>
                <w:spacing w:val="-3"/>
                <w:sz w:val="16"/>
                <w:szCs w:val="16"/>
              </w:rPr>
              <w:t xml:space="preserve"> </w:t>
            </w:r>
            <w:r>
              <w:rPr>
                <w:color w:val="231F20"/>
                <w:sz w:val="16"/>
                <w:szCs w:val="16"/>
              </w:rPr>
              <w:t>3</w:t>
            </w:r>
            <w:r>
              <w:rPr>
                <w:color w:val="231F20"/>
                <w:spacing w:val="-3"/>
                <w:sz w:val="16"/>
                <w:szCs w:val="16"/>
              </w:rPr>
              <w:t xml:space="preserve"> </w:t>
            </w:r>
            <w:r>
              <w:rPr>
                <w:color w:val="231F20"/>
                <w:sz w:val="16"/>
                <w:szCs w:val="16"/>
              </w:rPr>
              <w:t>Umowy</w:t>
            </w:r>
            <w:r>
              <w:rPr>
                <w:color w:val="231F20"/>
                <w:spacing w:val="-3"/>
                <w:sz w:val="16"/>
                <w:szCs w:val="16"/>
              </w:rPr>
              <w:t xml:space="preserve"> </w:t>
            </w:r>
            <w:r>
              <w:rPr>
                <w:color w:val="231F20"/>
                <w:sz w:val="16"/>
                <w:szCs w:val="16"/>
              </w:rPr>
              <w:t>pożyczki</w:t>
            </w:r>
            <w:r>
              <w:rPr>
                <w:color w:val="231F20"/>
                <w:spacing w:val="-3"/>
                <w:sz w:val="16"/>
                <w:szCs w:val="16"/>
              </w:rPr>
              <w:t xml:space="preserve"> </w:t>
            </w:r>
            <w:r>
              <w:rPr>
                <w:color w:val="231F20"/>
                <w:sz w:val="16"/>
                <w:szCs w:val="16"/>
              </w:rPr>
              <w:t>na</w:t>
            </w:r>
            <w:r>
              <w:rPr>
                <w:color w:val="231F20"/>
                <w:spacing w:val="-3"/>
                <w:sz w:val="16"/>
                <w:szCs w:val="16"/>
              </w:rPr>
              <w:t xml:space="preserve"> </w:t>
            </w:r>
            <w:r>
              <w:rPr>
                <w:color w:val="231F20"/>
                <w:sz w:val="16"/>
                <w:szCs w:val="16"/>
              </w:rPr>
              <w:t>osobę</w:t>
            </w:r>
            <w:r>
              <w:rPr>
                <w:color w:val="231F20"/>
                <w:spacing w:val="-3"/>
                <w:sz w:val="16"/>
                <w:szCs w:val="16"/>
              </w:rPr>
              <w:t xml:space="preserve"> </w:t>
            </w:r>
            <w:r>
              <w:rPr>
                <w:color w:val="231F20"/>
                <w:sz w:val="16"/>
                <w:szCs w:val="16"/>
              </w:rPr>
              <w:t>trzecią,</w:t>
            </w:r>
            <w:r>
              <w:rPr>
                <w:color w:val="231F20"/>
                <w:spacing w:val="-2"/>
                <w:sz w:val="16"/>
                <w:szCs w:val="16"/>
              </w:rPr>
              <w:t xml:space="preserve"> </w:t>
            </w:r>
            <w:r>
              <w:rPr>
                <w:color w:val="231F20"/>
                <w:sz w:val="16"/>
                <w:szCs w:val="16"/>
              </w:rPr>
              <w:t>a</w:t>
            </w:r>
            <w:r>
              <w:rPr>
                <w:color w:val="231F20"/>
                <w:spacing w:val="-3"/>
                <w:sz w:val="16"/>
                <w:szCs w:val="16"/>
              </w:rPr>
              <w:t xml:space="preserve"> </w:t>
            </w:r>
            <w:r>
              <w:rPr>
                <w:color w:val="231F20"/>
                <w:sz w:val="16"/>
                <w:szCs w:val="16"/>
              </w:rPr>
              <w:t xml:space="preserve">Pożyczko- biorca wyraża na to zgodę. Przeniesienie zabezpieczenia nastąpi w drodze przelewu praw z Weksla. Umowa Pożyczki wygasa z dniem całkowitej spłaty zobowiązań z niej wynikających. W terminie 14 dni od całkowitej spłaty zobowiązań tj. wygaśnięcia Umowy Pożyczki, Pożyczkodawca jest zobowiązany do zwrotu weksla </w:t>
            </w:r>
            <w:r>
              <w:rPr>
                <w:color w:val="231F20"/>
                <w:spacing w:val="-2"/>
                <w:sz w:val="16"/>
                <w:szCs w:val="16"/>
              </w:rPr>
              <w:t>Pożyczkobiorcy.</w:t>
            </w:r>
          </w:p>
        </w:tc>
      </w:tr>
      <w:tr w:rsidR="00A967F4" w14:paraId="1BFB69CC" w14:textId="77777777" w:rsidTr="00A967F4">
        <w:tc>
          <w:tcPr>
            <w:tcW w:w="5000" w:type="pct"/>
            <w:gridSpan w:val="2"/>
          </w:tcPr>
          <w:p w14:paraId="0597649C" w14:textId="53C30D7C" w:rsidR="00A967F4" w:rsidRPr="00A967F4" w:rsidRDefault="00A967F4" w:rsidP="00A967F4">
            <w:pPr>
              <w:pStyle w:val="Akapitzlist"/>
              <w:numPr>
                <w:ilvl w:val="0"/>
                <w:numId w:val="5"/>
              </w:numPr>
              <w:rPr>
                <w:b/>
                <w:bCs/>
                <w:color w:val="231F20"/>
                <w:spacing w:val="-5"/>
              </w:rPr>
            </w:pPr>
            <w:r w:rsidRPr="00A967F4">
              <w:rPr>
                <w:b/>
                <w:bCs/>
                <w:color w:val="231F20"/>
                <w:spacing w:val="-5"/>
              </w:rPr>
              <w:lastRenderedPageBreak/>
              <w:t xml:space="preserve">INNE WAŻNE INFORMACJE </w:t>
            </w:r>
          </w:p>
        </w:tc>
      </w:tr>
      <w:tr w:rsidR="00E919A1" w14:paraId="30F21181" w14:textId="77777777" w:rsidTr="006C690D">
        <w:tc>
          <w:tcPr>
            <w:tcW w:w="1610" w:type="pct"/>
          </w:tcPr>
          <w:p w14:paraId="474A800E" w14:textId="77777777" w:rsidR="00E919A1" w:rsidRPr="00795F7E" w:rsidRDefault="00E919A1" w:rsidP="00E919A1">
            <w:pPr>
              <w:pStyle w:val="TableParagraph"/>
              <w:kinsoku w:val="0"/>
              <w:overflowPunct w:val="0"/>
              <w:rPr>
                <w:rFonts w:ascii="Times New Roman" w:hAnsi="Times New Roman" w:cs="Times New Roman"/>
                <w:b/>
                <w:bCs/>
                <w:sz w:val="16"/>
                <w:szCs w:val="16"/>
              </w:rPr>
            </w:pPr>
            <w:r w:rsidRPr="00795F7E">
              <w:rPr>
                <w:rFonts w:ascii="Times New Roman" w:hAnsi="Times New Roman" w:cs="Times New Roman"/>
                <w:b/>
                <w:bCs/>
                <w:sz w:val="16"/>
                <w:szCs w:val="16"/>
              </w:rPr>
              <w:t>Odstąpienie od umowy</w:t>
            </w:r>
          </w:p>
          <w:p w14:paraId="121FFFD4" w14:textId="101F6D62" w:rsidR="00E919A1" w:rsidRDefault="00E919A1" w:rsidP="00E919A1">
            <w:r w:rsidRPr="00795F7E">
              <w:rPr>
                <w:rFonts w:ascii="Times New Roman" w:hAnsi="Times New Roman" w:cs="Times New Roman"/>
                <w:sz w:val="16"/>
                <w:szCs w:val="16"/>
              </w:rPr>
              <w:t>W terminie 14 dni od dnia zawarcia umowy ma</w:t>
            </w:r>
            <w:r>
              <w:rPr>
                <w:rFonts w:ascii="Times New Roman" w:hAnsi="Times New Roman" w:cs="Times New Roman"/>
                <w:sz w:val="16"/>
                <w:szCs w:val="16"/>
              </w:rPr>
              <w:t xml:space="preserve"> </w:t>
            </w:r>
            <w:r w:rsidRPr="00795F7E">
              <w:rPr>
                <w:rFonts w:ascii="Times New Roman" w:hAnsi="Times New Roman" w:cs="Times New Roman"/>
                <w:sz w:val="16"/>
                <w:szCs w:val="16"/>
              </w:rPr>
              <w:t>Pan/Pani prawo do odstąpienia od umowy:</w:t>
            </w:r>
          </w:p>
        </w:tc>
        <w:tc>
          <w:tcPr>
            <w:tcW w:w="3390" w:type="pct"/>
          </w:tcPr>
          <w:p w14:paraId="70A6254E" w14:textId="20B40958" w:rsidR="00E919A1" w:rsidRDefault="00E919A1" w:rsidP="00E919A1">
            <w:r>
              <w:rPr>
                <w:color w:val="231F20"/>
                <w:spacing w:val="-5"/>
                <w:sz w:val="16"/>
                <w:szCs w:val="16"/>
              </w:rPr>
              <w:t>Tak</w:t>
            </w:r>
          </w:p>
        </w:tc>
      </w:tr>
      <w:tr w:rsidR="00E919A1" w14:paraId="3E5511CB" w14:textId="77777777" w:rsidTr="006C690D">
        <w:tc>
          <w:tcPr>
            <w:tcW w:w="1610" w:type="pct"/>
          </w:tcPr>
          <w:p w14:paraId="35D7260C" w14:textId="77777777" w:rsidR="00E919A1" w:rsidRPr="00795F7E" w:rsidRDefault="00E919A1" w:rsidP="00E919A1">
            <w:pPr>
              <w:pStyle w:val="TableParagraph"/>
              <w:kinsoku w:val="0"/>
              <w:overflowPunct w:val="0"/>
              <w:rPr>
                <w:rFonts w:ascii="Times New Roman" w:hAnsi="Times New Roman" w:cs="Times New Roman"/>
                <w:b/>
                <w:bCs/>
                <w:sz w:val="16"/>
                <w:szCs w:val="16"/>
              </w:rPr>
            </w:pPr>
            <w:r w:rsidRPr="00795F7E">
              <w:rPr>
                <w:rFonts w:ascii="Times New Roman" w:hAnsi="Times New Roman" w:cs="Times New Roman"/>
                <w:b/>
                <w:bCs/>
                <w:sz w:val="16"/>
                <w:szCs w:val="16"/>
              </w:rPr>
              <w:t>Spłata kredytu przed terminem określonym w</w:t>
            </w:r>
            <w:r>
              <w:rPr>
                <w:rFonts w:ascii="Times New Roman" w:hAnsi="Times New Roman" w:cs="Times New Roman"/>
                <w:b/>
                <w:bCs/>
                <w:sz w:val="16"/>
                <w:szCs w:val="16"/>
              </w:rPr>
              <w:t xml:space="preserve"> </w:t>
            </w:r>
            <w:r w:rsidRPr="00795F7E">
              <w:rPr>
                <w:rFonts w:ascii="Times New Roman" w:hAnsi="Times New Roman" w:cs="Times New Roman"/>
                <w:b/>
                <w:bCs/>
                <w:sz w:val="16"/>
                <w:szCs w:val="16"/>
              </w:rPr>
              <w:t>umowie</w:t>
            </w:r>
          </w:p>
          <w:p w14:paraId="19DB733A" w14:textId="77777777" w:rsidR="00E919A1" w:rsidRPr="00795F7E" w:rsidRDefault="00E919A1" w:rsidP="00E919A1">
            <w:pPr>
              <w:pStyle w:val="TableParagraph"/>
              <w:kinsoku w:val="0"/>
              <w:overflowPunct w:val="0"/>
              <w:rPr>
                <w:rFonts w:ascii="Times New Roman" w:hAnsi="Times New Roman" w:cs="Times New Roman"/>
                <w:sz w:val="14"/>
                <w:szCs w:val="14"/>
              </w:rPr>
            </w:pPr>
            <w:r w:rsidRPr="00795F7E">
              <w:rPr>
                <w:rFonts w:ascii="Times New Roman" w:hAnsi="Times New Roman" w:cs="Times New Roman"/>
                <w:sz w:val="14"/>
                <w:szCs w:val="14"/>
              </w:rPr>
              <w:t>Ma Pan/Pani prawo w każdym czasie do spłaty</w:t>
            </w:r>
          </w:p>
          <w:p w14:paraId="12E03BE2" w14:textId="77777777" w:rsidR="00E919A1" w:rsidRPr="00795F7E" w:rsidRDefault="00E919A1" w:rsidP="00E919A1">
            <w:pPr>
              <w:pStyle w:val="TableParagraph"/>
              <w:kinsoku w:val="0"/>
              <w:overflowPunct w:val="0"/>
              <w:rPr>
                <w:rFonts w:ascii="Times New Roman" w:hAnsi="Times New Roman" w:cs="Times New Roman"/>
                <w:sz w:val="14"/>
                <w:szCs w:val="14"/>
              </w:rPr>
            </w:pPr>
            <w:r w:rsidRPr="00795F7E">
              <w:rPr>
                <w:rFonts w:ascii="Times New Roman" w:hAnsi="Times New Roman" w:cs="Times New Roman"/>
                <w:sz w:val="14"/>
                <w:szCs w:val="14"/>
              </w:rPr>
              <w:t>całości lub części kredytu przed terminem</w:t>
            </w:r>
          </w:p>
          <w:p w14:paraId="5196588E" w14:textId="3F660F57" w:rsidR="00E919A1" w:rsidRDefault="00E919A1" w:rsidP="00E919A1">
            <w:r w:rsidRPr="00795F7E">
              <w:rPr>
                <w:rFonts w:ascii="Times New Roman" w:hAnsi="Times New Roman" w:cs="Times New Roman"/>
                <w:sz w:val="14"/>
                <w:szCs w:val="14"/>
              </w:rPr>
              <w:t>określonym w umow</w:t>
            </w:r>
            <w:r>
              <w:rPr>
                <w:rFonts w:ascii="Times New Roman" w:hAnsi="Times New Roman" w:cs="Times New Roman"/>
                <w:sz w:val="14"/>
                <w:szCs w:val="14"/>
              </w:rPr>
              <w:t>y</w:t>
            </w:r>
          </w:p>
        </w:tc>
        <w:tc>
          <w:tcPr>
            <w:tcW w:w="3390" w:type="pct"/>
          </w:tcPr>
          <w:p w14:paraId="19F3C18A" w14:textId="77777777" w:rsidR="00E919A1" w:rsidRDefault="00E919A1" w:rsidP="00E919A1">
            <w:pPr>
              <w:pStyle w:val="TableParagraph"/>
              <w:kinsoku w:val="0"/>
              <w:overflowPunct w:val="0"/>
              <w:spacing w:before="66"/>
              <w:ind w:left="91"/>
              <w:rPr>
                <w:color w:val="231F20"/>
                <w:spacing w:val="-5"/>
                <w:sz w:val="16"/>
                <w:szCs w:val="16"/>
              </w:rPr>
            </w:pPr>
            <w:r>
              <w:rPr>
                <w:color w:val="231F20"/>
                <w:spacing w:val="-5"/>
                <w:sz w:val="16"/>
                <w:szCs w:val="16"/>
              </w:rPr>
              <w:t>Tak</w:t>
            </w:r>
          </w:p>
          <w:p w14:paraId="0FD01F7F" w14:textId="37549670" w:rsidR="00E919A1" w:rsidRDefault="00E919A1" w:rsidP="00E919A1">
            <w:r>
              <w:rPr>
                <w:color w:val="231F20"/>
                <w:sz w:val="16"/>
                <w:szCs w:val="16"/>
              </w:rPr>
              <w:t>o</w:t>
            </w:r>
            <w:r>
              <w:rPr>
                <w:color w:val="231F20"/>
                <w:spacing w:val="-6"/>
                <w:sz w:val="16"/>
                <w:szCs w:val="16"/>
              </w:rPr>
              <w:t xml:space="preserve"> </w:t>
            </w:r>
            <w:r>
              <w:rPr>
                <w:color w:val="231F20"/>
                <w:sz w:val="16"/>
                <w:szCs w:val="16"/>
              </w:rPr>
              <w:t>ile</w:t>
            </w:r>
            <w:r>
              <w:rPr>
                <w:color w:val="231F20"/>
                <w:spacing w:val="-4"/>
                <w:sz w:val="16"/>
                <w:szCs w:val="16"/>
              </w:rPr>
              <w:t xml:space="preserve"> </w:t>
            </w:r>
            <w:r>
              <w:rPr>
                <w:color w:val="231F20"/>
                <w:sz w:val="16"/>
                <w:szCs w:val="16"/>
              </w:rPr>
              <w:t>przewidziano</w:t>
            </w:r>
            <w:r>
              <w:rPr>
                <w:color w:val="231F20"/>
                <w:spacing w:val="-3"/>
                <w:sz w:val="16"/>
                <w:szCs w:val="16"/>
              </w:rPr>
              <w:t xml:space="preserve"> </w:t>
            </w:r>
            <w:r>
              <w:rPr>
                <w:color w:val="231F20"/>
                <w:sz w:val="16"/>
                <w:szCs w:val="16"/>
              </w:rPr>
              <w:t>w</w:t>
            </w:r>
            <w:r>
              <w:rPr>
                <w:color w:val="231F20"/>
                <w:spacing w:val="-4"/>
                <w:sz w:val="16"/>
                <w:szCs w:val="16"/>
              </w:rPr>
              <w:t xml:space="preserve"> </w:t>
            </w:r>
            <w:r>
              <w:rPr>
                <w:color w:val="231F20"/>
                <w:sz w:val="16"/>
                <w:szCs w:val="16"/>
              </w:rPr>
              <w:t>umowie</w:t>
            </w:r>
            <w:r>
              <w:rPr>
                <w:color w:val="231F20"/>
                <w:spacing w:val="-4"/>
                <w:sz w:val="16"/>
                <w:szCs w:val="16"/>
              </w:rPr>
              <w:t xml:space="preserve"> </w:t>
            </w:r>
            <w:r>
              <w:rPr>
                <w:color w:val="231F20"/>
                <w:sz w:val="16"/>
                <w:szCs w:val="16"/>
              </w:rPr>
              <w:t>–</w:t>
            </w:r>
            <w:r>
              <w:rPr>
                <w:color w:val="231F20"/>
                <w:spacing w:val="-3"/>
                <w:sz w:val="16"/>
                <w:szCs w:val="16"/>
              </w:rPr>
              <w:t xml:space="preserve"> </w:t>
            </w:r>
            <w:r>
              <w:rPr>
                <w:color w:val="231F20"/>
                <w:sz w:val="16"/>
                <w:szCs w:val="16"/>
              </w:rPr>
              <w:t>prowizja</w:t>
            </w:r>
            <w:r>
              <w:rPr>
                <w:color w:val="231F20"/>
                <w:spacing w:val="-4"/>
                <w:sz w:val="16"/>
                <w:szCs w:val="16"/>
              </w:rPr>
              <w:t xml:space="preserve"> </w:t>
            </w:r>
            <w:r>
              <w:rPr>
                <w:color w:val="231F20"/>
                <w:sz w:val="16"/>
                <w:szCs w:val="16"/>
              </w:rPr>
              <w:t>za</w:t>
            </w:r>
            <w:r>
              <w:rPr>
                <w:color w:val="231F20"/>
                <w:spacing w:val="-3"/>
                <w:sz w:val="16"/>
                <w:szCs w:val="16"/>
              </w:rPr>
              <w:t xml:space="preserve"> </w:t>
            </w:r>
            <w:r>
              <w:rPr>
                <w:color w:val="231F20"/>
                <w:sz w:val="16"/>
                <w:szCs w:val="16"/>
              </w:rPr>
              <w:t>spłatę</w:t>
            </w:r>
            <w:r>
              <w:rPr>
                <w:color w:val="231F20"/>
                <w:spacing w:val="-2"/>
                <w:sz w:val="16"/>
                <w:szCs w:val="16"/>
              </w:rPr>
              <w:t xml:space="preserve"> </w:t>
            </w:r>
            <w:r>
              <w:rPr>
                <w:color w:val="231F20"/>
                <w:sz w:val="16"/>
                <w:szCs w:val="16"/>
              </w:rPr>
              <w:t>kredytu</w:t>
            </w:r>
            <w:r>
              <w:rPr>
                <w:color w:val="231F20"/>
                <w:spacing w:val="-3"/>
                <w:sz w:val="16"/>
                <w:szCs w:val="16"/>
              </w:rPr>
              <w:t xml:space="preserve"> </w:t>
            </w:r>
            <w:r>
              <w:rPr>
                <w:color w:val="231F20"/>
                <w:sz w:val="16"/>
                <w:szCs w:val="16"/>
              </w:rPr>
              <w:t>przed</w:t>
            </w:r>
            <w:r>
              <w:rPr>
                <w:color w:val="231F20"/>
                <w:spacing w:val="-4"/>
                <w:sz w:val="16"/>
                <w:szCs w:val="16"/>
              </w:rPr>
              <w:t xml:space="preserve"> </w:t>
            </w:r>
            <w:r>
              <w:rPr>
                <w:color w:val="231F20"/>
                <w:sz w:val="16"/>
                <w:szCs w:val="16"/>
              </w:rPr>
              <w:t>terminem</w:t>
            </w:r>
            <w:r>
              <w:rPr>
                <w:color w:val="231F20"/>
                <w:spacing w:val="-2"/>
                <w:sz w:val="16"/>
                <w:szCs w:val="16"/>
              </w:rPr>
              <w:t xml:space="preserve"> </w:t>
            </w:r>
            <w:r>
              <w:rPr>
                <w:color w:val="231F20"/>
                <w:sz w:val="16"/>
                <w:szCs w:val="16"/>
              </w:rPr>
              <w:t>oraz</w:t>
            </w:r>
            <w:r>
              <w:rPr>
                <w:color w:val="231F20"/>
                <w:spacing w:val="-4"/>
                <w:sz w:val="16"/>
                <w:szCs w:val="16"/>
              </w:rPr>
              <w:t xml:space="preserve"> </w:t>
            </w:r>
            <w:r>
              <w:rPr>
                <w:color w:val="231F20"/>
                <w:sz w:val="16"/>
                <w:szCs w:val="16"/>
              </w:rPr>
              <w:t>sposób</w:t>
            </w:r>
            <w:r>
              <w:rPr>
                <w:color w:val="231F20"/>
                <w:spacing w:val="-3"/>
                <w:sz w:val="16"/>
                <w:szCs w:val="16"/>
              </w:rPr>
              <w:t xml:space="preserve"> </w:t>
            </w:r>
            <w:r>
              <w:rPr>
                <w:color w:val="231F20"/>
                <w:sz w:val="16"/>
                <w:szCs w:val="16"/>
              </w:rPr>
              <w:t>jej</w:t>
            </w:r>
            <w:r>
              <w:rPr>
                <w:color w:val="231F20"/>
                <w:spacing w:val="-3"/>
                <w:sz w:val="16"/>
                <w:szCs w:val="16"/>
              </w:rPr>
              <w:t xml:space="preserve"> </w:t>
            </w:r>
            <w:r>
              <w:rPr>
                <w:color w:val="231F20"/>
                <w:sz w:val="16"/>
                <w:szCs w:val="16"/>
              </w:rPr>
              <w:t>ustalania:</w:t>
            </w:r>
            <w:r>
              <w:rPr>
                <w:color w:val="231F20"/>
                <w:spacing w:val="-2"/>
                <w:sz w:val="16"/>
                <w:szCs w:val="16"/>
              </w:rPr>
              <w:t xml:space="preserve"> </w:t>
            </w:r>
            <w:r>
              <w:rPr>
                <w:color w:val="231F20"/>
                <w:sz w:val="16"/>
                <w:szCs w:val="16"/>
              </w:rPr>
              <w:t>Nie</w:t>
            </w:r>
            <w:r>
              <w:rPr>
                <w:color w:val="231F20"/>
                <w:spacing w:val="-3"/>
                <w:sz w:val="16"/>
                <w:szCs w:val="16"/>
              </w:rPr>
              <w:t xml:space="preserve"> </w:t>
            </w:r>
            <w:r>
              <w:rPr>
                <w:color w:val="231F20"/>
                <w:spacing w:val="-2"/>
                <w:sz w:val="16"/>
                <w:szCs w:val="16"/>
              </w:rPr>
              <w:t>dotyczy</w:t>
            </w:r>
          </w:p>
        </w:tc>
      </w:tr>
      <w:tr w:rsidR="00E919A1" w14:paraId="78781092" w14:textId="77777777" w:rsidTr="006C690D">
        <w:tc>
          <w:tcPr>
            <w:tcW w:w="1610" w:type="pct"/>
          </w:tcPr>
          <w:p w14:paraId="488BF766" w14:textId="77777777" w:rsidR="00E919A1" w:rsidRPr="00795F7E" w:rsidRDefault="00E919A1" w:rsidP="00E919A1">
            <w:pPr>
              <w:pStyle w:val="TableParagraph"/>
              <w:kinsoku w:val="0"/>
              <w:overflowPunct w:val="0"/>
              <w:rPr>
                <w:rFonts w:ascii="Times New Roman" w:hAnsi="Times New Roman" w:cs="Times New Roman"/>
                <w:sz w:val="16"/>
                <w:szCs w:val="16"/>
              </w:rPr>
            </w:pPr>
            <w:r w:rsidRPr="00795F7E">
              <w:rPr>
                <w:rFonts w:ascii="Times New Roman" w:hAnsi="Times New Roman" w:cs="Times New Roman"/>
                <w:sz w:val="16"/>
                <w:szCs w:val="16"/>
              </w:rPr>
              <w:t>Uprawnienie kredytodawcy do zastrzeżenia</w:t>
            </w:r>
          </w:p>
          <w:p w14:paraId="60987D99" w14:textId="3C9ED7AD" w:rsidR="00E919A1" w:rsidRDefault="00E919A1" w:rsidP="00E919A1">
            <w:r w:rsidRPr="00795F7E">
              <w:rPr>
                <w:rFonts w:ascii="Times New Roman" w:hAnsi="Times New Roman" w:cs="Times New Roman"/>
                <w:sz w:val="16"/>
                <w:szCs w:val="16"/>
              </w:rPr>
              <w:t>prowizji za spłatę kredytu przed terminem</w:t>
            </w:r>
          </w:p>
        </w:tc>
        <w:tc>
          <w:tcPr>
            <w:tcW w:w="3390" w:type="pct"/>
          </w:tcPr>
          <w:p w14:paraId="34C4D699" w14:textId="77777777" w:rsidR="00E919A1" w:rsidRDefault="00E919A1" w:rsidP="00E919A1">
            <w:pPr>
              <w:pStyle w:val="TableParagraph"/>
              <w:kinsoku w:val="0"/>
              <w:overflowPunct w:val="0"/>
              <w:spacing w:before="83"/>
              <w:ind w:left="91"/>
              <w:rPr>
                <w:color w:val="231F20"/>
                <w:spacing w:val="-2"/>
                <w:sz w:val="16"/>
                <w:szCs w:val="16"/>
              </w:rPr>
            </w:pPr>
            <w:r>
              <w:rPr>
                <w:color w:val="231F20"/>
                <w:sz w:val="16"/>
                <w:szCs w:val="16"/>
              </w:rPr>
              <w:t>W</w:t>
            </w:r>
            <w:r>
              <w:rPr>
                <w:color w:val="231F20"/>
                <w:spacing w:val="-6"/>
                <w:sz w:val="16"/>
                <w:szCs w:val="16"/>
              </w:rPr>
              <w:t xml:space="preserve"> </w:t>
            </w:r>
            <w:r>
              <w:rPr>
                <w:color w:val="231F20"/>
                <w:sz w:val="16"/>
                <w:szCs w:val="16"/>
              </w:rPr>
              <w:t>przypadku</w:t>
            </w:r>
            <w:r>
              <w:rPr>
                <w:color w:val="231F20"/>
                <w:spacing w:val="-5"/>
                <w:sz w:val="16"/>
                <w:szCs w:val="16"/>
              </w:rPr>
              <w:t xml:space="preserve"> </w:t>
            </w:r>
            <w:r>
              <w:rPr>
                <w:color w:val="231F20"/>
                <w:sz w:val="16"/>
                <w:szCs w:val="16"/>
              </w:rPr>
              <w:t>spłaty</w:t>
            </w:r>
            <w:r>
              <w:rPr>
                <w:color w:val="231F20"/>
                <w:spacing w:val="-3"/>
                <w:sz w:val="16"/>
                <w:szCs w:val="16"/>
              </w:rPr>
              <w:t xml:space="preserve"> </w:t>
            </w:r>
            <w:r>
              <w:rPr>
                <w:color w:val="231F20"/>
                <w:sz w:val="16"/>
                <w:szCs w:val="16"/>
              </w:rPr>
              <w:t>kredytu</w:t>
            </w:r>
            <w:r>
              <w:rPr>
                <w:color w:val="231F20"/>
                <w:spacing w:val="-4"/>
                <w:sz w:val="16"/>
                <w:szCs w:val="16"/>
              </w:rPr>
              <w:t xml:space="preserve"> </w:t>
            </w:r>
            <w:r>
              <w:rPr>
                <w:color w:val="231F20"/>
                <w:sz w:val="16"/>
                <w:szCs w:val="16"/>
              </w:rPr>
              <w:t>przed</w:t>
            </w:r>
            <w:r>
              <w:rPr>
                <w:color w:val="231F20"/>
                <w:spacing w:val="-4"/>
                <w:sz w:val="16"/>
                <w:szCs w:val="16"/>
              </w:rPr>
              <w:t xml:space="preserve"> </w:t>
            </w:r>
            <w:r>
              <w:rPr>
                <w:color w:val="231F20"/>
                <w:sz w:val="16"/>
                <w:szCs w:val="16"/>
              </w:rPr>
              <w:t>terminem</w:t>
            </w:r>
            <w:r>
              <w:rPr>
                <w:color w:val="231F20"/>
                <w:spacing w:val="-4"/>
                <w:sz w:val="16"/>
                <w:szCs w:val="16"/>
              </w:rPr>
              <w:t xml:space="preserve"> </w:t>
            </w:r>
            <w:r>
              <w:rPr>
                <w:color w:val="231F20"/>
                <w:sz w:val="16"/>
                <w:szCs w:val="16"/>
              </w:rPr>
              <w:t>określonym</w:t>
            </w:r>
            <w:r>
              <w:rPr>
                <w:color w:val="231F20"/>
                <w:spacing w:val="-5"/>
                <w:sz w:val="16"/>
                <w:szCs w:val="16"/>
              </w:rPr>
              <w:t xml:space="preserve"> </w:t>
            </w:r>
            <w:r>
              <w:rPr>
                <w:color w:val="231F20"/>
                <w:sz w:val="16"/>
                <w:szCs w:val="16"/>
              </w:rPr>
              <w:t>w</w:t>
            </w:r>
            <w:r>
              <w:rPr>
                <w:color w:val="231F20"/>
                <w:spacing w:val="-4"/>
                <w:sz w:val="16"/>
                <w:szCs w:val="16"/>
              </w:rPr>
              <w:t xml:space="preserve"> </w:t>
            </w:r>
            <w:r>
              <w:rPr>
                <w:color w:val="231F20"/>
                <w:sz w:val="16"/>
                <w:szCs w:val="16"/>
              </w:rPr>
              <w:t>umowie</w:t>
            </w:r>
            <w:r>
              <w:rPr>
                <w:color w:val="231F20"/>
                <w:spacing w:val="-5"/>
                <w:sz w:val="16"/>
                <w:szCs w:val="16"/>
              </w:rPr>
              <w:t xml:space="preserve"> </w:t>
            </w:r>
            <w:r>
              <w:rPr>
                <w:color w:val="231F20"/>
                <w:sz w:val="16"/>
                <w:szCs w:val="16"/>
              </w:rPr>
              <w:t>poniesie</w:t>
            </w:r>
            <w:r>
              <w:rPr>
                <w:color w:val="231F20"/>
                <w:spacing w:val="-4"/>
                <w:sz w:val="16"/>
                <w:szCs w:val="16"/>
              </w:rPr>
              <w:t xml:space="preserve"> </w:t>
            </w:r>
            <w:r>
              <w:rPr>
                <w:color w:val="231F20"/>
                <w:sz w:val="16"/>
                <w:szCs w:val="16"/>
              </w:rPr>
              <w:t>Pan/Pani</w:t>
            </w:r>
            <w:r>
              <w:rPr>
                <w:color w:val="231F20"/>
                <w:spacing w:val="-4"/>
                <w:sz w:val="16"/>
                <w:szCs w:val="16"/>
              </w:rPr>
              <w:t xml:space="preserve"> </w:t>
            </w:r>
            <w:r>
              <w:rPr>
                <w:color w:val="231F20"/>
                <w:sz w:val="16"/>
                <w:szCs w:val="16"/>
              </w:rPr>
              <w:t>następujące</w:t>
            </w:r>
            <w:r>
              <w:rPr>
                <w:color w:val="231F20"/>
                <w:spacing w:val="-4"/>
                <w:sz w:val="16"/>
                <w:szCs w:val="16"/>
              </w:rPr>
              <w:t xml:space="preserve"> </w:t>
            </w:r>
            <w:r>
              <w:rPr>
                <w:color w:val="231F20"/>
                <w:spacing w:val="-2"/>
                <w:sz w:val="16"/>
                <w:szCs w:val="16"/>
              </w:rPr>
              <w:t>koszty:</w:t>
            </w:r>
          </w:p>
          <w:p w14:paraId="55174327" w14:textId="7E6981BF" w:rsidR="00E919A1" w:rsidRDefault="00E919A1" w:rsidP="00E919A1">
            <w:r>
              <w:rPr>
                <w:color w:val="231F20"/>
                <w:sz w:val="16"/>
                <w:szCs w:val="16"/>
              </w:rPr>
              <w:t>Nie</w:t>
            </w:r>
            <w:r>
              <w:rPr>
                <w:color w:val="231F20"/>
                <w:spacing w:val="-3"/>
                <w:sz w:val="16"/>
                <w:szCs w:val="16"/>
              </w:rPr>
              <w:t xml:space="preserve"> </w:t>
            </w:r>
            <w:r>
              <w:rPr>
                <w:color w:val="231F20"/>
                <w:spacing w:val="-2"/>
                <w:sz w:val="16"/>
                <w:szCs w:val="16"/>
              </w:rPr>
              <w:t>dotyczy</w:t>
            </w:r>
          </w:p>
        </w:tc>
      </w:tr>
      <w:tr w:rsidR="00E919A1" w14:paraId="49537CFD" w14:textId="77777777" w:rsidTr="006C690D">
        <w:tc>
          <w:tcPr>
            <w:tcW w:w="1610" w:type="pct"/>
          </w:tcPr>
          <w:p w14:paraId="24E4BCA6" w14:textId="77777777" w:rsidR="00E919A1" w:rsidRPr="00DD7AA6" w:rsidRDefault="00E919A1" w:rsidP="00E919A1">
            <w:pPr>
              <w:pStyle w:val="TableParagraph"/>
              <w:kinsoku w:val="0"/>
              <w:overflowPunct w:val="0"/>
              <w:rPr>
                <w:rFonts w:ascii="Times New Roman" w:hAnsi="Times New Roman" w:cs="Times New Roman"/>
                <w:b/>
                <w:bCs/>
                <w:sz w:val="16"/>
                <w:szCs w:val="16"/>
              </w:rPr>
            </w:pPr>
            <w:r w:rsidRPr="00DD7AA6">
              <w:rPr>
                <w:rFonts w:ascii="Times New Roman" w:hAnsi="Times New Roman" w:cs="Times New Roman"/>
                <w:b/>
                <w:bCs/>
                <w:sz w:val="16"/>
                <w:szCs w:val="16"/>
              </w:rPr>
              <w:t>Sprawdzenie w bazie danych</w:t>
            </w:r>
          </w:p>
          <w:p w14:paraId="3120B656" w14:textId="7625E0AD" w:rsidR="00E919A1" w:rsidRDefault="00E919A1" w:rsidP="00E919A1">
            <w:r w:rsidRPr="00DD7AA6">
              <w:rPr>
                <w:rFonts w:ascii="Times New Roman" w:hAnsi="Times New Roman" w:cs="Times New Roman"/>
                <w:sz w:val="14"/>
                <w:szCs w:val="14"/>
              </w:rPr>
              <w:t>Jeżeli kredytodawca odmówi Panu/Pani udzielenia</w:t>
            </w:r>
            <w:r>
              <w:rPr>
                <w:rFonts w:ascii="Times New Roman" w:hAnsi="Times New Roman" w:cs="Times New Roman"/>
                <w:sz w:val="14"/>
                <w:szCs w:val="14"/>
              </w:rPr>
              <w:t xml:space="preserve"> </w:t>
            </w:r>
            <w:r w:rsidRPr="00DD7AA6">
              <w:rPr>
                <w:rFonts w:ascii="Times New Roman" w:hAnsi="Times New Roman" w:cs="Times New Roman"/>
                <w:sz w:val="14"/>
                <w:szCs w:val="14"/>
              </w:rPr>
              <w:t>kredytu konsumenckiego na podstawie informacji</w:t>
            </w:r>
            <w:r>
              <w:rPr>
                <w:rFonts w:ascii="Times New Roman" w:hAnsi="Times New Roman" w:cs="Times New Roman"/>
                <w:sz w:val="14"/>
                <w:szCs w:val="14"/>
              </w:rPr>
              <w:t xml:space="preserve"> </w:t>
            </w:r>
            <w:r w:rsidRPr="00DD7AA6">
              <w:rPr>
                <w:rFonts w:ascii="Times New Roman" w:hAnsi="Times New Roman" w:cs="Times New Roman"/>
                <w:sz w:val="14"/>
                <w:szCs w:val="14"/>
              </w:rPr>
              <w:t>zawartych w bazie danych kredytodawca</w:t>
            </w:r>
            <w:r>
              <w:rPr>
                <w:rFonts w:ascii="Times New Roman" w:hAnsi="Times New Roman" w:cs="Times New Roman"/>
                <w:sz w:val="14"/>
                <w:szCs w:val="14"/>
              </w:rPr>
              <w:t xml:space="preserve"> </w:t>
            </w:r>
            <w:r w:rsidRPr="00DD7AA6">
              <w:rPr>
                <w:rFonts w:ascii="Times New Roman" w:hAnsi="Times New Roman" w:cs="Times New Roman"/>
                <w:sz w:val="14"/>
                <w:szCs w:val="14"/>
              </w:rPr>
              <w:t>niezwłocznie zobowiązany jest przekazać</w:t>
            </w:r>
            <w:r>
              <w:rPr>
                <w:rFonts w:ascii="Times New Roman" w:hAnsi="Times New Roman" w:cs="Times New Roman"/>
                <w:sz w:val="14"/>
                <w:szCs w:val="14"/>
              </w:rPr>
              <w:t xml:space="preserve"> </w:t>
            </w:r>
            <w:r w:rsidRPr="00DD7AA6">
              <w:rPr>
                <w:rFonts w:ascii="Times New Roman" w:hAnsi="Times New Roman" w:cs="Times New Roman"/>
                <w:sz w:val="14"/>
                <w:szCs w:val="14"/>
              </w:rPr>
              <w:t>Panu/Pani bezpłatną informację o wynikach tego</w:t>
            </w:r>
            <w:r>
              <w:rPr>
                <w:rFonts w:ascii="Times New Roman" w:hAnsi="Times New Roman" w:cs="Times New Roman"/>
                <w:sz w:val="14"/>
                <w:szCs w:val="14"/>
              </w:rPr>
              <w:t xml:space="preserve"> </w:t>
            </w:r>
            <w:r w:rsidRPr="00DD7AA6">
              <w:rPr>
                <w:rFonts w:ascii="Times New Roman" w:hAnsi="Times New Roman" w:cs="Times New Roman"/>
                <w:sz w:val="14"/>
                <w:szCs w:val="14"/>
              </w:rPr>
              <w:t>sprawdzenia oraz wskazać bazę danych, w której</w:t>
            </w:r>
            <w:r>
              <w:rPr>
                <w:rFonts w:ascii="Times New Roman" w:hAnsi="Times New Roman" w:cs="Times New Roman"/>
                <w:sz w:val="14"/>
                <w:szCs w:val="14"/>
              </w:rPr>
              <w:t xml:space="preserve"> </w:t>
            </w:r>
            <w:r w:rsidRPr="00DD7AA6">
              <w:rPr>
                <w:rFonts w:ascii="Times New Roman" w:hAnsi="Times New Roman" w:cs="Times New Roman"/>
                <w:sz w:val="14"/>
                <w:szCs w:val="14"/>
              </w:rPr>
              <w:t>tego sprawdzenia dokonano</w:t>
            </w:r>
          </w:p>
        </w:tc>
        <w:tc>
          <w:tcPr>
            <w:tcW w:w="3390" w:type="pct"/>
          </w:tcPr>
          <w:p w14:paraId="26294BC7" w14:textId="77777777" w:rsidR="00E919A1" w:rsidRDefault="00E919A1" w:rsidP="00E919A1">
            <w:pPr>
              <w:pStyle w:val="TableParagraph"/>
              <w:kinsoku w:val="0"/>
              <w:overflowPunct w:val="0"/>
              <w:spacing w:before="66"/>
              <w:ind w:left="91"/>
              <w:rPr>
                <w:color w:val="231F20"/>
                <w:spacing w:val="-2"/>
                <w:sz w:val="16"/>
                <w:szCs w:val="16"/>
              </w:rPr>
            </w:pPr>
            <w:r>
              <w:rPr>
                <w:color w:val="231F20"/>
                <w:sz w:val="16"/>
                <w:szCs w:val="16"/>
              </w:rPr>
              <w:t>Został/a</w:t>
            </w:r>
            <w:r>
              <w:rPr>
                <w:color w:val="231F20"/>
                <w:spacing w:val="-1"/>
                <w:sz w:val="16"/>
                <w:szCs w:val="16"/>
              </w:rPr>
              <w:t xml:space="preserve"> </w:t>
            </w:r>
            <w:r>
              <w:rPr>
                <w:color w:val="231F20"/>
                <w:sz w:val="16"/>
                <w:szCs w:val="16"/>
              </w:rPr>
              <w:t>Pan/Pani</w:t>
            </w:r>
            <w:r>
              <w:rPr>
                <w:color w:val="231F20"/>
                <w:spacing w:val="-1"/>
                <w:sz w:val="16"/>
                <w:szCs w:val="16"/>
              </w:rPr>
              <w:t xml:space="preserve"> </w:t>
            </w:r>
            <w:r>
              <w:rPr>
                <w:color w:val="231F20"/>
                <w:sz w:val="16"/>
                <w:szCs w:val="16"/>
              </w:rPr>
              <w:t>sprawdzony/a</w:t>
            </w:r>
            <w:r>
              <w:rPr>
                <w:color w:val="231F20"/>
                <w:spacing w:val="-1"/>
                <w:sz w:val="16"/>
                <w:szCs w:val="16"/>
              </w:rPr>
              <w:t xml:space="preserve"> </w:t>
            </w:r>
            <w:r>
              <w:rPr>
                <w:color w:val="231F20"/>
                <w:sz w:val="16"/>
                <w:szCs w:val="16"/>
              </w:rPr>
              <w:t>w</w:t>
            </w:r>
            <w:r>
              <w:rPr>
                <w:color w:val="231F20"/>
                <w:spacing w:val="-2"/>
                <w:sz w:val="16"/>
                <w:szCs w:val="16"/>
              </w:rPr>
              <w:t xml:space="preserve"> </w:t>
            </w:r>
            <w:r>
              <w:rPr>
                <w:color w:val="231F20"/>
                <w:sz w:val="16"/>
                <w:szCs w:val="16"/>
              </w:rPr>
              <w:t>bazie</w:t>
            </w:r>
            <w:r>
              <w:rPr>
                <w:color w:val="231F20"/>
                <w:spacing w:val="-1"/>
                <w:sz w:val="16"/>
                <w:szCs w:val="16"/>
              </w:rPr>
              <w:t xml:space="preserve"> </w:t>
            </w:r>
            <w:r>
              <w:rPr>
                <w:color w:val="231F20"/>
                <w:spacing w:val="-2"/>
                <w:sz w:val="16"/>
                <w:szCs w:val="16"/>
              </w:rPr>
              <w:t>danych:</w:t>
            </w:r>
          </w:p>
          <w:p w14:paraId="4EFFE07A" w14:textId="194CDFBF" w:rsidR="00E919A1" w:rsidRDefault="00E919A1" w:rsidP="00E919A1">
            <w:r>
              <w:rPr>
                <w:color w:val="231F20"/>
                <w:sz w:val="16"/>
                <w:szCs w:val="16"/>
              </w:rPr>
              <w:t>Krajowy</w:t>
            </w:r>
            <w:r>
              <w:rPr>
                <w:color w:val="231F20"/>
                <w:spacing w:val="-2"/>
                <w:sz w:val="16"/>
                <w:szCs w:val="16"/>
              </w:rPr>
              <w:t xml:space="preserve"> </w:t>
            </w:r>
            <w:r>
              <w:rPr>
                <w:color w:val="231F20"/>
                <w:sz w:val="16"/>
                <w:szCs w:val="16"/>
              </w:rPr>
              <w:t>Rejestr</w:t>
            </w:r>
            <w:r>
              <w:rPr>
                <w:color w:val="231F20"/>
                <w:spacing w:val="-3"/>
                <w:sz w:val="16"/>
                <w:szCs w:val="16"/>
              </w:rPr>
              <w:t xml:space="preserve"> </w:t>
            </w:r>
            <w:r>
              <w:rPr>
                <w:color w:val="231F20"/>
                <w:sz w:val="16"/>
                <w:szCs w:val="16"/>
              </w:rPr>
              <w:t>Długów</w:t>
            </w:r>
            <w:r>
              <w:rPr>
                <w:color w:val="231F20"/>
                <w:spacing w:val="-3"/>
                <w:sz w:val="16"/>
                <w:szCs w:val="16"/>
              </w:rPr>
              <w:t xml:space="preserve"> </w:t>
            </w:r>
            <w:r>
              <w:rPr>
                <w:color w:val="231F20"/>
                <w:sz w:val="16"/>
                <w:szCs w:val="16"/>
              </w:rPr>
              <w:t>Biuro</w:t>
            </w:r>
            <w:r>
              <w:rPr>
                <w:color w:val="231F20"/>
                <w:spacing w:val="-2"/>
                <w:sz w:val="16"/>
                <w:szCs w:val="16"/>
              </w:rPr>
              <w:t xml:space="preserve"> </w:t>
            </w:r>
            <w:r>
              <w:rPr>
                <w:color w:val="231F20"/>
                <w:sz w:val="16"/>
                <w:szCs w:val="16"/>
              </w:rPr>
              <w:t>Informacji</w:t>
            </w:r>
            <w:r>
              <w:rPr>
                <w:color w:val="231F20"/>
                <w:spacing w:val="-2"/>
                <w:sz w:val="16"/>
                <w:szCs w:val="16"/>
              </w:rPr>
              <w:t xml:space="preserve"> </w:t>
            </w:r>
            <w:r>
              <w:rPr>
                <w:color w:val="231F20"/>
                <w:sz w:val="16"/>
                <w:szCs w:val="16"/>
              </w:rPr>
              <w:t>Gospodarczej</w:t>
            </w:r>
            <w:r>
              <w:rPr>
                <w:color w:val="231F20"/>
                <w:spacing w:val="-1"/>
                <w:sz w:val="16"/>
                <w:szCs w:val="16"/>
              </w:rPr>
              <w:t xml:space="preserve"> </w:t>
            </w:r>
            <w:r>
              <w:rPr>
                <w:color w:val="231F20"/>
                <w:spacing w:val="-4"/>
                <w:sz w:val="16"/>
                <w:szCs w:val="16"/>
              </w:rPr>
              <w:t>S.A.</w:t>
            </w:r>
          </w:p>
        </w:tc>
      </w:tr>
      <w:tr w:rsidR="00E919A1" w14:paraId="52B83069" w14:textId="77777777" w:rsidTr="006C690D">
        <w:tc>
          <w:tcPr>
            <w:tcW w:w="1610" w:type="pct"/>
          </w:tcPr>
          <w:p w14:paraId="707B135E" w14:textId="77777777" w:rsidR="00E919A1" w:rsidRDefault="00E919A1" w:rsidP="00E919A1">
            <w:pPr>
              <w:pStyle w:val="TableParagraph"/>
              <w:kinsoku w:val="0"/>
              <w:overflowPunct w:val="0"/>
              <w:rPr>
                <w:rFonts w:ascii="Times New Roman" w:hAnsi="Times New Roman" w:cs="Times New Roman"/>
                <w:sz w:val="12"/>
                <w:szCs w:val="12"/>
              </w:rPr>
            </w:pPr>
          </w:p>
          <w:p w14:paraId="3CA2E1B4" w14:textId="77777777" w:rsidR="00E919A1" w:rsidRPr="00DD7AA6" w:rsidRDefault="00E919A1" w:rsidP="00E919A1">
            <w:pPr>
              <w:pStyle w:val="TableParagraph"/>
              <w:kinsoku w:val="0"/>
              <w:overflowPunct w:val="0"/>
              <w:rPr>
                <w:rFonts w:ascii="Times New Roman" w:hAnsi="Times New Roman" w:cs="Times New Roman"/>
                <w:b/>
                <w:bCs/>
                <w:sz w:val="16"/>
                <w:szCs w:val="16"/>
              </w:rPr>
            </w:pPr>
            <w:r w:rsidRPr="00DD7AA6">
              <w:rPr>
                <w:rFonts w:ascii="Times New Roman" w:hAnsi="Times New Roman" w:cs="Times New Roman"/>
                <w:b/>
                <w:bCs/>
                <w:sz w:val="16"/>
                <w:szCs w:val="16"/>
              </w:rPr>
              <w:t>Prawo do otrzymania projektu umowy o kredyt</w:t>
            </w:r>
          </w:p>
          <w:p w14:paraId="4FB9873D" w14:textId="77777777" w:rsidR="00E919A1" w:rsidRPr="00DD7AA6" w:rsidRDefault="00E919A1" w:rsidP="00E919A1">
            <w:pPr>
              <w:pStyle w:val="TableParagraph"/>
              <w:kinsoku w:val="0"/>
              <w:overflowPunct w:val="0"/>
              <w:spacing w:line="249" w:lineRule="auto"/>
              <w:ind w:right="19"/>
              <w:rPr>
                <w:rFonts w:ascii="Times New Roman" w:hAnsi="Times New Roman" w:cs="Times New Roman"/>
                <w:spacing w:val="-2"/>
                <w:sz w:val="13"/>
                <w:szCs w:val="13"/>
              </w:rPr>
            </w:pPr>
            <w:r w:rsidRPr="00DD7AA6">
              <w:rPr>
                <w:rFonts w:ascii="Times New Roman" w:hAnsi="Times New Roman" w:cs="Times New Roman"/>
                <w:spacing w:val="-4"/>
                <w:sz w:val="13"/>
                <w:szCs w:val="13"/>
              </w:rPr>
              <w:t>Ma</w:t>
            </w:r>
            <w:r w:rsidRPr="00DD7AA6">
              <w:rPr>
                <w:rFonts w:ascii="Times New Roman" w:hAnsi="Times New Roman" w:cs="Times New Roman"/>
                <w:spacing w:val="-11"/>
                <w:sz w:val="13"/>
                <w:szCs w:val="13"/>
              </w:rPr>
              <w:t xml:space="preserve"> </w:t>
            </w:r>
            <w:r w:rsidRPr="00DD7AA6">
              <w:rPr>
                <w:rFonts w:ascii="Times New Roman" w:hAnsi="Times New Roman" w:cs="Times New Roman"/>
                <w:spacing w:val="-4"/>
                <w:sz w:val="13"/>
                <w:szCs w:val="13"/>
              </w:rPr>
              <w:t>Pan/Pani</w:t>
            </w:r>
            <w:r w:rsidRPr="00DD7AA6">
              <w:rPr>
                <w:rFonts w:ascii="Times New Roman" w:hAnsi="Times New Roman" w:cs="Times New Roman"/>
                <w:spacing w:val="-9"/>
                <w:sz w:val="13"/>
                <w:szCs w:val="13"/>
              </w:rPr>
              <w:t xml:space="preserve"> </w:t>
            </w:r>
            <w:r w:rsidRPr="00DD7AA6">
              <w:rPr>
                <w:rFonts w:ascii="Times New Roman" w:hAnsi="Times New Roman" w:cs="Times New Roman"/>
                <w:spacing w:val="-4"/>
                <w:sz w:val="13"/>
                <w:szCs w:val="13"/>
              </w:rPr>
              <w:t>prawo</w:t>
            </w:r>
            <w:r w:rsidRPr="00DD7AA6">
              <w:rPr>
                <w:rFonts w:ascii="Times New Roman" w:hAnsi="Times New Roman" w:cs="Times New Roman"/>
                <w:spacing w:val="-9"/>
                <w:sz w:val="13"/>
                <w:szCs w:val="13"/>
              </w:rPr>
              <w:t xml:space="preserve"> </w:t>
            </w:r>
            <w:r w:rsidRPr="00DD7AA6">
              <w:rPr>
                <w:rFonts w:ascii="Times New Roman" w:hAnsi="Times New Roman" w:cs="Times New Roman"/>
                <w:spacing w:val="-4"/>
                <w:sz w:val="13"/>
                <w:szCs w:val="13"/>
              </w:rPr>
              <w:t>do</w:t>
            </w:r>
            <w:r w:rsidRPr="00DD7AA6">
              <w:rPr>
                <w:rFonts w:ascii="Times New Roman" w:hAnsi="Times New Roman" w:cs="Times New Roman"/>
                <w:spacing w:val="-9"/>
                <w:sz w:val="13"/>
                <w:szCs w:val="13"/>
              </w:rPr>
              <w:t xml:space="preserve"> </w:t>
            </w:r>
            <w:r w:rsidRPr="00DD7AA6">
              <w:rPr>
                <w:rFonts w:ascii="Times New Roman" w:hAnsi="Times New Roman" w:cs="Times New Roman"/>
                <w:spacing w:val="-4"/>
                <w:sz w:val="13"/>
                <w:szCs w:val="13"/>
              </w:rPr>
              <w:t>otrzymania,</w:t>
            </w:r>
            <w:r w:rsidRPr="00DD7AA6">
              <w:rPr>
                <w:rFonts w:ascii="Times New Roman" w:hAnsi="Times New Roman" w:cs="Times New Roman"/>
                <w:spacing w:val="-9"/>
                <w:sz w:val="13"/>
                <w:szCs w:val="13"/>
              </w:rPr>
              <w:t xml:space="preserve"> </w:t>
            </w:r>
            <w:r w:rsidRPr="00DD7AA6">
              <w:rPr>
                <w:rFonts w:ascii="Times New Roman" w:hAnsi="Times New Roman" w:cs="Times New Roman"/>
                <w:spacing w:val="-4"/>
                <w:sz w:val="13"/>
                <w:szCs w:val="13"/>
              </w:rPr>
              <w:t>na</w:t>
            </w:r>
            <w:r w:rsidRPr="00DD7AA6">
              <w:rPr>
                <w:rFonts w:ascii="Times New Roman" w:hAnsi="Times New Roman" w:cs="Times New Roman"/>
                <w:spacing w:val="-9"/>
                <w:sz w:val="13"/>
                <w:szCs w:val="13"/>
              </w:rPr>
              <w:t xml:space="preserve"> </w:t>
            </w:r>
            <w:r w:rsidRPr="00DD7AA6">
              <w:rPr>
                <w:rFonts w:ascii="Times New Roman" w:hAnsi="Times New Roman" w:cs="Times New Roman"/>
                <w:spacing w:val="-4"/>
                <w:sz w:val="13"/>
                <w:szCs w:val="13"/>
              </w:rPr>
              <w:t>wniosek,</w:t>
            </w:r>
            <w:r w:rsidRPr="00DD7AA6">
              <w:rPr>
                <w:rFonts w:ascii="Times New Roman" w:hAnsi="Times New Roman" w:cs="Times New Roman"/>
                <w:spacing w:val="-9"/>
                <w:sz w:val="13"/>
                <w:szCs w:val="13"/>
              </w:rPr>
              <w:t xml:space="preserve"> </w:t>
            </w:r>
            <w:r w:rsidRPr="00DD7AA6">
              <w:rPr>
                <w:rFonts w:ascii="Times New Roman" w:hAnsi="Times New Roman" w:cs="Times New Roman"/>
                <w:spacing w:val="-4"/>
                <w:sz w:val="13"/>
                <w:szCs w:val="13"/>
              </w:rPr>
              <w:t>bezpłatnego</w:t>
            </w:r>
            <w:r w:rsidRPr="00DD7AA6">
              <w:rPr>
                <w:rFonts w:ascii="Times New Roman" w:hAnsi="Times New Roman" w:cs="Times New Roman"/>
                <w:spacing w:val="40"/>
                <w:sz w:val="13"/>
                <w:szCs w:val="13"/>
              </w:rPr>
              <w:t xml:space="preserve"> </w:t>
            </w:r>
            <w:r w:rsidRPr="00DD7AA6">
              <w:rPr>
                <w:rFonts w:ascii="Times New Roman" w:hAnsi="Times New Roman" w:cs="Times New Roman"/>
                <w:spacing w:val="-2"/>
                <w:sz w:val="13"/>
                <w:szCs w:val="13"/>
              </w:rPr>
              <w:t>projektu</w:t>
            </w:r>
            <w:r w:rsidRPr="00DD7AA6">
              <w:rPr>
                <w:rFonts w:ascii="Times New Roman" w:hAnsi="Times New Roman" w:cs="Times New Roman"/>
                <w:spacing w:val="-9"/>
                <w:sz w:val="13"/>
                <w:szCs w:val="13"/>
              </w:rPr>
              <w:t xml:space="preserve"> </w:t>
            </w:r>
            <w:r w:rsidRPr="00DD7AA6">
              <w:rPr>
                <w:rFonts w:ascii="Times New Roman" w:hAnsi="Times New Roman" w:cs="Times New Roman"/>
                <w:spacing w:val="-2"/>
                <w:sz w:val="13"/>
                <w:szCs w:val="13"/>
              </w:rPr>
              <w:t>umowy</w:t>
            </w:r>
            <w:r w:rsidRPr="00DD7AA6">
              <w:rPr>
                <w:rFonts w:ascii="Times New Roman" w:hAnsi="Times New Roman" w:cs="Times New Roman"/>
                <w:spacing w:val="-9"/>
                <w:sz w:val="13"/>
                <w:szCs w:val="13"/>
              </w:rPr>
              <w:t xml:space="preserve"> </w:t>
            </w:r>
            <w:r w:rsidRPr="00DD7AA6">
              <w:rPr>
                <w:rFonts w:ascii="Times New Roman" w:hAnsi="Times New Roman" w:cs="Times New Roman"/>
                <w:spacing w:val="-2"/>
                <w:sz w:val="13"/>
                <w:szCs w:val="13"/>
              </w:rPr>
              <w:t>o</w:t>
            </w:r>
            <w:r w:rsidRPr="00DD7AA6">
              <w:rPr>
                <w:rFonts w:ascii="Times New Roman" w:hAnsi="Times New Roman" w:cs="Times New Roman"/>
                <w:spacing w:val="-9"/>
                <w:sz w:val="13"/>
                <w:szCs w:val="13"/>
              </w:rPr>
              <w:t xml:space="preserve"> </w:t>
            </w:r>
            <w:r w:rsidRPr="00DD7AA6">
              <w:rPr>
                <w:rFonts w:ascii="Times New Roman" w:hAnsi="Times New Roman" w:cs="Times New Roman"/>
                <w:spacing w:val="-2"/>
                <w:sz w:val="13"/>
                <w:szCs w:val="13"/>
              </w:rPr>
              <w:t>kredyt</w:t>
            </w:r>
            <w:r w:rsidRPr="00DD7AA6">
              <w:rPr>
                <w:rFonts w:ascii="Times New Roman" w:hAnsi="Times New Roman" w:cs="Times New Roman"/>
                <w:spacing w:val="-9"/>
                <w:sz w:val="13"/>
                <w:szCs w:val="13"/>
              </w:rPr>
              <w:t xml:space="preserve"> </w:t>
            </w:r>
            <w:r w:rsidRPr="00DD7AA6">
              <w:rPr>
                <w:rFonts w:ascii="Times New Roman" w:hAnsi="Times New Roman" w:cs="Times New Roman"/>
                <w:spacing w:val="-2"/>
                <w:sz w:val="13"/>
                <w:szCs w:val="13"/>
              </w:rPr>
              <w:t>konsumencki,</w:t>
            </w:r>
            <w:r w:rsidRPr="00DD7AA6">
              <w:rPr>
                <w:rFonts w:ascii="Times New Roman" w:hAnsi="Times New Roman" w:cs="Times New Roman"/>
                <w:spacing w:val="-9"/>
                <w:sz w:val="13"/>
                <w:szCs w:val="13"/>
              </w:rPr>
              <w:t xml:space="preserve"> </w:t>
            </w:r>
            <w:r w:rsidRPr="00DD7AA6">
              <w:rPr>
                <w:rFonts w:ascii="Times New Roman" w:hAnsi="Times New Roman" w:cs="Times New Roman"/>
                <w:spacing w:val="-2"/>
                <w:sz w:val="13"/>
                <w:szCs w:val="13"/>
              </w:rPr>
              <w:t>chyba</w:t>
            </w:r>
            <w:r w:rsidRPr="00DD7AA6">
              <w:rPr>
                <w:rFonts w:ascii="Times New Roman" w:hAnsi="Times New Roman" w:cs="Times New Roman"/>
                <w:spacing w:val="-9"/>
                <w:sz w:val="13"/>
                <w:szCs w:val="13"/>
              </w:rPr>
              <w:t xml:space="preserve"> </w:t>
            </w:r>
            <w:r w:rsidRPr="00DD7AA6">
              <w:rPr>
                <w:rFonts w:ascii="Times New Roman" w:hAnsi="Times New Roman" w:cs="Times New Roman"/>
                <w:spacing w:val="-2"/>
                <w:sz w:val="13"/>
                <w:szCs w:val="13"/>
              </w:rPr>
              <w:t>że</w:t>
            </w:r>
            <w:r w:rsidRPr="00DD7AA6">
              <w:rPr>
                <w:rFonts w:ascii="Times New Roman" w:hAnsi="Times New Roman" w:cs="Times New Roman"/>
                <w:spacing w:val="-9"/>
                <w:sz w:val="13"/>
                <w:szCs w:val="13"/>
              </w:rPr>
              <w:t xml:space="preserve"> </w:t>
            </w:r>
            <w:r w:rsidRPr="00DD7AA6">
              <w:rPr>
                <w:rFonts w:ascii="Times New Roman" w:hAnsi="Times New Roman" w:cs="Times New Roman"/>
                <w:spacing w:val="-2"/>
                <w:sz w:val="13"/>
                <w:szCs w:val="13"/>
              </w:rPr>
              <w:t>w</w:t>
            </w:r>
            <w:r w:rsidRPr="00DD7AA6">
              <w:rPr>
                <w:rFonts w:ascii="Times New Roman" w:hAnsi="Times New Roman" w:cs="Times New Roman"/>
                <w:spacing w:val="-9"/>
                <w:sz w:val="13"/>
                <w:szCs w:val="13"/>
              </w:rPr>
              <w:t xml:space="preserve"> </w:t>
            </w:r>
            <w:r w:rsidRPr="00DD7AA6">
              <w:rPr>
                <w:rFonts w:ascii="Times New Roman" w:hAnsi="Times New Roman" w:cs="Times New Roman"/>
                <w:spacing w:val="-2"/>
                <w:sz w:val="13"/>
                <w:szCs w:val="13"/>
              </w:rPr>
              <w:t>chwili</w:t>
            </w:r>
            <w:r w:rsidRPr="00DD7AA6">
              <w:rPr>
                <w:rFonts w:ascii="Times New Roman" w:hAnsi="Times New Roman" w:cs="Times New Roman"/>
                <w:spacing w:val="40"/>
                <w:sz w:val="13"/>
                <w:szCs w:val="13"/>
              </w:rPr>
              <w:t xml:space="preserve"> </w:t>
            </w:r>
            <w:r w:rsidRPr="00DD7AA6">
              <w:rPr>
                <w:rFonts w:ascii="Times New Roman" w:hAnsi="Times New Roman" w:cs="Times New Roman"/>
                <w:spacing w:val="-2"/>
                <w:sz w:val="13"/>
                <w:szCs w:val="13"/>
              </w:rPr>
              <w:t>gdy zgłasza Pan/Pani takie żądanie, kredytodawca</w:t>
            </w:r>
          </w:p>
          <w:p w14:paraId="22EED97E" w14:textId="1B8608A1" w:rsidR="00E919A1" w:rsidRDefault="00E919A1" w:rsidP="00E919A1">
            <w:r w:rsidRPr="00DD7AA6">
              <w:rPr>
                <w:rFonts w:ascii="Times New Roman" w:hAnsi="Times New Roman" w:cs="Times New Roman"/>
                <w:sz w:val="13"/>
                <w:szCs w:val="13"/>
              </w:rPr>
              <w:t>nie</w:t>
            </w:r>
            <w:r w:rsidRPr="00DD7AA6">
              <w:rPr>
                <w:rFonts w:ascii="Times New Roman" w:hAnsi="Times New Roman" w:cs="Times New Roman"/>
                <w:spacing w:val="-5"/>
                <w:sz w:val="13"/>
                <w:szCs w:val="13"/>
              </w:rPr>
              <w:t xml:space="preserve"> </w:t>
            </w:r>
            <w:r w:rsidRPr="00DD7AA6">
              <w:rPr>
                <w:rFonts w:ascii="Times New Roman" w:hAnsi="Times New Roman" w:cs="Times New Roman"/>
                <w:sz w:val="13"/>
                <w:szCs w:val="13"/>
              </w:rPr>
              <w:t>wyraża</w:t>
            </w:r>
            <w:r w:rsidRPr="00DD7AA6">
              <w:rPr>
                <w:rFonts w:ascii="Times New Roman" w:hAnsi="Times New Roman" w:cs="Times New Roman"/>
                <w:spacing w:val="-3"/>
                <w:sz w:val="13"/>
                <w:szCs w:val="13"/>
              </w:rPr>
              <w:t xml:space="preserve"> </w:t>
            </w:r>
            <w:r w:rsidRPr="00DD7AA6">
              <w:rPr>
                <w:rFonts w:ascii="Times New Roman" w:hAnsi="Times New Roman" w:cs="Times New Roman"/>
                <w:sz w:val="13"/>
                <w:szCs w:val="13"/>
              </w:rPr>
              <w:t>woli</w:t>
            </w:r>
            <w:r w:rsidRPr="00DD7AA6">
              <w:rPr>
                <w:rFonts w:ascii="Times New Roman" w:hAnsi="Times New Roman" w:cs="Times New Roman"/>
                <w:spacing w:val="-2"/>
                <w:sz w:val="13"/>
                <w:szCs w:val="13"/>
              </w:rPr>
              <w:t xml:space="preserve"> </w:t>
            </w:r>
            <w:r w:rsidRPr="00DD7AA6">
              <w:rPr>
                <w:rFonts w:ascii="Times New Roman" w:hAnsi="Times New Roman" w:cs="Times New Roman"/>
                <w:sz w:val="13"/>
                <w:szCs w:val="13"/>
              </w:rPr>
              <w:t>zawarcia</w:t>
            </w:r>
            <w:r w:rsidRPr="00DD7AA6">
              <w:rPr>
                <w:rFonts w:ascii="Times New Roman" w:hAnsi="Times New Roman" w:cs="Times New Roman"/>
                <w:spacing w:val="-2"/>
                <w:sz w:val="13"/>
                <w:szCs w:val="13"/>
              </w:rPr>
              <w:t xml:space="preserve"> </w:t>
            </w:r>
            <w:r w:rsidRPr="00DD7AA6">
              <w:rPr>
                <w:rFonts w:ascii="Times New Roman" w:hAnsi="Times New Roman" w:cs="Times New Roman"/>
                <w:sz w:val="13"/>
                <w:szCs w:val="13"/>
              </w:rPr>
              <w:t>z</w:t>
            </w:r>
            <w:r w:rsidRPr="00DD7AA6">
              <w:rPr>
                <w:rFonts w:ascii="Times New Roman" w:hAnsi="Times New Roman" w:cs="Times New Roman"/>
                <w:spacing w:val="-2"/>
                <w:sz w:val="13"/>
                <w:szCs w:val="13"/>
              </w:rPr>
              <w:t xml:space="preserve"> </w:t>
            </w:r>
            <w:r w:rsidRPr="00DD7AA6">
              <w:rPr>
                <w:rFonts w:ascii="Times New Roman" w:hAnsi="Times New Roman" w:cs="Times New Roman"/>
                <w:sz w:val="13"/>
                <w:szCs w:val="13"/>
              </w:rPr>
              <w:t>Panem/Panią</w:t>
            </w:r>
            <w:r w:rsidRPr="00DD7AA6">
              <w:rPr>
                <w:rFonts w:ascii="Times New Roman" w:hAnsi="Times New Roman" w:cs="Times New Roman"/>
                <w:spacing w:val="-1"/>
                <w:sz w:val="13"/>
                <w:szCs w:val="13"/>
              </w:rPr>
              <w:t xml:space="preserve"> </w:t>
            </w:r>
            <w:r w:rsidRPr="00DD7AA6">
              <w:rPr>
                <w:rFonts w:ascii="Times New Roman" w:hAnsi="Times New Roman" w:cs="Times New Roman"/>
                <w:spacing w:val="-2"/>
                <w:sz w:val="13"/>
                <w:szCs w:val="13"/>
              </w:rPr>
              <w:t>umowy</w:t>
            </w:r>
          </w:p>
        </w:tc>
        <w:tc>
          <w:tcPr>
            <w:tcW w:w="3390" w:type="pct"/>
          </w:tcPr>
          <w:p w14:paraId="0005B753" w14:textId="77777777" w:rsidR="00E919A1" w:rsidRDefault="00E919A1" w:rsidP="00E919A1">
            <w:pPr>
              <w:pStyle w:val="TableParagraph"/>
              <w:kinsoku w:val="0"/>
              <w:overflowPunct w:val="0"/>
              <w:spacing w:before="62"/>
              <w:ind w:left="91"/>
              <w:rPr>
                <w:color w:val="231F20"/>
                <w:spacing w:val="-2"/>
                <w:sz w:val="16"/>
                <w:szCs w:val="16"/>
              </w:rPr>
            </w:pPr>
            <w:r>
              <w:rPr>
                <w:color w:val="231F20"/>
                <w:sz w:val="16"/>
                <w:szCs w:val="16"/>
              </w:rPr>
              <w:t>Ma</w:t>
            </w:r>
            <w:r>
              <w:rPr>
                <w:color w:val="231F20"/>
                <w:spacing w:val="-5"/>
                <w:sz w:val="16"/>
                <w:szCs w:val="16"/>
              </w:rPr>
              <w:t xml:space="preserve"> </w:t>
            </w:r>
            <w:r>
              <w:rPr>
                <w:color w:val="231F20"/>
                <w:sz w:val="16"/>
                <w:szCs w:val="16"/>
              </w:rPr>
              <w:t>Pan/Pani</w:t>
            </w:r>
            <w:r>
              <w:rPr>
                <w:color w:val="231F20"/>
                <w:spacing w:val="-5"/>
                <w:sz w:val="16"/>
                <w:szCs w:val="16"/>
              </w:rPr>
              <w:t xml:space="preserve"> </w:t>
            </w:r>
            <w:r>
              <w:rPr>
                <w:color w:val="231F20"/>
                <w:sz w:val="16"/>
                <w:szCs w:val="16"/>
              </w:rPr>
              <w:t>prawo</w:t>
            </w:r>
            <w:r>
              <w:rPr>
                <w:color w:val="231F20"/>
                <w:spacing w:val="-5"/>
                <w:sz w:val="16"/>
                <w:szCs w:val="16"/>
              </w:rPr>
              <w:t xml:space="preserve"> </w:t>
            </w:r>
            <w:r>
              <w:rPr>
                <w:color w:val="231F20"/>
                <w:sz w:val="16"/>
                <w:szCs w:val="16"/>
              </w:rPr>
              <w:t>do</w:t>
            </w:r>
            <w:r>
              <w:rPr>
                <w:color w:val="231F20"/>
                <w:spacing w:val="-6"/>
                <w:sz w:val="16"/>
                <w:szCs w:val="16"/>
              </w:rPr>
              <w:t xml:space="preserve"> </w:t>
            </w:r>
            <w:r>
              <w:rPr>
                <w:color w:val="231F20"/>
                <w:sz w:val="16"/>
                <w:szCs w:val="16"/>
              </w:rPr>
              <w:t>bezpłatnego</w:t>
            </w:r>
            <w:r>
              <w:rPr>
                <w:color w:val="231F20"/>
                <w:spacing w:val="-5"/>
                <w:sz w:val="16"/>
                <w:szCs w:val="16"/>
              </w:rPr>
              <w:t xml:space="preserve"> </w:t>
            </w:r>
            <w:r>
              <w:rPr>
                <w:color w:val="231F20"/>
                <w:sz w:val="16"/>
                <w:szCs w:val="16"/>
              </w:rPr>
              <w:t>otrzymania</w:t>
            </w:r>
            <w:r>
              <w:rPr>
                <w:color w:val="231F20"/>
                <w:spacing w:val="-6"/>
                <w:sz w:val="16"/>
                <w:szCs w:val="16"/>
              </w:rPr>
              <w:t xml:space="preserve"> </w:t>
            </w:r>
            <w:r>
              <w:rPr>
                <w:color w:val="231F20"/>
                <w:sz w:val="16"/>
                <w:szCs w:val="16"/>
              </w:rPr>
              <w:t>egzemplarza</w:t>
            </w:r>
            <w:r>
              <w:rPr>
                <w:color w:val="231F20"/>
                <w:spacing w:val="-5"/>
                <w:sz w:val="16"/>
                <w:szCs w:val="16"/>
              </w:rPr>
              <w:t xml:space="preserve"> </w:t>
            </w:r>
            <w:r>
              <w:rPr>
                <w:color w:val="231F20"/>
                <w:sz w:val="16"/>
                <w:szCs w:val="16"/>
              </w:rPr>
              <w:t>projektu</w:t>
            </w:r>
            <w:r>
              <w:rPr>
                <w:color w:val="231F20"/>
                <w:spacing w:val="-6"/>
                <w:sz w:val="16"/>
                <w:szCs w:val="16"/>
              </w:rPr>
              <w:t xml:space="preserve"> </w:t>
            </w:r>
            <w:r>
              <w:rPr>
                <w:color w:val="231F20"/>
                <w:sz w:val="16"/>
                <w:szCs w:val="16"/>
              </w:rPr>
              <w:t>umowy</w:t>
            </w:r>
            <w:r>
              <w:rPr>
                <w:color w:val="231F20"/>
                <w:spacing w:val="-5"/>
                <w:sz w:val="16"/>
                <w:szCs w:val="16"/>
              </w:rPr>
              <w:t xml:space="preserve"> </w:t>
            </w:r>
            <w:r>
              <w:rPr>
                <w:color w:val="231F20"/>
                <w:sz w:val="16"/>
                <w:szCs w:val="16"/>
              </w:rPr>
              <w:t>o</w:t>
            </w:r>
            <w:r>
              <w:rPr>
                <w:color w:val="231F20"/>
                <w:spacing w:val="-5"/>
                <w:sz w:val="16"/>
                <w:szCs w:val="16"/>
              </w:rPr>
              <w:t xml:space="preserve"> </w:t>
            </w:r>
            <w:r>
              <w:rPr>
                <w:color w:val="231F20"/>
                <w:spacing w:val="-2"/>
                <w:sz w:val="16"/>
                <w:szCs w:val="16"/>
              </w:rPr>
              <w:t>kredyt.</w:t>
            </w:r>
          </w:p>
          <w:p w14:paraId="401A799C" w14:textId="76568C6B" w:rsidR="00E919A1" w:rsidRDefault="00E919A1" w:rsidP="00E919A1">
            <w:r>
              <w:rPr>
                <w:color w:val="231F20"/>
                <w:spacing w:val="-5"/>
                <w:sz w:val="16"/>
                <w:szCs w:val="16"/>
              </w:rPr>
              <w:t>Tak</w:t>
            </w:r>
          </w:p>
        </w:tc>
      </w:tr>
      <w:tr w:rsidR="00E919A1" w14:paraId="4D7143AB" w14:textId="77777777" w:rsidTr="006C690D">
        <w:tc>
          <w:tcPr>
            <w:tcW w:w="1610" w:type="pct"/>
          </w:tcPr>
          <w:p w14:paraId="7F2604B5" w14:textId="1A98ED6A" w:rsidR="00E919A1" w:rsidRDefault="00E919A1" w:rsidP="00E919A1">
            <w:r w:rsidRPr="00DD7AA6">
              <w:rPr>
                <w:rFonts w:ascii="Times New Roman" w:hAnsi="Times New Roman" w:cs="Times New Roman"/>
                <w:b/>
                <w:bCs/>
                <w:sz w:val="16"/>
                <w:szCs w:val="16"/>
              </w:rPr>
              <w:t>Czas obowiązywania formularza</w:t>
            </w:r>
          </w:p>
        </w:tc>
        <w:tc>
          <w:tcPr>
            <w:tcW w:w="3390" w:type="pct"/>
          </w:tcPr>
          <w:p w14:paraId="708F886A" w14:textId="52640130" w:rsidR="00E919A1" w:rsidRDefault="00E919A1" w:rsidP="00E919A1">
            <w:r>
              <w:rPr>
                <w:color w:val="231F20"/>
                <w:sz w:val="16"/>
                <w:szCs w:val="16"/>
              </w:rPr>
              <w:t>Niniejsza</w:t>
            </w:r>
            <w:r>
              <w:rPr>
                <w:color w:val="231F20"/>
                <w:spacing w:val="-7"/>
                <w:sz w:val="16"/>
                <w:szCs w:val="16"/>
              </w:rPr>
              <w:t xml:space="preserve"> </w:t>
            </w:r>
            <w:r>
              <w:rPr>
                <w:color w:val="231F20"/>
                <w:sz w:val="16"/>
                <w:szCs w:val="16"/>
              </w:rPr>
              <w:t>informacja</w:t>
            </w:r>
            <w:r>
              <w:rPr>
                <w:color w:val="231F20"/>
                <w:spacing w:val="-5"/>
                <w:sz w:val="16"/>
                <w:szCs w:val="16"/>
              </w:rPr>
              <w:t xml:space="preserve"> </w:t>
            </w:r>
            <w:r>
              <w:rPr>
                <w:color w:val="231F20"/>
                <w:sz w:val="16"/>
                <w:szCs w:val="16"/>
              </w:rPr>
              <w:t>zachowuje</w:t>
            </w:r>
            <w:r>
              <w:rPr>
                <w:color w:val="231F20"/>
                <w:spacing w:val="-4"/>
                <w:sz w:val="16"/>
                <w:szCs w:val="16"/>
              </w:rPr>
              <w:t xml:space="preserve"> </w:t>
            </w:r>
            <w:r>
              <w:rPr>
                <w:color w:val="231F20"/>
                <w:sz w:val="16"/>
                <w:szCs w:val="16"/>
              </w:rPr>
              <w:t>ważność</w:t>
            </w:r>
            <w:r>
              <w:rPr>
                <w:color w:val="231F20"/>
                <w:spacing w:val="-4"/>
                <w:sz w:val="16"/>
                <w:szCs w:val="16"/>
              </w:rPr>
              <w:t xml:space="preserve"> </w:t>
            </w:r>
            <w:r>
              <w:rPr>
                <w:color w:val="231F20"/>
                <w:sz w:val="16"/>
                <w:szCs w:val="16"/>
              </w:rPr>
              <w:t>7</w:t>
            </w:r>
            <w:r>
              <w:rPr>
                <w:color w:val="231F20"/>
                <w:spacing w:val="-5"/>
                <w:sz w:val="16"/>
                <w:szCs w:val="16"/>
              </w:rPr>
              <w:t xml:space="preserve"> </w:t>
            </w:r>
            <w:r>
              <w:rPr>
                <w:color w:val="231F20"/>
                <w:sz w:val="16"/>
                <w:szCs w:val="16"/>
              </w:rPr>
              <w:t>dni</w:t>
            </w:r>
            <w:r>
              <w:rPr>
                <w:color w:val="231F20"/>
                <w:spacing w:val="-5"/>
                <w:sz w:val="16"/>
                <w:szCs w:val="16"/>
              </w:rPr>
              <w:t xml:space="preserve"> </w:t>
            </w:r>
            <w:r>
              <w:rPr>
                <w:color w:val="231F20"/>
                <w:sz w:val="16"/>
                <w:szCs w:val="16"/>
              </w:rPr>
              <w:t>od</w:t>
            </w:r>
            <w:r>
              <w:rPr>
                <w:color w:val="231F20"/>
                <w:spacing w:val="-4"/>
                <w:sz w:val="16"/>
                <w:szCs w:val="16"/>
              </w:rPr>
              <w:t xml:space="preserve"> </w:t>
            </w:r>
            <w:r>
              <w:rPr>
                <w:color w:val="231F20"/>
                <w:spacing w:val="-2"/>
                <w:sz w:val="16"/>
                <w:szCs w:val="16"/>
              </w:rPr>
              <w:t>................................................</w:t>
            </w:r>
          </w:p>
        </w:tc>
      </w:tr>
      <w:tr w:rsidR="00157CCD" w14:paraId="3004D7FD" w14:textId="77777777" w:rsidTr="00157CCD">
        <w:tc>
          <w:tcPr>
            <w:tcW w:w="5000" w:type="pct"/>
            <w:gridSpan w:val="2"/>
          </w:tcPr>
          <w:p w14:paraId="15E291EC" w14:textId="65800E45" w:rsidR="00157CCD" w:rsidRPr="00157CCD" w:rsidRDefault="00157CCD" w:rsidP="00157CCD">
            <w:pPr>
              <w:pStyle w:val="Akapitzlist"/>
              <w:numPr>
                <w:ilvl w:val="0"/>
                <w:numId w:val="5"/>
              </w:numPr>
              <w:rPr>
                <w:b/>
                <w:bCs/>
              </w:rPr>
            </w:pPr>
            <w:r w:rsidRPr="00157CCD">
              <w:rPr>
                <w:b/>
                <w:bCs/>
              </w:rPr>
              <w:t>DODATKOWE INFORMACJE PODAWANE W PRZYPADKU SPRZEDAŻY USŁUG FINANSOWYCH NA ODLEGŁOŚĆ</w:t>
            </w:r>
          </w:p>
        </w:tc>
      </w:tr>
      <w:tr w:rsidR="00157CCD" w14:paraId="5FBF843A" w14:textId="77777777" w:rsidTr="00157CCD">
        <w:tc>
          <w:tcPr>
            <w:tcW w:w="5000" w:type="pct"/>
            <w:gridSpan w:val="2"/>
          </w:tcPr>
          <w:p w14:paraId="3C533907" w14:textId="683FAA39" w:rsidR="00157CCD" w:rsidRPr="00157CCD" w:rsidRDefault="00157CCD" w:rsidP="00157CCD">
            <w:pPr>
              <w:pStyle w:val="Akapitzlist"/>
              <w:numPr>
                <w:ilvl w:val="0"/>
                <w:numId w:val="13"/>
              </w:numPr>
              <w:rPr>
                <w:b/>
                <w:bCs/>
              </w:rPr>
            </w:pPr>
            <w:r>
              <w:rPr>
                <w:b/>
                <w:bCs/>
              </w:rPr>
              <w:t>Dane kredytodawcy</w:t>
            </w:r>
          </w:p>
        </w:tc>
      </w:tr>
      <w:tr w:rsidR="00E919A1" w14:paraId="37ECE868" w14:textId="77777777" w:rsidTr="006C690D">
        <w:tc>
          <w:tcPr>
            <w:tcW w:w="1610" w:type="pct"/>
          </w:tcPr>
          <w:p w14:paraId="44DEC2CD" w14:textId="60220BC8" w:rsidR="00E919A1" w:rsidRDefault="003E298E" w:rsidP="00E919A1">
            <w:r w:rsidRPr="00DD7AA6">
              <w:rPr>
                <w:rFonts w:ascii="Times New Roman" w:hAnsi="Times New Roman" w:cs="Times New Roman"/>
                <w:color w:val="231F20"/>
                <w:spacing w:val="-2"/>
                <w:sz w:val="14"/>
                <w:szCs w:val="14"/>
              </w:rPr>
              <w:t>Kredytodawca/w stosownych przypadkach</w:t>
            </w:r>
            <w:r w:rsidRPr="00DD7AA6">
              <w:rPr>
                <w:rFonts w:ascii="Times New Roman" w:hAnsi="Times New Roman" w:cs="Times New Roman"/>
                <w:color w:val="231F20"/>
                <w:spacing w:val="-2"/>
                <w:position w:val="2"/>
                <w:sz w:val="14"/>
                <w:szCs w:val="14"/>
              </w:rPr>
              <w:t xml:space="preserve"> przedstawiciel</w:t>
            </w:r>
            <w:r w:rsidRPr="00DD7AA6">
              <w:rPr>
                <w:rFonts w:ascii="Times New Roman" w:hAnsi="Times New Roman" w:cs="Times New Roman"/>
                <w:color w:val="231F20"/>
                <w:spacing w:val="-4"/>
                <w:position w:val="2"/>
                <w:sz w:val="14"/>
                <w:szCs w:val="14"/>
              </w:rPr>
              <w:t xml:space="preserve"> </w:t>
            </w:r>
            <w:r w:rsidRPr="00DD7AA6">
              <w:rPr>
                <w:rFonts w:ascii="Times New Roman" w:hAnsi="Times New Roman" w:cs="Times New Roman"/>
                <w:color w:val="231F20"/>
                <w:spacing w:val="-2"/>
                <w:position w:val="2"/>
                <w:sz w:val="14"/>
                <w:szCs w:val="14"/>
              </w:rPr>
              <w:t>kredytodawcy w państwie</w:t>
            </w:r>
            <w:r w:rsidRPr="00DD7AA6">
              <w:rPr>
                <w:rFonts w:ascii="Times New Roman" w:hAnsi="Times New Roman" w:cs="Times New Roman"/>
                <w:color w:val="231F20"/>
                <w:sz w:val="14"/>
                <w:szCs w:val="14"/>
              </w:rPr>
              <w:t xml:space="preserve"> członkowskim,</w:t>
            </w:r>
            <w:r w:rsidRPr="00DD7AA6">
              <w:rPr>
                <w:rFonts w:ascii="Times New Roman" w:hAnsi="Times New Roman" w:cs="Times New Roman"/>
                <w:color w:val="231F20"/>
                <w:spacing w:val="-12"/>
                <w:sz w:val="14"/>
                <w:szCs w:val="14"/>
              </w:rPr>
              <w:t xml:space="preserve"> </w:t>
            </w:r>
            <w:r w:rsidRPr="00DD7AA6">
              <w:rPr>
                <w:rFonts w:ascii="Times New Roman" w:hAnsi="Times New Roman" w:cs="Times New Roman"/>
                <w:color w:val="231F20"/>
                <w:sz w:val="14"/>
                <w:szCs w:val="14"/>
              </w:rPr>
              <w:t>w</w:t>
            </w:r>
            <w:r w:rsidRPr="00DD7AA6">
              <w:rPr>
                <w:rFonts w:ascii="Times New Roman" w:hAnsi="Times New Roman" w:cs="Times New Roman"/>
                <w:color w:val="231F20"/>
                <w:spacing w:val="-10"/>
                <w:sz w:val="14"/>
                <w:szCs w:val="14"/>
              </w:rPr>
              <w:t xml:space="preserve"> </w:t>
            </w:r>
            <w:r w:rsidRPr="00DD7AA6">
              <w:rPr>
                <w:rFonts w:ascii="Times New Roman" w:hAnsi="Times New Roman" w:cs="Times New Roman"/>
                <w:color w:val="231F20"/>
                <w:sz w:val="14"/>
                <w:szCs w:val="14"/>
              </w:rPr>
              <w:t>którym</w:t>
            </w:r>
            <w:r w:rsidRPr="00DD7AA6">
              <w:rPr>
                <w:rFonts w:ascii="Times New Roman" w:hAnsi="Times New Roman" w:cs="Times New Roman"/>
                <w:color w:val="231F20"/>
                <w:spacing w:val="-10"/>
                <w:sz w:val="14"/>
                <w:szCs w:val="14"/>
              </w:rPr>
              <w:t xml:space="preserve"> </w:t>
            </w:r>
            <w:r w:rsidRPr="00DD7AA6">
              <w:rPr>
                <w:rFonts w:ascii="Times New Roman" w:hAnsi="Times New Roman" w:cs="Times New Roman"/>
                <w:color w:val="231F20"/>
                <w:sz w:val="14"/>
                <w:szCs w:val="14"/>
              </w:rPr>
              <w:t>Pani/Pan</w:t>
            </w:r>
            <w:r w:rsidRPr="00DD7AA6">
              <w:rPr>
                <w:rFonts w:ascii="Times New Roman" w:hAnsi="Times New Roman" w:cs="Times New Roman"/>
                <w:color w:val="231F20"/>
                <w:spacing w:val="-9"/>
                <w:sz w:val="14"/>
                <w:szCs w:val="14"/>
              </w:rPr>
              <w:t xml:space="preserve"> </w:t>
            </w:r>
            <w:r w:rsidRPr="00DD7AA6">
              <w:rPr>
                <w:rFonts w:ascii="Times New Roman" w:hAnsi="Times New Roman" w:cs="Times New Roman"/>
                <w:color w:val="231F20"/>
                <w:sz w:val="14"/>
                <w:szCs w:val="14"/>
              </w:rPr>
              <w:t>mieszka:*</w:t>
            </w:r>
          </w:p>
        </w:tc>
        <w:tc>
          <w:tcPr>
            <w:tcW w:w="3390" w:type="pct"/>
          </w:tcPr>
          <w:p w14:paraId="6E3B0C93" w14:textId="77777777" w:rsidR="003E298E" w:rsidRDefault="003E298E" w:rsidP="00E919A1">
            <w:pPr>
              <w:rPr>
                <w:color w:val="231F20"/>
                <w:sz w:val="16"/>
                <w:szCs w:val="16"/>
              </w:rPr>
            </w:pPr>
            <w:r>
              <w:rPr>
                <w:color w:val="231F20"/>
                <w:sz w:val="16"/>
                <w:szCs w:val="16"/>
              </w:rPr>
              <w:t>Dane</w:t>
            </w:r>
            <w:r>
              <w:rPr>
                <w:color w:val="231F20"/>
                <w:spacing w:val="-6"/>
                <w:sz w:val="16"/>
                <w:szCs w:val="16"/>
              </w:rPr>
              <w:t xml:space="preserve"> </w:t>
            </w:r>
            <w:r>
              <w:rPr>
                <w:color w:val="231F20"/>
                <w:spacing w:val="-2"/>
                <w:sz w:val="16"/>
                <w:szCs w:val="16"/>
              </w:rPr>
              <w:t>identyfikacyjne:</w:t>
            </w:r>
            <w:r>
              <w:rPr>
                <w:color w:val="231F20"/>
                <w:sz w:val="16"/>
                <w:szCs w:val="16"/>
              </w:rPr>
              <w:t xml:space="preserve"> </w:t>
            </w:r>
          </w:p>
          <w:p w14:paraId="3F208583" w14:textId="77777777" w:rsidR="00E919A1" w:rsidRDefault="003E298E" w:rsidP="00E919A1">
            <w:pPr>
              <w:rPr>
                <w:color w:val="231F20"/>
                <w:spacing w:val="-2"/>
                <w:sz w:val="16"/>
                <w:szCs w:val="16"/>
              </w:rPr>
            </w:pPr>
            <w:r>
              <w:rPr>
                <w:color w:val="231F20"/>
                <w:sz w:val="16"/>
                <w:szCs w:val="16"/>
              </w:rPr>
              <w:t>(Adres,</w:t>
            </w:r>
            <w:r>
              <w:rPr>
                <w:color w:val="231F20"/>
                <w:spacing w:val="-2"/>
                <w:sz w:val="16"/>
                <w:szCs w:val="16"/>
              </w:rPr>
              <w:t xml:space="preserve"> </w:t>
            </w:r>
            <w:r>
              <w:rPr>
                <w:color w:val="231F20"/>
                <w:sz w:val="16"/>
                <w:szCs w:val="16"/>
              </w:rPr>
              <w:t xml:space="preserve">z którego ma korzystać </w:t>
            </w:r>
            <w:r>
              <w:rPr>
                <w:color w:val="231F20"/>
                <w:spacing w:val="-2"/>
                <w:sz w:val="16"/>
                <w:szCs w:val="16"/>
              </w:rPr>
              <w:t>konsument)</w:t>
            </w:r>
          </w:p>
          <w:p w14:paraId="30E40DA9" w14:textId="50965DB8" w:rsidR="003E298E" w:rsidRDefault="003E298E" w:rsidP="00E919A1">
            <w:r>
              <w:rPr>
                <w:color w:val="231F20"/>
                <w:position w:val="-5"/>
                <w:sz w:val="16"/>
                <w:szCs w:val="16"/>
              </w:rPr>
              <w:t>Nie</w:t>
            </w:r>
            <w:r>
              <w:rPr>
                <w:color w:val="231F20"/>
                <w:spacing w:val="-10"/>
                <w:position w:val="-5"/>
                <w:sz w:val="16"/>
                <w:szCs w:val="16"/>
              </w:rPr>
              <w:t xml:space="preserve"> </w:t>
            </w:r>
            <w:r>
              <w:rPr>
                <w:color w:val="231F20"/>
                <w:spacing w:val="-2"/>
                <w:position w:val="-5"/>
                <w:sz w:val="16"/>
                <w:szCs w:val="16"/>
              </w:rPr>
              <w:t>dotyczy</w:t>
            </w:r>
          </w:p>
        </w:tc>
      </w:tr>
      <w:tr w:rsidR="00E919A1" w14:paraId="74C5B0A6" w14:textId="77777777" w:rsidTr="006C690D">
        <w:tc>
          <w:tcPr>
            <w:tcW w:w="1610" w:type="pct"/>
          </w:tcPr>
          <w:p w14:paraId="0A6D20C5" w14:textId="5B2D5E9D" w:rsidR="00E919A1" w:rsidRDefault="00B84F1C" w:rsidP="00E919A1">
            <w:pPr>
              <w:rPr>
                <w:rFonts w:ascii="Times New Roman" w:hAnsi="Times New Roman" w:cs="Times New Roman"/>
                <w:sz w:val="14"/>
                <w:szCs w:val="14"/>
              </w:rPr>
            </w:pPr>
            <w:r>
              <w:rPr>
                <w:rFonts w:ascii="Times New Roman" w:hAnsi="Times New Roman" w:cs="Times New Roman"/>
                <w:sz w:val="14"/>
                <w:szCs w:val="14"/>
              </w:rPr>
              <w:t>Adres:</w:t>
            </w:r>
          </w:p>
          <w:p w14:paraId="169CB9B9" w14:textId="2DCE129C" w:rsidR="00B84F1C" w:rsidRPr="00B84F1C" w:rsidRDefault="00B84F1C" w:rsidP="00E919A1">
            <w:pPr>
              <w:rPr>
                <w:rFonts w:ascii="Times New Roman" w:hAnsi="Times New Roman" w:cs="Times New Roman"/>
                <w:sz w:val="14"/>
                <w:szCs w:val="14"/>
              </w:rPr>
            </w:pPr>
            <w:r>
              <w:rPr>
                <w:rFonts w:ascii="Times New Roman" w:hAnsi="Times New Roman" w:cs="Times New Roman"/>
                <w:sz w:val="14"/>
                <w:szCs w:val="14"/>
              </w:rPr>
              <w:t>(siedziba)</w:t>
            </w:r>
          </w:p>
        </w:tc>
        <w:tc>
          <w:tcPr>
            <w:tcW w:w="3390" w:type="pct"/>
          </w:tcPr>
          <w:p w14:paraId="158D9CD1" w14:textId="57BB3195" w:rsidR="00E919A1" w:rsidRDefault="003E298E" w:rsidP="00E919A1">
            <w:r>
              <w:rPr>
                <w:color w:val="231F20"/>
                <w:sz w:val="16"/>
                <w:szCs w:val="16"/>
              </w:rPr>
              <w:t>Nie</w:t>
            </w:r>
            <w:r>
              <w:rPr>
                <w:color w:val="231F20"/>
                <w:spacing w:val="-3"/>
                <w:sz w:val="16"/>
                <w:szCs w:val="16"/>
              </w:rPr>
              <w:t xml:space="preserve"> </w:t>
            </w:r>
            <w:r>
              <w:rPr>
                <w:color w:val="231F20"/>
                <w:spacing w:val="-2"/>
                <w:sz w:val="16"/>
                <w:szCs w:val="16"/>
              </w:rPr>
              <w:t>dotyczy</w:t>
            </w:r>
          </w:p>
        </w:tc>
      </w:tr>
      <w:tr w:rsidR="00E919A1" w14:paraId="7B8C0895" w14:textId="77777777" w:rsidTr="006C690D">
        <w:tc>
          <w:tcPr>
            <w:tcW w:w="1610" w:type="pct"/>
          </w:tcPr>
          <w:p w14:paraId="62012B5E" w14:textId="77777777" w:rsidR="00E919A1" w:rsidRDefault="00B84F1C" w:rsidP="00E919A1">
            <w:pPr>
              <w:rPr>
                <w:rFonts w:ascii="Times New Roman" w:hAnsi="Times New Roman" w:cs="Times New Roman"/>
                <w:sz w:val="14"/>
                <w:szCs w:val="14"/>
              </w:rPr>
            </w:pPr>
            <w:r>
              <w:rPr>
                <w:rFonts w:ascii="Times New Roman" w:hAnsi="Times New Roman" w:cs="Times New Roman"/>
                <w:sz w:val="14"/>
                <w:szCs w:val="14"/>
              </w:rPr>
              <w:t>Numer telefonu:</w:t>
            </w:r>
          </w:p>
          <w:p w14:paraId="5F16CF62" w14:textId="7886766A" w:rsidR="00B84F1C" w:rsidRPr="00B84F1C" w:rsidRDefault="00B84F1C" w:rsidP="00E919A1">
            <w:pPr>
              <w:rPr>
                <w:rFonts w:ascii="Times New Roman" w:hAnsi="Times New Roman" w:cs="Times New Roman"/>
                <w:sz w:val="14"/>
                <w:szCs w:val="14"/>
              </w:rPr>
            </w:pPr>
            <w:r>
              <w:rPr>
                <w:rFonts w:ascii="Times New Roman" w:hAnsi="Times New Roman" w:cs="Times New Roman"/>
                <w:sz w:val="14"/>
                <w:szCs w:val="14"/>
              </w:rPr>
              <w:t>(informacja ta ma charakter opcjonalny)</w:t>
            </w:r>
          </w:p>
        </w:tc>
        <w:tc>
          <w:tcPr>
            <w:tcW w:w="3390" w:type="pct"/>
          </w:tcPr>
          <w:p w14:paraId="091EBED8" w14:textId="5431B0E9" w:rsidR="00E919A1" w:rsidRDefault="003E298E" w:rsidP="00E919A1">
            <w:r>
              <w:rPr>
                <w:color w:val="231F20"/>
                <w:sz w:val="16"/>
                <w:szCs w:val="16"/>
              </w:rPr>
              <w:t>Nie</w:t>
            </w:r>
            <w:r>
              <w:rPr>
                <w:color w:val="231F20"/>
                <w:spacing w:val="-3"/>
                <w:sz w:val="16"/>
                <w:szCs w:val="16"/>
              </w:rPr>
              <w:t xml:space="preserve"> </w:t>
            </w:r>
            <w:r>
              <w:rPr>
                <w:color w:val="231F20"/>
                <w:spacing w:val="-2"/>
                <w:sz w:val="16"/>
                <w:szCs w:val="16"/>
              </w:rPr>
              <w:t>dotyczy</w:t>
            </w:r>
          </w:p>
        </w:tc>
      </w:tr>
      <w:tr w:rsidR="00E919A1" w14:paraId="22FB69A2" w14:textId="77777777" w:rsidTr="006C690D">
        <w:tc>
          <w:tcPr>
            <w:tcW w:w="1610" w:type="pct"/>
          </w:tcPr>
          <w:p w14:paraId="53147CEF" w14:textId="77777777" w:rsidR="00E919A1" w:rsidRDefault="00B84F1C" w:rsidP="00E919A1">
            <w:pPr>
              <w:rPr>
                <w:rFonts w:ascii="Times New Roman" w:hAnsi="Times New Roman" w:cs="Times New Roman"/>
                <w:sz w:val="14"/>
                <w:szCs w:val="14"/>
              </w:rPr>
            </w:pPr>
            <w:r>
              <w:rPr>
                <w:rFonts w:ascii="Times New Roman" w:hAnsi="Times New Roman" w:cs="Times New Roman"/>
                <w:sz w:val="14"/>
                <w:szCs w:val="14"/>
              </w:rPr>
              <w:t>Adres poczty elektronicznej:</w:t>
            </w:r>
          </w:p>
          <w:p w14:paraId="46322B19" w14:textId="6F90034D" w:rsidR="00B84F1C" w:rsidRPr="00B84F1C" w:rsidRDefault="00B84F1C" w:rsidP="00E919A1">
            <w:pPr>
              <w:rPr>
                <w:rFonts w:ascii="Times New Roman" w:hAnsi="Times New Roman" w:cs="Times New Roman"/>
                <w:sz w:val="14"/>
                <w:szCs w:val="14"/>
              </w:rPr>
            </w:pPr>
            <w:r>
              <w:rPr>
                <w:rFonts w:ascii="Times New Roman" w:hAnsi="Times New Roman" w:cs="Times New Roman"/>
                <w:sz w:val="14"/>
                <w:szCs w:val="14"/>
              </w:rPr>
              <w:t>(informacja ta ma charakter opcjonalny)</w:t>
            </w:r>
          </w:p>
        </w:tc>
        <w:tc>
          <w:tcPr>
            <w:tcW w:w="3390" w:type="pct"/>
          </w:tcPr>
          <w:p w14:paraId="0DAC3860" w14:textId="7009CACF" w:rsidR="00E919A1" w:rsidRDefault="003E298E" w:rsidP="00E919A1">
            <w:r>
              <w:rPr>
                <w:color w:val="231F20"/>
                <w:sz w:val="16"/>
                <w:szCs w:val="16"/>
              </w:rPr>
              <w:t>Nie</w:t>
            </w:r>
            <w:r>
              <w:rPr>
                <w:color w:val="231F20"/>
                <w:spacing w:val="-3"/>
                <w:sz w:val="16"/>
                <w:szCs w:val="16"/>
              </w:rPr>
              <w:t xml:space="preserve"> </w:t>
            </w:r>
            <w:r>
              <w:rPr>
                <w:color w:val="231F20"/>
                <w:spacing w:val="-2"/>
                <w:sz w:val="16"/>
                <w:szCs w:val="16"/>
              </w:rPr>
              <w:t>dotyczy</w:t>
            </w:r>
          </w:p>
        </w:tc>
      </w:tr>
      <w:tr w:rsidR="00E919A1" w14:paraId="4FB2F695" w14:textId="77777777" w:rsidTr="006C690D">
        <w:tc>
          <w:tcPr>
            <w:tcW w:w="1610" w:type="pct"/>
          </w:tcPr>
          <w:p w14:paraId="0A17541F" w14:textId="77777777" w:rsidR="00B84F1C" w:rsidRDefault="00B84F1C" w:rsidP="00B84F1C">
            <w:pPr>
              <w:rPr>
                <w:rFonts w:ascii="Times New Roman" w:hAnsi="Times New Roman" w:cs="Times New Roman"/>
                <w:sz w:val="14"/>
                <w:szCs w:val="14"/>
              </w:rPr>
            </w:pPr>
            <w:r>
              <w:rPr>
                <w:rFonts w:ascii="Times New Roman" w:hAnsi="Times New Roman" w:cs="Times New Roman"/>
                <w:sz w:val="14"/>
                <w:szCs w:val="14"/>
              </w:rPr>
              <w:lastRenderedPageBreak/>
              <w:t>Adres poczty elektronicznej:</w:t>
            </w:r>
          </w:p>
          <w:p w14:paraId="22102C84" w14:textId="3C02DD7D" w:rsidR="00E919A1" w:rsidRDefault="00B84F1C" w:rsidP="00B84F1C">
            <w:r>
              <w:rPr>
                <w:rFonts w:ascii="Times New Roman" w:hAnsi="Times New Roman" w:cs="Times New Roman"/>
                <w:sz w:val="14"/>
                <w:szCs w:val="14"/>
              </w:rPr>
              <w:t>(informacja ta ma charakter opcjonalny)</w:t>
            </w:r>
          </w:p>
        </w:tc>
        <w:tc>
          <w:tcPr>
            <w:tcW w:w="3390" w:type="pct"/>
          </w:tcPr>
          <w:p w14:paraId="6188946D" w14:textId="64656E43" w:rsidR="00E919A1" w:rsidRDefault="003E298E" w:rsidP="00E919A1">
            <w:r>
              <w:rPr>
                <w:color w:val="231F20"/>
                <w:sz w:val="16"/>
                <w:szCs w:val="16"/>
              </w:rPr>
              <w:t>Nie</w:t>
            </w:r>
            <w:r>
              <w:rPr>
                <w:color w:val="231F20"/>
                <w:spacing w:val="-3"/>
                <w:sz w:val="16"/>
                <w:szCs w:val="16"/>
              </w:rPr>
              <w:t xml:space="preserve"> </w:t>
            </w:r>
            <w:r>
              <w:rPr>
                <w:color w:val="231F20"/>
                <w:spacing w:val="-2"/>
                <w:sz w:val="16"/>
                <w:szCs w:val="16"/>
              </w:rPr>
              <w:t>dotyczy</w:t>
            </w:r>
          </w:p>
        </w:tc>
      </w:tr>
      <w:tr w:rsidR="00E919A1" w14:paraId="22B0A54E" w14:textId="77777777" w:rsidTr="006C690D">
        <w:tc>
          <w:tcPr>
            <w:tcW w:w="1610" w:type="pct"/>
          </w:tcPr>
          <w:p w14:paraId="3842DB0C" w14:textId="77777777" w:rsidR="00E919A1" w:rsidRPr="00B84F1C" w:rsidRDefault="00B84F1C" w:rsidP="00E919A1">
            <w:pPr>
              <w:rPr>
                <w:rFonts w:ascii="Times New Roman" w:hAnsi="Times New Roman" w:cs="Times New Roman"/>
                <w:sz w:val="14"/>
                <w:szCs w:val="14"/>
              </w:rPr>
            </w:pPr>
            <w:r w:rsidRPr="00B84F1C">
              <w:rPr>
                <w:rFonts w:ascii="Times New Roman" w:hAnsi="Times New Roman" w:cs="Times New Roman"/>
                <w:sz w:val="14"/>
                <w:szCs w:val="14"/>
              </w:rPr>
              <w:t>Numer faksu:</w:t>
            </w:r>
          </w:p>
          <w:p w14:paraId="1FAA9BEE" w14:textId="7C7662B6" w:rsidR="00B84F1C" w:rsidRDefault="00B84F1C" w:rsidP="00E919A1">
            <w:r w:rsidRPr="00B84F1C">
              <w:rPr>
                <w:rFonts w:ascii="Times New Roman" w:hAnsi="Times New Roman" w:cs="Times New Roman"/>
                <w:sz w:val="14"/>
                <w:szCs w:val="14"/>
              </w:rPr>
              <w:t>(informacja ta ma charakter opcjonalny)</w:t>
            </w:r>
          </w:p>
        </w:tc>
        <w:tc>
          <w:tcPr>
            <w:tcW w:w="3390" w:type="pct"/>
          </w:tcPr>
          <w:p w14:paraId="6F2CBF37" w14:textId="653F234E" w:rsidR="00E919A1" w:rsidRDefault="003E298E" w:rsidP="00E919A1">
            <w:r>
              <w:rPr>
                <w:color w:val="231F20"/>
                <w:sz w:val="16"/>
                <w:szCs w:val="16"/>
              </w:rPr>
              <w:t>Nie</w:t>
            </w:r>
            <w:r>
              <w:rPr>
                <w:color w:val="231F20"/>
                <w:spacing w:val="-3"/>
                <w:sz w:val="16"/>
                <w:szCs w:val="16"/>
              </w:rPr>
              <w:t xml:space="preserve"> </w:t>
            </w:r>
            <w:r>
              <w:rPr>
                <w:color w:val="231F20"/>
                <w:spacing w:val="-2"/>
                <w:sz w:val="16"/>
                <w:szCs w:val="16"/>
              </w:rPr>
              <w:t>dotyczy</w:t>
            </w:r>
          </w:p>
        </w:tc>
      </w:tr>
      <w:tr w:rsidR="003E298E" w14:paraId="49E494EB" w14:textId="77777777" w:rsidTr="006C690D">
        <w:tc>
          <w:tcPr>
            <w:tcW w:w="1610" w:type="pct"/>
          </w:tcPr>
          <w:p w14:paraId="7B9FF0CF" w14:textId="77777777" w:rsidR="003E298E" w:rsidRDefault="00B84F1C" w:rsidP="00E919A1">
            <w:pPr>
              <w:rPr>
                <w:rFonts w:ascii="Times New Roman" w:hAnsi="Times New Roman" w:cs="Times New Roman"/>
                <w:sz w:val="14"/>
                <w:szCs w:val="14"/>
              </w:rPr>
            </w:pPr>
            <w:r>
              <w:rPr>
                <w:rFonts w:ascii="Times New Roman" w:hAnsi="Times New Roman" w:cs="Times New Roman"/>
                <w:sz w:val="14"/>
                <w:szCs w:val="14"/>
              </w:rPr>
              <w:t>Adres strony internetowej:</w:t>
            </w:r>
          </w:p>
          <w:p w14:paraId="25715D58" w14:textId="1C5ABA72" w:rsidR="00B84F1C" w:rsidRPr="00B84F1C" w:rsidRDefault="00B84F1C" w:rsidP="00E919A1">
            <w:pPr>
              <w:rPr>
                <w:rFonts w:ascii="Times New Roman" w:hAnsi="Times New Roman" w:cs="Times New Roman"/>
                <w:sz w:val="14"/>
                <w:szCs w:val="14"/>
              </w:rPr>
            </w:pPr>
            <w:r>
              <w:rPr>
                <w:rFonts w:ascii="Times New Roman" w:hAnsi="Times New Roman" w:cs="Times New Roman"/>
                <w:sz w:val="14"/>
                <w:szCs w:val="14"/>
              </w:rPr>
              <w:t>(informacja ta ma charakter opcjonalny)</w:t>
            </w:r>
          </w:p>
        </w:tc>
        <w:tc>
          <w:tcPr>
            <w:tcW w:w="3390" w:type="pct"/>
          </w:tcPr>
          <w:p w14:paraId="0916C733" w14:textId="6131C759" w:rsidR="003E298E" w:rsidRDefault="003E298E" w:rsidP="00E919A1">
            <w:pPr>
              <w:rPr>
                <w:color w:val="231F20"/>
                <w:sz w:val="16"/>
                <w:szCs w:val="16"/>
              </w:rPr>
            </w:pPr>
            <w:r>
              <w:rPr>
                <w:color w:val="231F20"/>
                <w:sz w:val="16"/>
                <w:szCs w:val="16"/>
              </w:rPr>
              <w:t>Nie</w:t>
            </w:r>
            <w:r>
              <w:rPr>
                <w:color w:val="231F20"/>
                <w:spacing w:val="-3"/>
                <w:sz w:val="16"/>
                <w:szCs w:val="16"/>
              </w:rPr>
              <w:t xml:space="preserve"> </w:t>
            </w:r>
            <w:r>
              <w:rPr>
                <w:color w:val="231F20"/>
                <w:spacing w:val="-2"/>
                <w:sz w:val="16"/>
                <w:szCs w:val="16"/>
              </w:rPr>
              <w:t>dotyczy</w:t>
            </w:r>
          </w:p>
        </w:tc>
      </w:tr>
      <w:tr w:rsidR="00B84F1C" w14:paraId="13483916" w14:textId="77777777" w:rsidTr="006C690D">
        <w:tc>
          <w:tcPr>
            <w:tcW w:w="1610" w:type="pct"/>
            <w:vMerge w:val="restart"/>
          </w:tcPr>
          <w:p w14:paraId="5C6A4FBD" w14:textId="364ADAA0" w:rsidR="00B84F1C" w:rsidRPr="00B84F1C" w:rsidRDefault="00B84F1C" w:rsidP="00E919A1">
            <w:pPr>
              <w:rPr>
                <w:rFonts w:ascii="Times New Roman" w:hAnsi="Times New Roman" w:cs="Times New Roman"/>
                <w:sz w:val="14"/>
                <w:szCs w:val="14"/>
              </w:rPr>
            </w:pPr>
            <w:r w:rsidRPr="00B84F1C">
              <w:rPr>
                <w:rFonts w:ascii="Times New Roman" w:hAnsi="Times New Roman" w:cs="Times New Roman"/>
                <w:sz w:val="14"/>
                <w:szCs w:val="14"/>
              </w:rPr>
              <w:t>Rejestr*</w:t>
            </w:r>
          </w:p>
        </w:tc>
        <w:tc>
          <w:tcPr>
            <w:tcW w:w="3390" w:type="pct"/>
          </w:tcPr>
          <w:p w14:paraId="64D6230A" w14:textId="77777777" w:rsidR="00B84F1C" w:rsidRPr="003E298E" w:rsidRDefault="00B84F1C" w:rsidP="003E298E">
            <w:pPr>
              <w:rPr>
                <w:color w:val="231F20"/>
                <w:sz w:val="16"/>
                <w:szCs w:val="16"/>
              </w:rPr>
            </w:pPr>
            <w:r w:rsidRPr="003E298E">
              <w:rPr>
                <w:color w:val="231F20"/>
                <w:sz w:val="16"/>
                <w:szCs w:val="16"/>
              </w:rPr>
              <w:t>Komisja Nadzoru Finansowego – Rejestr Instytucji Finansowych</w:t>
            </w:r>
          </w:p>
          <w:p w14:paraId="7581E557" w14:textId="060B138C" w:rsidR="00B84F1C" w:rsidRDefault="00B84F1C" w:rsidP="003E298E">
            <w:pPr>
              <w:rPr>
                <w:color w:val="231F20"/>
                <w:sz w:val="16"/>
                <w:szCs w:val="16"/>
              </w:rPr>
            </w:pPr>
            <w:r w:rsidRPr="003E298E">
              <w:rPr>
                <w:color w:val="231F20"/>
                <w:sz w:val="16"/>
                <w:szCs w:val="16"/>
              </w:rPr>
              <w:t>- numer wpisu do rejestru RIP000038</w:t>
            </w:r>
          </w:p>
        </w:tc>
      </w:tr>
      <w:tr w:rsidR="00B84F1C" w14:paraId="0549E4FC" w14:textId="77777777" w:rsidTr="006C690D">
        <w:tc>
          <w:tcPr>
            <w:tcW w:w="1610" w:type="pct"/>
            <w:vMerge/>
          </w:tcPr>
          <w:p w14:paraId="54C2CBD8" w14:textId="77777777" w:rsidR="00B84F1C" w:rsidRDefault="00B84F1C" w:rsidP="00E919A1"/>
        </w:tc>
        <w:tc>
          <w:tcPr>
            <w:tcW w:w="3390" w:type="pct"/>
          </w:tcPr>
          <w:p w14:paraId="501308EA" w14:textId="6A49CC53" w:rsidR="00B84F1C" w:rsidRDefault="00B84F1C" w:rsidP="00E919A1">
            <w:pPr>
              <w:rPr>
                <w:color w:val="231F20"/>
                <w:sz w:val="16"/>
                <w:szCs w:val="16"/>
              </w:rPr>
            </w:pPr>
            <w:r w:rsidRPr="003E298E">
              <w:rPr>
                <w:color w:val="231F20"/>
                <w:sz w:val="16"/>
                <w:szCs w:val="16"/>
              </w:rPr>
              <w:t>Komisja Nadzoru Finansowego, Urząd Ochrony Konkurencji i Konsumentów, Urząd Ochrony Danych Osobowych</w:t>
            </w:r>
          </w:p>
        </w:tc>
      </w:tr>
      <w:tr w:rsidR="003E298E" w14:paraId="3056B2FC" w14:textId="77777777" w:rsidTr="006C690D">
        <w:tc>
          <w:tcPr>
            <w:tcW w:w="1610" w:type="pct"/>
          </w:tcPr>
          <w:p w14:paraId="7EE24134" w14:textId="31FDC337" w:rsidR="003E298E" w:rsidRDefault="003E298E" w:rsidP="00E919A1">
            <w:r>
              <w:rPr>
                <w:color w:val="231F20"/>
                <w:sz w:val="14"/>
                <w:szCs w:val="14"/>
              </w:rPr>
              <w:t>Odstąpienie</w:t>
            </w:r>
            <w:r>
              <w:rPr>
                <w:color w:val="231F20"/>
                <w:spacing w:val="-1"/>
                <w:sz w:val="14"/>
                <w:szCs w:val="14"/>
              </w:rPr>
              <w:t xml:space="preserve"> </w:t>
            </w:r>
            <w:r>
              <w:rPr>
                <w:color w:val="231F20"/>
                <w:sz w:val="14"/>
                <w:szCs w:val="14"/>
              </w:rPr>
              <w:t>od</w:t>
            </w:r>
            <w:r>
              <w:rPr>
                <w:color w:val="231F20"/>
                <w:spacing w:val="-1"/>
                <w:sz w:val="14"/>
                <w:szCs w:val="14"/>
              </w:rPr>
              <w:t xml:space="preserve"> </w:t>
            </w:r>
            <w:r>
              <w:rPr>
                <w:color w:val="231F20"/>
                <w:spacing w:val="-2"/>
                <w:sz w:val="14"/>
                <w:szCs w:val="14"/>
              </w:rPr>
              <w:t>umowy*</w:t>
            </w:r>
          </w:p>
        </w:tc>
        <w:tc>
          <w:tcPr>
            <w:tcW w:w="3390" w:type="pct"/>
          </w:tcPr>
          <w:p w14:paraId="0A36FBEB" w14:textId="77777777" w:rsidR="003E298E" w:rsidRDefault="003E298E" w:rsidP="003E298E">
            <w:pPr>
              <w:pStyle w:val="TableParagraph"/>
              <w:numPr>
                <w:ilvl w:val="0"/>
                <w:numId w:val="7"/>
              </w:numPr>
              <w:tabs>
                <w:tab w:val="left" w:pos="202"/>
              </w:tabs>
              <w:kinsoku w:val="0"/>
              <w:overflowPunct w:val="0"/>
              <w:spacing w:before="129"/>
              <w:rPr>
                <w:color w:val="231F20"/>
                <w:spacing w:val="-2"/>
                <w:sz w:val="16"/>
                <w:szCs w:val="16"/>
              </w:rPr>
            </w:pPr>
            <w:r>
              <w:rPr>
                <w:color w:val="231F20"/>
                <w:sz w:val="16"/>
                <w:szCs w:val="16"/>
              </w:rPr>
              <w:t>ma</w:t>
            </w:r>
            <w:r>
              <w:rPr>
                <w:color w:val="231F20"/>
                <w:spacing w:val="-5"/>
                <w:sz w:val="16"/>
                <w:szCs w:val="16"/>
              </w:rPr>
              <w:t xml:space="preserve"> </w:t>
            </w:r>
            <w:r>
              <w:rPr>
                <w:color w:val="231F20"/>
                <w:sz w:val="16"/>
                <w:szCs w:val="16"/>
              </w:rPr>
              <w:t>Pan/Pani</w:t>
            </w:r>
            <w:r>
              <w:rPr>
                <w:color w:val="231F20"/>
                <w:spacing w:val="-3"/>
                <w:sz w:val="16"/>
                <w:szCs w:val="16"/>
              </w:rPr>
              <w:t xml:space="preserve"> </w:t>
            </w:r>
            <w:r>
              <w:rPr>
                <w:color w:val="231F20"/>
                <w:sz w:val="16"/>
                <w:szCs w:val="16"/>
              </w:rPr>
              <w:t>prawo</w:t>
            </w:r>
            <w:r>
              <w:rPr>
                <w:color w:val="231F20"/>
                <w:spacing w:val="-4"/>
                <w:sz w:val="16"/>
                <w:szCs w:val="16"/>
              </w:rPr>
              <w:t xml:space="preserve"> </w:t>
            </w:r>
            <w:r>
              <w:rPr>
                <w:color w:val="231F20"/>
                <w:sz w:val="16"/>
                <w:szCs w:val="16"/>
              </w:rPr>
              <w:t>do</w:t>
            </w:r>
            <w:r>
              <w:rPr>
                <w:color w:val="231F20"/>
                <w:spacing w:val="-4"/>
                <w:sz w:val="16"/>
                <w:szCs w:val="16"/>
              </w:rPr>
              <w:t xml:space="preserve"> </w:t>
            </w:r>
            <w:r>
              <w:rPr>
                <w:color w:val="231F20"/>
                <w:sz w:val="16"/>
                <w:szCs w:val="16"/>
              </w:rPr>
              <w:t>odstąpienia</w:t>
            </w:r>
            <w:r>
              <w:rPr>
                <w:color w:val="231F20"/>
                <w:spacing w:val="-4"/>
                <w:sz w:val="16"/>
                <w:szCs w:val="16"/>
              </w:rPr>
              <w:t xml:space="preserve"> </w:t>
            </w:r>
            <w:r>
              <w:rPr>
                <w:color w:val="231F20"/>
                <w:sz w:val="16"/>
                <w:szCs w:val="16"/>
              </w:rPr>
              <w:t>od</w:t>
            </w:r>
            <w:r>
              <w:rPr>
                <w:color w:val="231F20"/>
                <w:spacing w:val="-4"/>
                <w:sz w:val="16"/>
                <w:szCs w:val="16"/>
              </w:rPr>
              <w:t xml:space="preserve"> </w:t>
            </w:r>
            <w:r>
              <w:rPr>
                <w:color w:val="231F20"/>
                <w:sz w:val="16"/>
                <w:szCs w:val="16"/>
              </w:rPr>
              <w:t>umowy:</w:t>
            </w:r>
            <w:r>
              <w:rPr>
                <w:color w:val="231F20"/>
                <w:spacing w:val="-4"/>
                <w:sz w:val="16"/>
                <w:szCs w:val="16"/>
              </w:rPr>
              <w:t xml:space="preserve"> </w:t>
            </w:r>
            <w:r>
              <w:rPr>
                <w:color w:val="231F20"/>
                <w:sz w:val="16"/>
                <w:szCs w:val="16"/>
              </w:rPr>
              <w:t>Nie</w:t>
            </w:r>
            <w:r>
              <w:rPr>
                <w:color w:val="231F20"/>
                <w:spacing w:val="-3"/>
                <w:sz w:val="16"/>
                <w:szCs w:val="16"/>
              </w:rPr>
              <w:t xml:space="preserve"> </w:t>
            </w:r>
            <w:r>
              <w:rPr>
                <w:color w:val="231F20"/>
                <w:spacing w:val="-2"/>
                <w:sz w:val="16"/>
                <w:szCs w:val="16"/>
              </w:rPr>
              <w:t>dotyczy</w:t>
            </w:r>
          </w:p>
          <w:p w14:paraId="7A6B1AD1" w14:textId="77777777" w:rsidR="003E298E" w:rsidRDefault="003E298E" w:rsidP="003E298E">
            <w:pPr>
              <w:pStyle w:val="TableParagraph"/>
              <w:numPr>
                <w:ilvl w:val="0"/>
                <w:numId w:val="7"/>
              </w:numPr>
              <w:tabs>
                <w:tab w:val="left" w:pos="202"/>
              </w:tabs>
              <w:kinsoku w:val="0"/>
              <w:overflowPunct w:val="0"/>
              <w:spacing w:before="8"/>
              <w:rPr>
                <w:color w:val="231F20"/>
                <w:spacing w:val="-2"/>
                <w:sz w:val="16"/>
                <w:szCs w:val="16"/>
              </w:rPr>
            </w:pPr>
            <w:r>
              <w:rPr>
                <w:color w:val="231F20"/>
                <w:sz w:val="16"/>
                <w:szCs w:val="16"/>
              </w:rPr>
              <w:t>sposób</w:t>
            </w:r>
            <w:r>
              <w:rPr>
                <w:color w:val="231F20"/>
                <w:spacing w:val="-4"/>
                <w:sz w:val="16"/>
                <w:szCs w:val="16"/>
              </w:rPr>
              <w:t xml:space="preserve"> </w:t>
            </w:r>
            <w:r>
              <w:rPr>
                <w:color w:val="231F20"/>
                <w:sz w:val="16"/>
                <w:szCs w:val="16"/>
              </w:rPr>
              <w:t>odstąpienia</w:t>
            </w:r>
            <w:r>
              <w:rPr>
                <w:color w:val="231F20"/>
                <w:spacing w:val="-5"/>
                <w:sz w:val="16"/>
                <w:szCs w:val="16"/>
              </w:rPr>
              <w:t xml:space="preserve"> </w:t>
            </w:r>
            <w:r>
              <w:rPr>
                <w:color w:val="231F20"/>
                <w:sz w:val="16"/>
                <w:szCs w:val="16"/>
              </w:rPr>
              <w:t>od</w:t>
            </w:r>
            <w:r>
              <w:rPr>
                <w:color w:val="231F20"/>
                <w:spacing w:val="-4"/>
                <w:sz w:val="16"/>
                <w:szCs w:val="16"/>
              </w:rPr>
              <w:t xml:space="preserve"> </w:t>
            </w:r>
            <w:r>
              <w:rPr>
                <w:color w:val="231F20"/>
                <w:sz w:val="16"/>
                <w:szCs w:val="16"/>
              </w:rPr>
              <w:t>umowy:</w:t>
            </w:r>
            <w:r>
              <w:rPr>
                <w:color w:val="231F20"/>
                <w:spacing w:val="-5"/>
                <w:sz w:val="16"/>
                <w:szCs w:val="16"/>
              </w:rPr>
              <w:t xml:space="preserve"> </w:t>
            </w:r>
            <w:r>
              <w:rPr>
                <w:color w:val="231F20"/>
                <w:sz w:val="16"/>
                <w:szCs w:val="16"/>
              </w:rPr>
              <w:t>Nie</w:t>
            </w:r>
            <w:r>
              <w:rPr>
                <w:color w:val="231F20"/>
                <w:spacing w:val="-4"/>
                <w:sz w:val="16"/>
                <w:szCs w:val="16"/>
              </w:rPr>
              <w:t xml:space="preserve"> </w:t>
            </w:r>
            <w:r>
              <w:rPr>
                <w:color w:val="231F20"/>
                <w:spacing w:val="-2"/>
                <w:sz w:val="16"/>
                <w:szCs w:val="16"/>
              </w:rPr>
              <w:t>dotyczy</w:t>
            </w:r>
          </w:p>
          <w:p w14:paraId="79F0C9D2" w14:textId="77777777" w:rsidR="003E298E" w:rsidRDefault="003E298E" w:rsidP="003E298E">
            <w:pPr>
              <w:pStyle w:val="TableParagraph"/>
              <w:numPr>
                <w:ilvl w:val="0"/>
                <w:numId w:val="7"/>
              </w:numPr>
              <w:tabs>
                <w:tab w:val="left" w:pos="202"/>
              </w:tabs>
              <w:kinsoku w:val="0"/>
              <w:overflowPunct w:val="0"/>
              <w:spacing w:before="8"/>
              <w:rPr>
                <w:color w:val="231F20"/>
                <w:spacing w:val="-2"/>
                <w:sz w:val="16"/>
                <w:szCs w:val="16"/>
              </w:rPr>
            </w:pPr>
            <w:r>
              <w:rPr>
                <w:color w:val="231F20"/>
                <w:sz w:val="16"/>
                <w:szCs w:val="16"/>
              </w:rPr>
              <w:t>adres,</w:t>
            </w:r>
            <w:r>
              <w:rPr>
                <w:color w:val="231F20"/>
                <w:spacing w:val="-8"/>
                <w:sz w:val="16"/>
                <w:szCs w:val="16"/>
              </w:rPr>
              <w:t xml:space="preserve"> </w:t>
            </w:r>
            <w:r>
              <w:rPr>
                <w:color w:val="231F20"/>
                <w:sz w:val="16"/>
                <w:szCs w:val="16"/>
              </w:rPr>
              <w:t>na</w:t>
            </w:r>
            <w:r>
              <w:rPr>
                <w:color w:val="231F20"/>
                <w:spacing w:val="-5"/>
                <w:sz w:val="16"/>
                <w:szCs w:val="16"/>
              </w:rPr>
              <w:t xml:space="preserve"> </w:t>
            </w:r>
            <w:r>
              <w:rPr>
                <w:color w:val="231F20"/>
                <w:sz w:val="16"/>
                <w:szCs w:val="16"/>
              </w:rPr>
              <w:t>który</w:t>
            </w:r>
            <w:r>
              <w:rPr>
                <w:color w:val="231F20"/>
                <w:spacing w:val="-5"/>
                <w:sz w:val="16"/>
                <w:szCs w:val="16"/>
              </w:rPr>
              <w:t xml:space="preserve"> </w:t>
            </w:r>
            <w:r>
              <w:rPr>
                <w:color w:val="231F20"/>
                <w:sz w:val="16"/>
                <w:szCs w:val="16"/>
              </w:rPr>
              <w:t>należy</w:t>
            </w:r>
            <w:r>
              <w:rPr>
                <w:color w:val="231F20"/>
                <w:spacing w:val="-5"/>
                <w:sz w:val="16"/>
                <w:szCs w:val="16"/>
              </w:rPr>
              <w:t xml:space="preserve"> </w:t>
            </w:r>
            <w:r>
              <w:rPr>
                <w:color w:val="231F20"/>
                <w:sz w:val="16"/>
                <w:szCs w:val="16"/>
              </w:rPr>
              <w:t>przekazać</w:t>
            </w:r>
            <w:r>
              <w:rPr>
                <w:color w:val="231F20"/>
                <w:spacing w:val="-5"/>
                <w:sz w:val="16"/>
                <w:szCs w:val="16"/>
              </w:rPr>
              <w:t xml:space="preserve"> </w:t>
            </w:r>
            <w:r>
              <w:rPr>
                <w:color w:val="231F20"/>
                <w:sz w:val="16"/>
                <w:szCs w:val="16"/>
              </w:rPr>
              <w:t>oświadczenie</w:t>
            </w:r>
            <w:r>
              <w:rPr>
                <w:color w:val="231F20"/>
                <w:spacing w:val="-6"/>
                <w:sz w:val="16"/>
                <w:szCs w:val="16"/>
              </w:rPr>
              <w:t xml:space="preserve"> </w:t>
            </w:r>
            <w:r>
              <w:rPr>
                <w:color w:val="231F20"/>
                <w:sz w:val="16"/>
                <w:szCs w:val="16"/>
              </w:rPr>
              <w:t>o</w:t>
            </w:r>
            <w:r>
              <w:rPr>
                <w:color w:val="231F20"/>
                <w:spacing w:val="-5"/>
                <w:sz w:val="16"/>
                <w:szCs w:val="16"/>
              </w:rPr>
              <w:t xml:space="preserve"> </w:t>
            </w:r>
            <w:r>
              <w:rPr>
                <w:color w:val="231F20"/>
                <w:sz w:val="16"/>
                <w:szCs w:val="16"/>
              </w:rPr>
              <w:t>odstąpieniu</w:t>
            </w:r>
            <w:r>
              <w:rPr>
                <w:color w:val="231F20"/>
                <w:spacing w:val="-5"/>
                <w:sz w:val="16"/>
                <w:szCs w:val="16"/>
              </w:rPr>
              <w:t xml:space="preserve"> </w:t>
            </w:r>
            <w:r>
              <w:rPr>
                <w:color w:val="231F20"/>
                <w:sz w:val="16"/>
                <w:szCs w:val="16"/>
              </w:rPr>
              <w:t>od</w:t>
            </w:r>
            <w:r>
              <w:rPr>
                <w:color w:val="231F20"/>
                <w:spacing w:val="-6"/>
                <w:sz w:val="16"/>
                <w:szCs w:val="16"/>
              </w:rPr>
              <w:t xml:space="preserve"> </w:t>
            </w:r>
            <w:r>
              <w:rPr>
                <w:color w:val="231F20"/>
                <w:sz w:val="16"/>
                <w:szCs w:val="16"/>
              </w:rPr>
              <w:t>umowy:</w:t>
            </w:r>
            <w:r>
              <w:rPr>
                <w:color w:val="231F20"/>
                <w:spacing w:val="-5"/>
                <w:sz w:val="16"/>
                <w:szCs w:val="16"/>
              </w:rPr>
              <w:t xml:space="preserve"> </w:t>
            </w:r>
            <w:r>
              <w:rPr>
                <w:color w:val="231F20"/>
                <w:sz w:val="16"/>
                <w:szCs w:val="16"/>
              </w:rPr>
              <w:t>Nie</w:t>
            </w:r>
            <w:r>
              <w:rPr>
                <w:color w:val="231F20"/>
                <w:spacing w:val="-5"/>
                <w:sz w:val="16"/>
                <w:szCs w:val="16"/>
              </w:rPr>
              <w:t xml:space="preserve"> </w:t>
            </w:r>
            <w:r>
              <w:rPr>
                <w:color w:val="231F20"/>
                <w:spacing w:val="-2"/>
                <w:sz w:val="16"/>
                <w:szCs w:val="16"/>
              </w:rPr>
              <w:t>dotyczy</w:t>
            </w:r>
          </w:p>
          <w:p w14:paraId="257B6DE9" w14:textId="77777777" w:rsidR="003E298E" w:rsidRDefault="003E298E" w:rsidP="003E298E">
            <w:pPr>
              <w:pStyle w:val="TableParagraph"/>
              <w:numPr>
                <w:ilvl w:val="0"/>
                <w:numId w:val="7"/>
              </w:numPr>
              <w:tabs>
                <w:tab w:val="left" w:pos="202"/>
              </w:tabs>
              <w:kinsoku w:val="0"/>
              <w:overflowPunct w:val="0"/>
              <w:spacing w:before="8"/>
              <w:rPr>
                <w:color w:val="231F20"/>
                <w:spacing w:val="-2"/>
                <w:sz w:val="16"/>
                <w:szCs w:val="16"/>
              </w:rPr>
            </w:pPr>
            <w:r>
              <w:rPr>
                <w:color w:val="231F20"/>
                <w:sz w:val="16"/>
                <w:szCs w:val="16"/>
              </w:rPr>
              <w:t>termin</w:t>
            </w:r>
            <w:r>
              <w:rPr>
                <w:color w:val="231F20"/>
                <w:spacing w:val="-5"/>
                <w:sz w:val="16"/>
                <w:szCs w:val="16"/>
              </w:rPr>
              <w:t xml:space="preserve"> </w:t>
            </w:r>
            <w:r>
              <w:rPr>
                <w:color w:val="231F20"/>
                <w:sz w:val="16"/>
                <w:szCs w:val="16"/>
              </w:rPr>
              <w:t>na</w:t>
            </w:r>
            <w:r>
              <w:rPr>
                <w:color w:val="231F20"/>
                <w:spacing w:val="-3"/>
                <w:sz w:val="16"/>
                <w:szCs w:val="16"/>
              </w:rPr>
              <w:t xml:space="preserve"> </w:t>
            </w:r>
            <w:r>
              <w:rPr>
                <w:color w:val="231F20"/>
                <w:sz w:val="16"/>
                <w:szCs w:val="16"/>
              </w:rPr>
              <w:t>skorzystanie</w:t>
            </w:r>
            <w:r>
              <w:rPr>
                <w:color w:val="231F20"/>
                <w:spacing w:val="-3"/>
                <w:sz w:val="16"/>
                <w:szCs w:val="16"/>
              </w:rPr>
              <w:t xml:space="preserve"> </w:t>
            </w:r>
            <w:r>
              <w:rPr>
                <w:color w:val="231F20"/>
                <w:sz w:val="16"/>
                <w:szCs w:val="16"/>
              </w:rPr>
              <w:t>z</w:t>
            </w:r>
            <w:r>
              <w:rPr>
                <w:color w:val="231F20"/>
                <w:spacing w:val="-2"/>
                <w:sz w:val="16"/>
                <w:szCs w:val="16"/>
              </w:rPr>
              <w:t xml:space="preserve"> </w:t>
            </w:r>
            <w:r>
              <w:rPr>
                <w:color w:val="231F20"/>
                <w:sz w:val="16"/>
                <w:szCs w:val="16"/>
              </w:rPr>
              <w:t>prawa</w:t>
            </w:r>
            <w:r>
              <w:rPr>
                <w:color w:val="231F20"/>
                <w:spacing w:val="-4"/>
                <w:sz w:val="16"/>
                <w:szCs w:val="16"/>
              </w:rPr>
              <w:t xml:space="preserve"> </w:t>
            </w:r>
            <w:r>
              <w:rPr>
                <w:color w:val="231F20"/>
                <w:sz w:val="16"/>
                <w:szCs w:val="16"/>
              </w:rPr>
              <w:t>do</w:t>
            </w:r>
            <w:r>
              <w:rPr>
                <w:color w:val="231F20"/>
                <w:spacing w:val="-3"/>
                <w:sz w:val="16"/>
                <w:szCs w:val="16"/>
              </w:rPr>
              <w:t xml:space="preserve"> </w:t>
            </w:r>
            <w:r>
              <w:rPr>
                <w:color w:val="231F20"/>
                <w:sz w:val="16"/>
                <w:szCs w:val="16"/>
              </w:rPr>
              <w:t>odstąpienia</w:t>
            </w:r>
            <w:r>
              <w:rPr>
                <w:color w:val="231F20"/>
                <w:spacing w:val="-3"/>
                <w:sz w:val="16"/>
                <w:szCs w:val="16"/>
              </w:rPr>
              <w:t xml:space="preserve"> </w:t>
            </w:r>
            <w:r>
              <w:rPr>
                <w:color w:val="231F20"/>
                <w:sz w:val="16"/>
                <w:szCs w:val="16"/>
              </w:rPr>
              <w:t>od</w:t>
            </w:r>
            <w:r>
              <w:rPr>
                <w:color w:val="231F20"/>
                <w:spacing w:val="-4"/>
                <w:sz w:val="16"/>
                <w:szCs w:val="16"/>
              </w:rPr>
              <w:t xml:space="preserve"> </w:t>
            </w:r>
            <w:r>
              <w:rPr>
                <w:color w:val="231F20"/>
                <w:sz w:val="16"/>
                <w:szCs w:val="16"/>
              </w:rPr>
              <w:t>umowy:</w:t>
            </w:r>
            <w:r>
              <w:rPr>
                <w:color w:val="231F20"/>
                <w:spacing w:val="-3"/>
                <w:sz w:val="16"/>
                <w:szCs w:val="16"/>
              </w:rPr>
              <w:t xml:space="preserve"> </w:t>
            </w:r>
            <w:r>
              <w:rPr>
                <w:color w:val="231F20"/>
                <w:sz w:val="16"/>
                <w:szCs w:val="16"/>
              </w:rPr>
              <w:t>Nie</w:t>
            </w:r>
            <w:r>
              <w:rPr>
                <w:color w:val="231F20"/>
                <w:spacing w:val="-3"/>
                <w:sz w:val="16"/>
                <w:szCs w:val="16"/>
              </w:rPr>
              <w:t xml:space="preserve"> </w:t>
            </w:r>
            <w:r>
              <w:rPr>
                <w:color w:val="231F20"/>
                <w:spacing w:val="-2"/>
                <w:sz w:val="16"/>
                <w:szCs w:val="16"/>
              </w:rPr>
              <w:t>dotyczy</w:t>
            </w:r>
          </w:p>
          <w:p w14:paraId="48EC67CB" w14:textId="0B34376C" w:rsidR="003E298E" w:rsidRDefault="003E298E" w:rsidP="003E298E">
            <w:pPr>
              <w:rPr>
                <w:color w:val="231F20"/>
                <w:sz w:val="16"/>
                <w:szCs w:val="16"/>
              </w:rPr>
            </w:pPr>
            <w:r>
              <w:rPr>
                <w:color w:val="231F20"/>
                <w:sz w:val="16"/>
                <w:szCs w:val="16"/>
              </w:rPr>
              <w:t>skutki</w:t>
            </w:r>
            <w:r>
              <w:rPr>
                <w:color w:val="231F20"/>
                <w:spacing w:val="-7"/>
                <w:sz w:val="16"/>
                <w:szCs w:val="16"/>
              </w:rPr>
              <w:t xml:space="preserve"> </w:t>
            </w:r>
            <w:r>
              <w:rPr>
                <w:color w:val="231F20"/>
                <w:sz w:val="16"/>
                <w:szCs w:val="16"/>
              </w:rPr>
              <w:t>nieskorzystania</w:t>
            </w:r>
            <w:r>
              <w:rPr>
                <w:color w:val="231F20"/>
                <w:spacing w:val="-5"/>
                <w:sz w:val="16"/>
                <w:szCs w:val="16"/>
              </w:rPr>
              <w:t xml:space="preserve"> </w:t>
            </w:r>
            <w:r>
              <w:rPr>
                <w:color w:val="231F20"/>
                <w:sz w:val="16"/>
                <w:szCs w:val="16"/>
              </w:rPr>
              <w:t>z</w:t>
            </w:r>
            <w:r>
              <w:rPr>
                <w:color w:val="231F20"/>
                <w:spacing w:val="-4"/>
                <w:sz w:val="16"/>
                <w:szCs w:val="16"/>
              </w:rPr>
              <w:t xml:space="preserve"> </w:t>
            </w:r>
            <w:r>
              <w:rPr>
                <w:color w:val="231F20"/>
                <w:sz w:val="16"/>
                <w:szCs w:val="16"/>
              </w:rPr>
              <w:t>prawa</w:t>
            </w:r>
            <w:r>
              <w:rPr>
                <w:color w:val="231F20"/>
                <w:spacing w:val="-5"/>
                <w:sz w:val="16"/>
                <w:szCs w:val="16"/>
              </w:rPr>
              <w:t xml:space="preserve"> </w:t>
            </w:r>
            <w:r>
              <w:rPr>
                <w:color w:val="231F20"/>
                <w:sz w:val="16"/>
                <w:szCs w:val="16"/>
              </w:rPr>
              <w:t>do</w:t>
            </w:r>
            <w:r>
              <w:rPr>
                <w:color w:val="231F20"/>
                <w:spacing w:val="-5"/>
                <w:sz w:val="16"/>
                <w:szCs w:val="16"/>
              </w:rPr>
              <w:t xml:space="preserve"> </w:t>
            </w:r>
            <w:r>
              <w:rPr>
                <w:color w:val="231F20"/>
                <w:sz w:val="16"/>
                <w:szCs w:val="16"/>
              </w:rPr>
              <w:t>odstąpienia</w:t>
            </w:r>
            <w:r>
              <w:rPr>
                <w:color w:val="231F20"/>
                <w:spacing w:val="-5"/>
                <w:sz w:val="16"/>
                <w:szCs w:val="16"/>
              </w:rPr>
              <w:t xml:space="preserve"> </w:t>
            </w:r>
            <w:r>
              <w:rPr>
                <w:color w:val="231F20"/>
                <w:sz w:val="16"/>
                <w:szCs w:val="16"/>
              </w:rPr>
              <w:t>od</w:t>
            </w:r>
            <w:r>
              <w:rPr>
                <w:color w:val="231F20"/>
                <w:spacing w:val="-5"/>
                <w:sz w:val="16"/>
                <w:szCs w:val="16"/>
              </w:rPr>
              <w:t xml:space="preserve"> </w:t>
            </w:r>
            <w:r>
              <w:rPr>
                <w:color w:val="231F20"/>
                <w:sz w:val="16"/>
                <w:szCs w:val="16"/>
              </w:rPr>
              <w:t>umowy:</w:t>
            </w:r>
            <w:r>
              <w:rPr>
                <w:color w:val="231F20"/>
                <w:spacing w:val="-5"/>
                <w:sz w:val="16"/>
                <w:szCs w:val="16"/>
              </w:rPr>
              <w:t xml:space="preserve"> </w:t>
            </w:r>
            <w:r>
              <w:rPr>
                <w:color w:val="231F20"/>
                <w:sz w:val="16"/>
                <w:szCs w:val="16"/>
              </w:rPr>
              <w:t>Nie</w:t>
            </w:r>
            <w:r>
              <w:rPr>
                <w:color w:val="231F20"/>
                <w:spacing w:val="-5"/>
                <w:sz w:val="16"/>
                <w:szCs w:val="16"/>
              </w:rPr>
              <w:t xml:space="preserve"> </w:t>
            </w:r>
            <w:r>
              <w:rPr>
                <w:color w:val="231F20"/>
                <w:spacing w:val="-2"/>
                <w:sz w:val="16"/>
                <w:szCs w:val="16"/>
              </w:rPr>
              <w:t>dotyczy</w:t>
            </w:r>
          </w:p>
        </w:tc>
      </w:tr>
      <w:tr w:rsidR="003E298E" w14:paraId="41B05E6D" w14:textId="77777777" w:rsidTr="006C690D">
        <w:tc>
          <w:tcPr>
            <w:tcW w:w="1610" w:type="pct"/>
          </w:tcPr>
          <w:p w14:paraId="4105A84E" w14:textId="77777777" w:rsidR="003E298E" w:rsidRDefault="003E298E" w:rsidP="003E298E">
            <w:pPr>
              <w:pStyle w:val="TableParagraph"/>
              <w:kinsoku w:val="0"/>
              <w:overflowPunct w:val="0"/>
              <w:spacing w:before="94"/>
              <w:ind w:left="101"/>
              <w:rPr>
                <w:color w:val="231F20"/>
                <w:spacing w:val="-2"/>
                <w:sz w:val="14"/>
                <w:szCs w:val="14"/>
              </w:rPr>
            </w:pPr>
            <w:r>
              <w:rPr>
                <w:color w:val="231F20"/>
                <w:sz w:val="14"/>
                <w:szCs w:val="14"/>
              </w:rPr>
              <w:t>Wybór</w:t>
            </w:r>
            <w:r>
              <w:rPr>
                <w:color w:val="231F20"/>
                <w:spacing w:val="-4"/>
                <w:sz w:val="14"/>
                <w:szCs w:val="14"/>
              </w:rPr>
              <w:t xml:space="preserve"> </w:t>
            </w:r>
            <w:r>
              <w:rPr>
                <w:color w:val="231F20"/>
                <w:sz w:val="14"/>
                <w:szCs w:val="14"/>
              </w:rPr>
              <w:t>prawa</w:t>
            </w:r>
            <w:r>
              <w:rPr>
                <w:color w:val="231F20"/>
                <w:spacing w:val="-3"/>
                <w:sz w:val="14"/>
                <w:szCs w:val="14"/>
              </w:rPr>
              <w:t xml:space="preserve"> </w:t>
            </w:r>
            <w:r>
              <w:rPr>
                <w:color w:val="231F20"/>
                <w:spacing w:val="-2"/>
                <w:sz w:val="14"/>
                <w:szCs w:val="14"/>
              </w:rPr>
              <w:t>właściwego*</w:t>
            </w:r>
          </w:p>
          <w:p w14:paraId="1D1E6AB3" w14:textId="1116A296" w:rsidR="003E298E" w:rsidRDefault="003E298E" w:rsidP="003E298E">
            <w:r>
              <w:rPr>
                <w:color w:val="231F20"/>
                <w:sz w:val="14"/>
                <w:szCs w:val="14"/>
              </w:rPr>
              <w:t>Do zawartej z Panem/Panią umowy o</w:t>
            </w:r>
            <w:r>
              <w:rPr>
                <w:color w:val="231F20"/>
                <w:spacing w:val="40"/>
                <w:sz w:val="14"/>
                <w:szCs w:val="14"/>
              </w:rPr>
              <w:t xml:space="preserve"> </w:t>
            </w:r>
            <w:r>
              <w:rPr>
                <w:color w:val="231F20"/>
                <w:sz w:val="14"/>
                <w:szCs w:val="14"/>
              </w:rPr>
              <w:t>kredyt</w:t>
            </w:r>
            <w:r>
              <w:rPr>
                <w:color w:val="231F20"/>
                <w:spacing w:val="-10"/>
                <w:sz w:val="14"/>
                <w:szCs w:val="14"/>
              </w:rPr>
              <w:t xml:space="preserve"> </w:t>
            </w:r>
            <w:r>
              <w:rPr>
                <w:color w:val="231F20"/>
                <w:sz w:val="14"/>
                <w:szCs w:val="14"/>
              </w:rPr>
              <w:t>będzie</w:t>
            </w:r>
            <w:r>
              <w:rPr>
                <w:color w:val="231F20"/>
                <w:spacing w:val="-10"/>
                <w:sz w:val="14"/>
                <w:szCs w:val="14"/>
              </w:rPr>
              <w:t xml:space="preserve"> </w:t>
            </w:r>
            <w:r>
              <w:rPr>
                <w:color w:val="231F20"/>
                <w:sz w:val="14"/>
                <w:szCs w:val="14"/>
              </w:rPr>
              <w:t>miało</w:t>
            </w:r>
            <w:r>
              <w:rPr>
                <w:color w:val="231F20"/>
                <w:spacing w:val="-9"/>
                <w:sz w:val="14"/>
                <w:szCs w:val="14"/>
              </w:rPr>
              <w:t xml:space="preserve"> </w:t>
            </w:r>
            <w:r>
              <w:rPr>
                <w:color w:val="231F20"/>
                <w:sz w:val="14"/>
                <w:szCs w:val="14"/>
              </w:rPr>
              <w:t>zastosowanie</w:t>
            </w:r>
            <w:r>
              <w:rPr>
                <w:color w:val="231F20"/>
                <w:spacing w:val="-9"/>
                <w:sz w:val="14"/>
                <w:szCs w:val="14"/>
              </w:rPr>
              <w:t xml:space="preserve"> </w:t>
            </w:r>
            <w:r>
              <w:rPr>
                <w:color w:val="231F20"/>
                <w:sz w:val="14"/>
                <w:szCs w:val="14"/>
              </w:rPr>
              <w:t>prawo:</w:t>
            </w:r>
          </w:p>
        </w:tc>
        <w:tc>
          <w:tcPr>
            <w:tcW w:w="3390" w:type="pct"/>
          </w:tcPr>
          <w:p w14:paraId="32F02461" w14:textId="2C681DB3" w:rsidR="003E298E" w:rsidRDefault="003E298E" w:rsidP="003E298E">
            <w:pPr>
              <w:rPr>
                <w:color w:val="231F20"/>
                <w:sz w:val="16"/>
                <w:szCs w:val="16"/>
              </w:rPr>
            </w:pPr>
            <w:r>
              <w:rPr>
                <w:color w:val="231F20"/>
                <w:sz w:val="16"/>
                <w:szCs w:val="16"/>
              </w:rPr>
              <w:t>Nie</w:t>
            </w:r>
            <w:r>
              <w:rPr>
                <w:color w:val="231F20"/>
                <w:spacing w:val="-3"/>
                <w:sz w:val="16"/>
                <w:szCs w:val="16"/>
              </w:rPr>
              <w:t xml:space="preserve"> </w:t>
            </w:r>
            <w:r>
              <w:rPr>
                <w:color w:val="231F20"/>
                <w:spacing w:val="-2"/>
                <w:sz w:val="16"/>
                <w:szCs w:val="16"/>
              </w:rPr>
              <w:t>dotyczy</w:t>
            </w:r>
          </w:p>
        </w:tc>
      </w:tr>
      <w:tr w:rsidR="003E298E" w14:paraId="7007F4F3" w14:textId="77777777" w:rsidTr="006C690D">
        <w:tc>
          <w:tcPr>
            <w:tcW w:w="1610" w:type="pct"/>
          </w:tcPr>
          <w:p w14:paraId="7EFFE504" w14:textId="31482143" w:rsidR="003E298E" w:rsidRDefault="003E298E" w:rsidP="003E298E">
            <w:r>
              <w:rPr>
                <w:color w:val="231F20"/>
                <w:spacing w:val="-2"/>
                <w:sz w:val="14"/>
                <w:szCs w:val="14"/>
              </w:rPr>
              <w:t>Postanowienie</w:t>
            </w:r>
            <w:r>
              <w:rPr>
                <w:color w:val="231F20"/>
                <w:spacing w:val="-8"/>
                <w:sz w:val="14"/>
                <w:szCs w:val="14"/>
              </w:rPr>
              <w:t xml:space="preserve"> </w:t>
            </w:r>
            <w:r>
              <w:rPr>
                <w:color w:val="231F20"/>
                <w:spacing w:val="-2"/>
                <w:sz w:val="14"/>
                <w:szCs w:val="14"/>
              </w:rPr>
              <w:t>umowy</w:t>
            </w:r>
            <w:r>
              <w:rPr>
                <w:color w:val="231F20"/>
                <w:spacing w:val="-8"/>
                <w:sz w:val="14"/>
                <w:szCs w:val="14"/>
              </w:rPr>
              <w:t xml:space="preserve"> </w:t>
            </w:r>
            <w:r>
              <w:rPr>
                <w:color w:val="231F20"/>
                <w:spacing w:val="-2"/>
                <w:sz w:val="14"/>
                <w:szCs w:val="14"/>
              </w:rPr>
              <w:t>dotyczące</w:t>
            </w:r>
            <w:r>
              <w:rPr>
                <w:color w:val="231F20"/>
                <w:spacing w:val="-8"/>
                <w:sz w:val="14"/>
                <w:szCs w:val="14"/>
              </w:rPr>
              <w:t xml:space="preserve"> </w:t>
            </w:r>
            <w:r>
              <w:rPr>
                <w:color w:val="231F20"/>
                <w:spacing w:val="-2"/>
                <w:sz w:val="14"/>
                <w:szCs w:val="14"/>
              </w:rPr>
              <w:t>wyboru</w:t>
            </w:r>
            <w:r>
              <w:rPr>
                <w:color w:val="231F20"/>
                <w:spacing w:val="40"/>
                <w:sz w:val="14"/>
                <w:szCs w:val="14"/>
              </w:rPr>
              <w:t xml:space="preserve"> </w:t>
            </w:r>
            <w:r>
              <w:rPr>
                <w:color w:val="231F20"/>
                <w:sz w:val="14"/>
                <w:szCs w:val="14"/>
              </w:rPr>
              <w:t>prawa</w:t>
            </w:r>
            <w:r>
              <w:rPr>
                <w:color w:val="231F20"/>
                <w:spacing w:val="-10"/>
                <w:sz w:val="14"/>
                <w:szCs w:val="14"/>
              </w:rPr>
              <w:t xml:space="preserve"> </w:t>
            </w:r>
            <w:r>
              <w:rPr>
                <w:color w:val="231F20"/>
                <w:sz w:val="14"/>
                <w:szCs w:val="14"/>
              </w:rPr>
              <w:t>właściwego</w:t>
            </w:r>
            <w:r>
              <w:rPr>
                <w:color w:val="231F20"/>
                <w:spacing w:val="-10"/>
                <w:sz w:val="14"/>
                <w:szCs w:val="14"/>
              </w:rPr>
              <w:t xml:space="preserve"> </w:t>
            </w:r>
            <w:r>
              <w:rPr>
                <w:color w:val="231F20"/>
                <w:sz w:val="14"/>
                <w:szCs w:val="14"/>
              </w:rPr>
              <w:t>lub</w:t>
            </w:r>
            <w:r>
              <w:rPr>
                <w:color w:val="231F20"/>
                <w:spacing w:val="-10"/>
                <w:sz w:val="14"/>
                <w:szCs w:val="14"/>
              </w:rPr>
              <w:t xml:space="preserve"> </w:t>
            </w:r>
            <w:r>
              <w:rPr>
                <w:color w:val="231F20"/>
                <w:sz w:val="14"/>
                <w:szCs w:val="14"/>
              </w:rPr>
              <w:t>właściwego</w:t>
            </w:r>
            <w:r>
              <w:rPr>
                <w:color w:val="231F20"/>
                <w:spacing w:val="-9"/>
                <w:sz w:val="14"/>
                <w:szCs w:val="14"/>
              </w:rPr>
              <w:t xml:space="preserve"> </w:t>
            </w:r>
            <w:r>
              <w:rPr>
                <w:color w:val="231F20"/>
                <w:sz w:val="14"/>
                <w:szCs w:val="14"/>
              </w:rPr>
              <w:t>sądu*</w:t>
            </w:r>
          </w:p>
        </w:tc>
        <w:tc>
          <w:tcPr>
            <w:tcW w:w="3390" w:type="pct"/>
          </w:tcPr>
          <w:p w14:paraId="3730DAE3" w14:textId="77777777" w:rsidR="003E298E" w:rsidRDefault="003E298E" w:rsidP="003E298E">
            <w:pPr>
              <w:pStyle w:val="TableParagraph"/>
              <w:kinsoku w:val="0"/>
              <w:overflowPunct w:val="0"/>
              <w:spacing w:before="8"/>
              <w:ind w:left="100"/>
              <w:rPr>
                <w:color w:val="231F20"/>
                <w:spacing w:val="-2"/>
                <w:sz w:val="16"/>
                <w:szCs w:val="16"/>
              </w:rPr>
            </w:pPr>
            <w:r>
              <w:rPr>
                <w:color w:val="231F20"/>
                <w:sz w:val="16"/>
                <w:szCs w:val="16"/>
              </w:rPr>
              <w:t>Wskazanie</w:t>
            </w:r>
            <w:r>
              <w:rPr>
                <w:color w:val="231F20"/>
                <w:spacing w:val="-8"/>
                <w:sz w:val="16"/>
                <w:szCs w:val="16"/>
              </w:rPr>
              <w:t xml:space="preserve"> </w:t>
            </w:r>
            <w:r>
              <w:rPr>
                <w:color w:val="231F20"/>
                <w:sz w:val="16"/>
                <w:szCs w:val="16"/>
              </w:rPr>
              <w:t>właściwego</w:t>
            </w:r>
            <w:r>
              <w:rPr>
                <w:color w:val="231F20"/>
                <w:spacing w:val="-8"/>
                <w:sz w:val="16"/>
                <w:szCs w:val="16"/>
              </w:rPr>
              <w:t xml:space="preserve"> </w:t>
            </w:r>
            <w:r>
              <w:rPr>
                <w:color w:val="231F20"/>
                <w:sz w:val="16"/>
                <w:szCs w:val="16"/>
              </w:rPr>
              <w:t>postanowienia</w:t>
            </w:r>
            <w:r>
              <w:rPr>
                <w:color w:val="231F20"/>
                <w:spacing w:val="-7"/>
                <w:sz w:val="16"/>
                <w:szCs w:val="16"/>
              </w:rPr>
              <w:t xml:space="preserve"> </w:t>
            </w:r>
            <w:r>
              <w:rPr>
                <w:color w:val="231F20"/>
                <w:spacing w:val="-2"/>
                <w:sz w:val="16"/>
                <w:szCs w:val="16"/>
              </w:rPr>
              <w:t>umowy:</w:t>
            </w:r>
          </w:p>
          <w:p w14:paraId="3A01BEF8" w14:textId="6849FE3E" w:rsidR="003E298E" w:rsidRDefault="003E298E" w:rsidP="003E298E">
            <w:pPr>
              <w:rPr>
                <w:color w:val="231F20"/>
                <w:sz w:val="16"/>
                <w:szCs w:val="16"/>
              </w:rPr>
            </w:pPr>
            <w:r>
              <w:rPr>
                <w:color w:val="231F20"/>
                <w:sz w:val="16"/>
                <w:szCs w:val="16"/>
              </w:rPr>
              <w:t>Nie</w:t>
            </w:r>
            <w:r>
              <w:rPr>
                <w:color w:val="231F20"/>
                <w:spacing w:val="-3"/>
                <w:sz w:val="16"/>
                <w:szCs w:val="16"/>
              </w:rPr>
              <w:t xml:space="preserve"> </w:t>
            </w:r>
            <w:r>
              <w:rPr>
                <w:color w:val="231F20"/>
                <w:spacing w:val="-2"/>
                <w:sz w:val="16"/>
                <w:szCs w:val="16"/>
              </w:rPr>
              <w:t>dotyczy</w:t>
            </w:r>
          </w:p>
        </w:tc>
      </w:tr>
      <w:tr w:rsidR="003E298E" w14:paraId="3D58E64D" w14:textId="77777777" w:rsidTr="006C690D">
        <w:tc>
          <w:tcPr>
            <w:tcW w:w="1610" w:type="pct"/>
          </w:tcPr>
          <w:p w14:paraId="79AB912C" w14:textId="77777777" w:rsidR="003E298E" w:rsidRDefault="003E298E" w:rsidP="003E298E">
            <w:pPr>
              <w:pStyle w:val="TableParagraph"/>
              <w:kinsoku w:val="0"/>
              <w:overflowPunct w:val="0"/>
              <w:spacing w:before="64" w:line="249" w:lineRule="auto"/>
              <w:ind w:left="86" w:right="157"/>
              <w:rPr>
                <w:color w:val="231F20"/>
                <w:sz w:val="14"/>
                <w:szCs w:val="14"/>
              </w:rPr>
            </w:pPr>
            <w:r>
              <w:rPr>
                <w:color w:val="231F20"/>
                <w:spacing w:val="-2"/>
                <w:sz w:val="14"/>
                <w:szCs w:val="14"/>
              </w:rPr>
              <w:t>Prawo</w:t>
            </w:r>
            <w:r>
              <w:rPr>
                <w:color w:val="231F20"/>
                <w:spacing w:val="-8"/>
                <w:sz w:val="14"/>
                <w:szCs w:val="14"/>
              </w:rPr>
              <w:t xml:space="preserve"> </w:t>
            </w:r>
            <w:r>
              <w:rPr>
                <w:color w:val="231F20"/>
                <w:spacing w:val="-2"/>
                <w:sz w:val="14"/>
                <w:szCs w:val="14"/>
              </w:rPr>
              <w:t>właściwe</w:t>
            </w:r>
            <w:r>
              <w:rPr>
                <w:color w:val="231F20"/>
                <w:spacing w:val="-8"/>
                <w:sz w:val="14"/>
                <w:szCs w:val="14"/>
              </w:rPr>
              <w:t xml:space="preserve"> </w:t>
            </w:r>
            <w:r>
              <w:rPr>
                <w:color w:val="231F20"/>
                <w:spacing w:val="-2"/>
                <w:sz w:val="14"/>
                <w:szCs w:val="14"/>
              </w:rPr>
              <w:t>dla</w:t>
            </w:r>
            <w:r>
              <w:rPr>
                <w:color w:val="231F20"/>
                <w:spacing w:val="-8"/>
                <w:sz w:val="14"/>
                <w:szCs w:val="14"/>
              </w:rPr>
              <w:t xml:space="preserve"> </w:t>
            </w:r>
            <w:r>
              <w:rPr>
                <w:color w:val="231F20"/>
                <w:spacing w:val="-2"/>
                <w:sz w:val="14"/>
                <w:szCs w:val="14"/>
              </w:rPr>
              <w:t>zobowiązań</w:t>
            </w:r>
            <w:r>
              <w:rPr>
                <w:color w:val="231F20"/>
                <w:spacing w:val="40"/>
                <w:sz w:val="14"/>
                <w:szCs w:val="14"/>
              </w:rPr>
              <w:t xml:space="preserve"> </w:t>
            </w:r>
            <w:r>
              <w:rPr>
                <w:color w:val="231F20"/>
                <w:sz w:val="14"/>
                <w:szCs w:val="14"/>
              </w:rPr>
              <w:t>pozaumownych</w:t>
            </w:r>
            <w:r>
              <w:rPr>
                <w:color w:val="231F20"/>
                <w:spacing w:val="-10"/>
                <w:sz w:val="14"/>
                <w:szCs w:val="14"/>
              </w:rPr>
              <w:t xml:space="preserve"> </w:t>
            </w:r>
            <w:r>
              <w:rPr>
                <w:color w:val="231F20"/>
                <w:sz w:val="14"/>
                <w:szCs w:val="14"/>
              </w:rPr>
              <w:t>wynikających</w:t>
            </w:r>
          </w:p>
          <w:p w14:paraId="54101C48" w14:textId="45ED4077" w:rsidR="003E298E" w:rsidRDefault="003E298E" w:rsidP="003E298E">
            <w:r>
              <w:rPr>
                <w:color w:val="231F20"/>
                <w:spacing w:val="-2"/>
                <w:sz w:val="14"/>
                <w:szCs w:val="14"/>
              </w:rPr>
              <w:t>z</w:t>
            </w:r>
            <w:r>
              <w:rPr>
                <w:color w:val="231F20"/>
                <w:spacing w:val="-8"/>
                <w:sz w:val="14"/>
                <w:szCs w:val="14"/>
              </w:rPr>
              <w:t xml:space="preserve"> </w:t>
            </w:r>
            <w:r>
              <w:rPr>
                <w:color w:val="231F20"/>
                <w:spacing w:val="-2"/>
                <w:sz w:val="14"/>
                <w:szCs w:val="14"/>
              </w:rPr>
              <w:t>kontaktów</w:t>
            </w:r>
            <w:r>
              <w:rPr>
                <w:color w:val="231F20"/>
                <w:spacing w:val="-8"/>
                <w:sz w:val="14"/>
                <w:szCs w:val="14"/>
              </w:rPr>
              <w:t xml:space="preserve"> </w:t>
            </w:r>
            <w:r>
              <w:rPr>
                <w:color w:val="231F20"/>
                <w:spacing w:val="-2"/>
                <w:sz w:val="14"/>
                <w:szCs w:val="14"/>
              </w:rPr>
              <w:t>handlowych</w:t>
            </w:r>
            <w:r>
              <w:rPr>
                <w:color w:val="231F20"/>
                <w:spacing w:val="-8"/>
                <w:sz w:val="14"/>
                <w:szCs w:val="14"/>
              </w:rPr>
              <w:t xml:space="preserve"> </w:t>
            </w:r>
            <w:r>
              <w:rPr>
                <w:color w:val="231F20"/>
                <w:spacing w:val="-2"/>
                <w:sz w:val="14"/>
                <w:szCs w:val="14"/>
              </w:rPr>
              <w:t>mających</w:t>
            </w:r>
            <w:r>
              <w:rPr>
                <w:color w:val="231F20"/>
                <w:spacing w:val="40"/>
                <w:sz w:val="14"/>
                <w:szCs w:val="14"/>
              </w:rPr>
              <w:t xml:space="preserve"> </w:t>
            </w:r>
            <w:r>
              <w:rPr>
                <w:color w:val="231F20"/>
                <w:sz w:val="14"/>
                <w:szCs w:val="14"/>
              </w:rPr>
              <w:t>miejsce</w:t>
            </w:r>
            <w:r>
              <w:rPr>
                <w:color w:val="231F20"/>
                <w:spacing w:val="-10"/>
                <w:sz w:val="14"/>
                <w:szCs w:val="14"/>
              </w:rPr>
              <w:t xml:space="preserve"> </w:t>
            </w:r>
            <w:r>
              <w:rPr>
                <w:color w:val="231F20"/>
                <w:sz w:val="14"/>
                <w:szCs w:val="14"/>
              </w:rPr>
              <w:t>przed</w:t>
            </w:r>
            <w:r>
              <w:rPr>
                <w:color w:val="231F20"/>
                <w:spacing w:val="-10"/>
                <w:sz w:val="14"/>
                <w:szCs w:val="14"/>
              </w:rPr>
              <w:t xml:space="preserve"> </w:t>
            </w:r>
            <w:r>
              <w:rPr>
                <w:color w:val="231F20"/>
                <w:sz w:val="14"/>
                <w:szCs w:val="14"/>
              </w:rPr>
              <w:t>zawarciem</w:t>
            </w:r>
            <w:r>
              <w:rPr>
                <w:color w:val="231F20"/>
                <w:spacing w:val="-10"/>
                <w:sz w:val="14"/>
                <w:szCs w:val="14"/>
              </w:rPr>
              <w:t xml:space="preserve"> </w:t>
            </w:r>
            <w:r>
              <w:rPr>
                <w:color w:val="231F20"/>
                <w:sz w:val="14"/>
                <w:szCs w:val="14"/>
              </w:rPr>
              <w:t>umowy:</w:t>
            </w:r>
          </w:p>
        </w:tc>
        <w:tc>
          <w:tcPr>
            <w:tcW w:w="3390" w:type="pct"/>
          </w:tcPr>
          <w:p w14:paraId="0919C9A1" w14:textId="39CEFC42" w:rsidR="003E298E" w:rsidRDefault="003E298E" w:rsidP="003E298E">
            <w:pPr>
              <w:rPr>
                <w:color w:val="231F20"/>
                <w:sz w:val="16"/>
                <w:szCs w:val="16"/>
              </w:rPr>
            </w:pPr>
            <w:r>
              <w:rPr>
                <w:color w:val="231F20"/>
                <w:sz w:val="16"/>
                <w:szCs w:val="16"/>
              </w:rPr>
              <w:t>Nie</w:t>
            </w:r>
            <w:r>
              <w:rPr>
                <w:color w:val="231F20"/>
                <w:spacing w:val="-3"/>
                <w:sz w:val="16"/>
                <w:szCs w:val="16"/>
              </w:rPr>
              <w:t xml:space="preserve"> </w:t>
            </w:r>
            <w:r>
              <w:rPr>
                <w:color w:val="231F20"/>
                <w:spacing w:val="-2"/>
                <w:sz w:val="16"/>
                <w:szCs w:val="16"/>
              </w:rPr>
              <w:t>dotyczy</w:t>
            </w:r>
          </w:p>
        </w:tc>
      </w:tr>
      <w:tr w:rsidR="003E298E" w14:paraId="6DF47AC2" w14:textId="77777777" w:rsidTr="006C690D">
        <w:tc>
          <w:tcPr>
            <w:tcW w:w="1610" w:type="pct"/>
          </w:tcPr>
          <w:p w14:paraId="250F3485" w14:textId="54B04073" w:rsidR="003E298E" w:rsidRDefault="003E298E" w:rsidP="003E298E">
            <w:r>
              <w:rPr>
                <w:color w:val="231F20"/>
                <w:spacing w:val="-2"/>
                <w:sz w:val="14"/>
                <w:szCs w:val="14"/>
              </w:rPr>
              <w:t>Język umowy/język komunikacji*</w:t>
            </w:r>
          </w:p>
        </w:tc>
        <w:tc>
          <w:tcPr>
            <w:tcW w:w="3390" w:type="pct"/>
          </w:tcPr>
          <w:p w14:paraId="08A558C4" w14:textId="77777777" w:rsidR="003E298E" w:rsidRDefault="003E298E" w:rsidP="003E298E">
            <w:pPr>
              <w:pStyle w:val="TableParagraph"/>
              <w:numPr>
                <w:ilvl w:val="0"/>
                <w:numId w:val="8"/>
              </w:numPr>
              <w:tabs>
                <w:tab w:val="left" w:pos="202"/>
              </w:tabs>
              <w:kinsoku w:val="0"/>
              <w:overflowPunct w:val="0"/>
              <w:spacing w:before="60"/>
              <w:rPr>
                <w:color w:val="231F20"/>
                <w:spacing w:val="-2"/>
                <w:sz w:val="16"/>
                <w:szCs w:val="16"/>
              </w:rPr>
            </w:pPr>
            <w:r>
              <w:rPr>
                <w:color w:val="231F20"/>
                <w:sz w:val="16"/>
                <w:szCs w:val="16"/>
              </w:rPr>
              <w:t>informacje</w:t>
            </w:r>
            <w:r>
              <w:rPr>
                <w:color w:val="231F20"/>
                <w:spacing w:val="-8"/>
                <w:sz w:val="16"/>
                <w:szCs w:val="16"/>
              </w:rPr>
              <w:t xml:space="preserve"> </w:t>
            </w:r>
            <w:r>
              <w:rPr>
                <w:color w:val="231F20"/>
                <w:sz w:val="16"/>
                <w:szCs w:val="16"/>
              </w:rPr>
              <w:t>i</w:t>
            </w:r>
            <w:r>
              <w:rPr>
                <w:color w:val="231F20"/>
                <w:spacing w:val="-5"/>
                <w:sz w:val="16"/>
                <w:szCs w:val="16"/>
              </w:rPr>
              <w:t xml:space="preserve"> </w:t>
            </w:r>
            <w:r>
              <w:rPr>
                <w:color w:val="231F20"/>
                <w:sz w:val="16"/>
                <w:szCs w:val="16"/>
              </w:rPr>
              <w:t>warunki</w:t>
            </w:r>
            <w:r>
              <w:rPr>
                <w:color w:val="231F20"/>
                <w:spacing w:val="-5"/>
                <w:sz w:val="16"/>
                <w:szCs w:val="16"/>
              </w:rPr>
              <w:t xml:space="preserve"> </w:t>
            </w:r>
            <w:r>
              <w:rPr>
                <w:color w:val="231F20"/>
                <w:sz w:val="16"/>
                <w:szCs w:val="16"/>
              </w:rPr>
              <w:t>umowy</w:t>
            </w:r>
            <w:r>
              <w:rPr>
                <w:color w:val="231F20"/>
                <w:spacing w:val="-5"/>
                <w:sz w:val="16"/>
                <w:szCs w:val="16"/>
              </w:rPr>
              <w:t xml:space="preserve"> </w:t>
            </w:r>
            <w:r>
              <w:rPr>
                <w:color w:val="231F20"/>
                <w:sz w:val="16"/>
                <w:szCs w:val="16"/>
              </w:rPr>
              <w:t>będą</w:t>
            </w:r>
            <w:r>
              <w:rPr>
                <w:color w:val="231F20"/>
                <w:spacing w:val="-5"/>
                <w:sz w:val="16"/>
                <w:szCs w:val="16"/>
              </w:rPr>
              <w:t xml:space="preserve"> </w:t>
            </w:r>
            <w:r>
              <w:rPr>
                <w:color w:val="231F20"/>
                <w:sz w:val="16"/>
                <w:szCs w:val="16"/>
              </w:rPr>
              <w:t>podawane</w:t>
            </w:r>
            <w:r>
              <w:rPr>
                <w:color w:val="231F20"/>
                <w:spacing w:val="-5"/>
                <w:sz w:val="16"/>
                <w:szCs w:val="16"/>
              </w:rPr>
              <w:t xml:space="preserve"> </w:t>
            </w:r>
            <w:r>
              <w:rPr>
                <w:color w:val="231F20"/>
                <w:sz w:val="16"/>
                <w:szCs w:val="16"/>
              </w:rPr>
              <w:t>w</w:t>
            </w:r>
            <w:r>
              <w:rPr>
                <w:color w:val="231F20"/>
                <w:spacing w:val="-5"/>
                <w:sz w:val="16"/>
                <w:szCs w:val="16"/>
              </w:rPr>
              <w:t xml:space="preserve"> </w:t>
            </w:r>
            <w:r>
              <w:rPr>
                <w:color w:val="231F20"/>
                <w:sz w:val="16"/>
                <w:szCs w:val="16"/>
              </w:rPr>
              <w:t>języku:</w:t>
            </w:r>
            <w:r>
              <w:rPr>
                <w:color w:val="231F20"/>
                <w:spacing w:val="-5"/>
                <w:sz w:val="16"/>
                <w:szCs w:val="16"/>
              </w:rPr>
              <w:t xml:space="preserve"> </w:t>
            </w:r>
            <w:r>
              <w:rPr>
                <w:color w:val="231F20"/>
                <w:sz w:val="16"/>
                <w:szCs w:val="16"/>
              </w:rPr>
              <w:t>Nie</w:t>
            </w:r>
            <w:r>
              <w:rPr>
                <w:color w:val="231F20"/>
                <w:spacing w:val="-5"/>
                <w:sz w:val="16"/>
                <w:szCs w:val="16"/>
              </w:rPr>
              <w:t xml:space="preserve"> </w:t>
            </w:r>
            <w:r>
              <w:rPr>
                <w:color w:val="231F20"/>
                <w:spacing w:val="-2"/>
                <w:sz w:val="16"/>
                <w:szCs w:val="16"/>
              </w:rPr>
              <w:t>dotyczy</w:t>
            </w:r>
          </w:p>
          <w:p w14:paraId="535E912E" w14:textId="4A4B1AA3" w:rsidR="003E298E" w:rsidRDefault="003E298E" w:rsidP="003E298E">
            <w:pPr>
              <w:rPr>
                <w:color w:val="231F20"/>
                <w:sz w:val="16"/>
                <w:szCs w:val="16"/>
              </w:rPr>
            </w:pPr>
            <w:r>
              <w:rPr>
                <w:color w:val="231F20"/>
                <w:sz w:val="16"/>
                <w:szCs w:val="16"/>
              </w:rPr>
              <w:t>za Pana/Pani zgodą w okresie obowiązywania umowy o kredyt zamierzamy</w:t>
            </w:r>
            <w:r>
              <w:rPr>
                <w:color w:val="231F20"/>
                <w:spacing w:val="-5"/>
                <w:sz w:val="16"/>
                <w:szCs w:val="16"/>
              </w:rPr>
              <w:t xml:space="preserve"> </w:t>
            </w:r>
            <w:r>
              <w:rPr>
                <w:color w:val="231F20"/>
                <w:sz w:val="16"/>
                <w:szCs w:val="16"/>
              </w:rPr>
              <w:t>się</w:t>
            </w:r>
            <w:r>
              <w:rPr>
                <w:color w:val="231F20"/>
                <w:spacing w:val="-5"/>
                <w:sz w:val="16"/>
                <w:szCs w:val="16"/>
              </w:rPr>
              <w:t xml:space="preserve"> </w:t>
            </w:r>
            <w:r>
              <w:rPr>
                <w:color w:val="231F20"/>
                <w:sz w:val="16"/>
                <w:szCs w:val="16"/>
              </w:rPr>
              <w:t>z</w:t>
            </w:r>
            <w:r>
              <w:rPr>
                <w:color w:val="231F20"/>
                <w:spacing w:val="-5"/>
                <w:sz w:val="16"/>
                <w:szCs w:val="16"/>
              </w:rPr>
              <w:t xml:space="preserve"> </w:t>
            </w:r>
            <w:r>
              <w:rPr>
                <w:color w:val="231F20"/>
                <w:sz w:val="16"/>
                <w:szCs w:val="16"/>
              </w:rPr>
              <w:t>Panem/Panią</w:t>
            </w:r>
            <w:r>
              <w:rPr>
                <w:color w:val="231F20"/>
                <w:spacing w:val="-5"/>
                <w:sz w:val="16"/>
                <w:szCs w:val="16"/>
              </w:rPr>
              <w:t xml:space="preserve"> </w:t>
            </w:r>
            <w:r>
              <w:rPr>
                <w:color w:val="231F20"/>
                <w:sz w:val="16"/>
                <w:szCs w:val="16"/>
              </w:rPr>
              <w:t>porozumiewać</w:t>
            </w:r>
            <w:r>
              <w:rPr>
                <w:color w:val="231F20"/>
                <w:spacing w:val="-6"/>
                <w:sz w:val="16"/>
                <w:szCs w:val="16"/>
              </w:rPr>
              <w:t xml:space="preserve"> </w:t>
            </w:r>
            <w:r>
              <w:rPr>
                <w:color w:val="231F20"/>
                <w:sz w:val="16"/>
                <w:szCs w:val="16"/>
              </w:rPr>
              <w:t>w</w:t>
            </w:r>
            <w:r>
              <w:rPr>
                <w:color w:val="231F20"/>
                <w:spacing w:val="-6"/>
                <w:sz w:val="16"/>
                <w:szCs w:val="16"/>
              </w:rPr>
              <w:t xml:space="preserve"> </w:t>
            </w:r>
            <w:r>
              <w:rPr>
                <w:color w:val="231F20"/>
                <w:sz w:val="16"/>
                <w:szCs w:val="16"/>
              </w:rPr>
              <w:t>języku:</w:t>
            </w:r>
            <w:r>
              <w:rPr>
                <w:color w:val="231F20"/>
                <w:spacing w:val="-6"/>
                <w:sz w:val="16"/>
                <w:szCs w:val="16"/>
              </w:rPr>
              <w:t xml:space="preserve"> </w:t>
            </w:r>
            <w:r>
              <w:rPr>
                <w:color w:val="231F20"/>
                <w:sz w:val="16"/>
                <w:szCs w:val="16"/>
              </w:rPr>
              <w:t>Nie</w:t>
            </w:r>
            <w:r>
              <w:rPr>
                <w:color w:val="231F20"/>
                <w:spacing w:val="-6"/>
                <w:sz w:val="16"/>
                <w:szCs w:val="16"/>
              </w:rPr>
              <w:t xml:space="preserve"> </w:t>
            </w:r>
            <w:r>
              <w:rPr>
                <w:color w:val="231F20"/>
                <w:sz w:val="16"/>
                <w:szCs w:val="16"/>
              </w:rPr>
              <w:t>dotyczy</w:t>
            </w:r>
          </w:p>
        </w:tc>
      </w:tr>
      <w:tr w:rsidR="003E298E" w14:paraId="309087C3" w14:textId="77777777" w:rsidTr="006C690D">
        <w:tc>
          <w:tcPr>
            <w:tcW w:w="1610" w:type="pct"/>
          </w:tcPr>
          <w:p w14:paraId="4809554B" w14:textId="0F1A92B2" w:rsidR="003E298E" w:rsidRPr="003E298E" w:rsidRDefault="003E298E" w:rsidP="003E298E">
            <w:pPr>
              <w:rPr>
                <w:sz w:val="14"/>
                <w:szCs w:val="14"/>
              </w:rPr>
            </w:pPr>
            <w:r w:rsidRPr="003E298E">
              <w:rPr>
                <w:sz w:val="14"/>
                <w:szCs w:val="14"/>
              </w:rPr>
              <w:t xml:space="preserve">Pozasądowe rozstrzyganie sporów </w:t>
            </w:r>
          </w:p>
          <w:p w14:paraId="16A32C50" w14:textId="0A49B09E" w:rsidR="003E298E" w:rsidRDefault="003E298E" w:rsidP="003E298E">
            <w:r w:rsidRPr="003E298E">
              <w:rPr>
                <w:sz w:val="14"/>
                <w:szCs w:val="14"/>
              </w:rPr>
              <w:t xml:space="preserve">Kredytodawca lub pośrednik kredytowy wypełnia odpowiednie pole, w przypadku gdy </w:t>
            </w:r>
          </w:p>
        </w:tc>
        <w:tc>
          <w:tcPr>
            <w:tcW w:w="3390" w:type="pct"/>
          </w:tcPr>
          <w:p w14:paraId="4489BBB7" w14:textId="77777777" w:rsidR="003E298E" w:rsidRPr="003E298E" w:rsidRDefault="003E298E" w:rsidP="003E298E">
            <w:pPr>
              <w:numPr>
                <w:ilvl w:val="0"/>
                <w:numId w:val="9"/>
              </w:numPr>
              <w:tabs>
                <w:tab w:val="left" w:pos="198"/>
              </w:tabs>
              <w:kinsoku w:val="0"/>
              <w:overflowPunct w:val="0"/>
              <w:spacing w:before="79"/>
              <w:ind w:hanging="135"/>
              <w:rPr>
                <w:rFonts w:eastAsia="Times New Roman"/>
                <w:color w:val="231F20"/>
                <w:spacing w:val="-2"/>
                <w:sz w:val="16"/>
                <w:szCs w:val="16"/>
              </w:rPr>
            </w:pPr>
            <w:r w:rsidRPr="003E298E">
              <w:rPr>
                <w:rFonts w:eastAsia="Times New Roman"/>
                <w:color w:val="231F20"/>
                <w:sz w:val="16"/>
                <w:szCs w:val="16"/>
              </w:rPr>
              <w:t>przysługuje</w:t>
            </w:r>
            <w:r w:rsidRPr="003E298E">
              <w:rPr>
                <w:rFonts w:eastAsia="Times New Roman"/>
                <w:color w:val="231F20"/>
                <w:spacing w:val="-5"/>
                <w:sz w:val="16"/>
                <w:szCs w:val="16"/>
              </w:rPr>
              <w:t xml:space="preserve"> </w:t>
            </w:r>
            <w:r w:rsidRPr="003E298E">
              <w:rPr>
                <w:rFonts w:eastAsia="Times New Roman"/>
                <w:color w:val="231F20"/>
                <w:sz w:val="16"/>
                <w:szCs w:val="16"/>
              </w:rPr>
              <w:t>Panu/Pani</w:t>
            </w:r>
            <w:r w:rsidRPr="003E298E">
              <w:rPr>
                <w:rFonts w:eastAsia="Times New Roman"/>
                <w:color w:val="231F20"/>
                <w:spacing w:val="-4"/>
                <w:sz w:val="16"/>
                <w:szCs w:val="16"/>
              </w:rPr>
              <w:t xml:space="preserve"> </w:t>
            </w:r>
            <w:r w:rsidRPr="003E298E">
              <w:rPr>
                <w:rFonts w:eastAsia="Times New Roman"/>
                <w:color w:val="231F20"/>
                <w:sz w:val="16"/>
                <w:szCs w:val="16"/>
              </w:rPr>
              <w:t>prawo</w:t>
            </w:r>
            <w:r w:rsidRPr="003E298E">
              <w:rPr>
                <w:rFonts w:eastAsia="Times New Roman"/>
                <w:color w:val="231F20"/>
                <w:spacing w:val="-4"/>
                <w:sz w:val="16"/>
                <w:szCs w:val="16"/>
              </w:rPr>
              <w:t xml:space="preserve"> </w:t>
            </w:r>
            <w:r w:rsidRPr="003E298E">
              <w:rPr>
                <w:rFonts w:eastAsia="Times New Roman"/>
                <w:color w:val="231F20"/>
                <w:sz w:val="16"/>
                <w:szCs w:val="16"/>
              </w:rPr>
              <w:t>korzystania</w:t>
            </w:r>
            <w:r w:rsidRPr="003E298E">
              <w:rPr>
                <w:rFonts w:eastAsia="Times New Roman"/>
                <w:color w:val="231F20"/>
                <w:spacing w:val="-4"/>
                <w:sz w:val="16"/>
                <w:szCs w:val="16"/>
              </w:rPr>
              <w:t xml:space="preserve"> </w:t>
            </w:r>
            <w:r w:rsidRPr="003E298E">
              <w:rPr>
                <w:rFonts w:eastAsia="Times New Roman"/>
                <w:color w:val="231F20"/>
                <w:sz w:val="16"/>
                <w:szCs w:val="16"/>
              </w:rPr>
              <w:t>z</w:t>
            </w:r>
            <w:r w:rsidRPr="003E298E">
              <w:rPr>
                <w:rFonts w:eastAsia="Times New Roman"/>
                <w:color w:val="231F20"/>
                <w:spacing w:val="-3"/>
                <w:sz w:val="16"/>
                <w:szCs w:val="16"/>
              </w:rPr>
              <w:t xml:space="preserve"> </w:t>
            </w:r>
            <w:r w:rsidRPr="003E298E">
              <w:rPr>
                <w:rFonts w:eastAsia="Times New Roman"/>
                <w:color w:val="231F20"/>
                <w:sz w:val="16"/>
                <w:szCs w:val="16"/>
              </w:rPr>
              <w:t>pozasądowego</w:t>
            </w:r>
            <w:r w:rsidRPr="003E298E">
              <w:rPr>
                <w:rFonts w:eastAsia="Times New Roman"/>
                <w:color w:val="231F20"/>
                <w:spacing w:val="-5"/>
                <w:sz w:val="16"/>
                <w:szCs w:val="16"/>
              </w:rPr>
              <w:t xml:space="preserve"> </w:t>
            </w:r>
            <w:r w:rsidRPr="003E298E">
              <w:rPr>
                <w:rFonts w:eastAsia="Times New Roman"/>
                <w:color w:val="231F20"/>
                <w:sz w:val="16"/>
                <w:szCs w:val="16"/>
              </w:rPr>
              <w:t>rozstrzygania</w:t>
            </w:r>
            <w:r w:rsidRPr="003E298E">
              <w:rPr>
                <w:rFonts w:eastAsia="Times New Roman"/>
                <w:color w:val="231F20"/>
                <w:spacing w:val="-3"/>
                <w:sz w:val="16"/>
                <w:szCs w:val="16"/>
              </w:rPr>
              <w:t xml:space="preserve"> </w:t>
            </w:r>
            <w:r w:rsidRPr="003E298E">
              <w:rPr>
                <w:rFonts w:eastAsia="Times New Roman"/>
                <w:color w:val="231F20"/>
                <w:spacing w:val="-2"/>
                <w:sz w:val="16"/>
                <w:szCs w:val="16"/>
              </w:rPr>
              <w:t>sporów:</w:t>
            </w:r>
          </w:p>
          <w:p w14:paraId="72F327AE" w14:textId="77777777" w:rsidR="003E298E" w:rsidRPr="003E298E" w:rsidRDefault="003E298E" w:rsidP="003E298E">
            <w:pPr>
              <w:kinsoku w:val="0"/>
              <w:overflowPunct w:val="0"/>
              <w:spacing w:before="8"/>
              <w:ind w:left="163"/>
              <w:rPr>
                <w:rFonts w:eastAsia="Times New Roman"/>
                <w:color w:val="231F20"/>
                <w:spacing w:val="-2"/>
                <w:sz w:val="16"/>
                <w:szCs w:val="16"/>
              </w:rPr>
            </w:pPr>
            <w:del w:id="55" w:author="Anna Szumińska" w:date="2023-01-20T12:11:00Z">
              <w:r w:rsidRPr="003E298E" w:rsidDel="00C51F08">
                <w:rPr>
                  <w:rFonts w:eastAsia="Times New Roman"/>
                  <w:color w:val="231F20"/>
                  <w:sz w:val="16"/>
                  <w:szCs w:val="16"/>
                </w:rPr>
                <w:delText>Nie</w:delText>
              </w:r>
              <w:r w:rsidRPr="003E298E" w:rsidDel="00C51F08">
                <w:rPr>
                  <w:rFonts w:eastAsia="Times New Roman"/>
                  <w:color w:val="231F20"/>
                  <w:spacing w:val="-3"/>
                  <w:sz w:val="16"/>
                  <w:szCs w:val="16"/>
                </w:rPr>
                <w:delText xml:space="preserve"> </w:delText>
              </w:r>
              <w:r w:rsidRPr="003E298E" w:rsidDel="00C51F08">
                <w:rPr>
                  <w:rFonts w:eastAsia="Times New Roman"/>
                  <w:color w:val="231F20"/>
                  <w:spacing w:val="-2"/>
                  <w:sz w:val="16"/>
                  <w:szCs w:val="16"/>
                </w:rPr>
                <w:delText>dotyczy</w:delText>
              </w:r>
            </w:del>
            <w:ins w:id="56" w:author="Anna Szumińska" w:date="2023-01-20T12:11:00Z">
              <w:r w:rsidRPr="003E298E">
                <w:rPr>
                  <w:rFonts w:eastAsia="Times New Roman"/>
                  <w:color w:val="231F20"/>
                  <w:sz w:val="16"/>
                  <w:szCs w:val="16"/>
                </w:rPr>
                <w:t>Tak</w:t>
              </w:r>
            </w:ins>
          </w:p>
          <w:p w14:paraId="754633FF" w14:textId="77777777" w:rsidR="003E298E" w:rsidRPr="003E298E" w:rsidRDefault="003E298E" w:rsidP="003E298E">
            <w:pPr>
              <w:numPr>
                <w:ilvl w:val="0"/>
                <w:numId w:val="9"/>
              </w:numPr>
              <w:tabs>
                <w:tab w:val="left" w:pos="198"/>
              </w:tabs>
              <w:kinsoku w:val="0"/>
              <w:overflowPunct w:val="0"/>
              <w:spacing w:before="8"/>
              <w:ind w:hanging="135"/>
              <w:rPr>
                <w:rFonts w:eastAsia="Times New Roman"/>
                <w:color w:val="231F20"/>
                <w:spacing w:val="-2"/>
                <w:sz w:val="16"/>
                <w:szCs w:val="16"/>
              </w:rPr>
            </w:pPr>
            <w:r w:rsidRPr="003E298E">
              <w:rPr>
                <w:rFonts w:eastAsia="Times New Roman"/>
                <w:color w:val="231F20"/>
                <w:sz w:val="16"/>
                <w:szCs w:val="16"/>
              </w:rPr>
              <w:t>zasady</w:t>
            </w:r>
            <w:r w:rsidRPr="003E298E">
              <w:rPr>
                <w:rFonts w:eastAsia="Times New Roman"/>
                <w:color w:val="231F20"/>
                <w:spacing w:val="-5"/>
                <w:sz w:val="16"/>
                <w:szCs w:val="16"/>
              </w:rPr>
              <w:t xml:space="preserve"> </w:t>
            </w:r>
            <w:r w:rsidRPr="003E298E">
              <w:rPr>
                <w:rFonts w:eastAsia="Times New Roman"/>
                <w:color w:val="231F20"/>
                <w:sz w:val="16"/>
                <w:szCs w:val="16"/>
              </w:rPr>
              <w:t>dostępu</w:t>
            </w:r>
            <w:r w:rsidRPr="003E298E">
              <w:rPr>
                <w:rFonts w:eastAsia="Times New Roman"/>
                <w:color w:val="231F20"/>
                <w:spacing w:val="-5"/>
                <w:sz w:val="16"/>
                <w:szCs w:val="16"/>
              </w:rPr>
              <w:t xml:space="preserve"> </w:t>
            </w:r>
            <w:r w:rsidRPr="003E298E">
              <w:rPr>
                <w:rFonts w:eastAsia="Times New Roman"/>
                <w:color w:val="231F20"/>
                <w:sz w:val="16"/>
                <w:szCs w:val="16"/>
              </w:rPr>
              <w:t>do</w:t>
            </w:r>
            <w:r w:rsidRPr="003E298E">
              <w:rPr>
                <w:rFonts w:eastAsia="Times New Roman"/>
                <w:color w:val="231F20"/>
                <w:spacing w:val="-5"/>
                <w:sz w:val="16"/>
                <w:szCs w:val="16"/>
              </w:rPr>
              <w:t xml:space="preserve"> </w:t>
            </w:r>
            <w:r w:rsidRPr="003E298E">
              <w:rPr>
                <w:rFonts w:eastAsia="Times New Roman"/>
                <w:color w:val="231F20"/>
                <w:sz w:val="16"/>
                <w:szCs w:val="16"/>
              </w:rPr>
              <w:t>procedury</w:t>
            </w:r>
            <w:r w:rsidRPr="003E298E">
              <w:rPr>
                <w:rFonts w:eastAsia="Times New Roman"/>
                <w:color w:val="231F20"/>
                <w:spacing w:val="-6"/>
                <w:sz w:val="16"/>
                <w:szCs w:val="16"/>
              </w:rPr>
              <w:t xml:space="preserve"> </w:t>
            </w:r>
            <w:r w:rsidRPr="003E298E">
              <w:rPr>
                <w:rFonts w:eastAsia="Times New Roman"/>
                <w:color w:val="231F20"/>
                <w:sz w:val="16"/>
                <w:szCs w:val="16"/>
              </w:rPr>
              <w:t>pozasądowego</w:t>
            </w:r>
            <w:r w:rsidRPr="003E298E">
              <w:rPr>
                <w:rFonts w:eastAsia="Times New Roman"/>
                <w:color w:val="231F20"/>
                <w:spacing w:val="-5"/>
                <w:sz w:val="16"/>
                <w:szCs w:val="16"/>
              </w:rPr>
              <w:t xml:space="preserve"> </w:t>
            </w:r>
            <w:r w:rsidRPr="003E298E">
              <w:rPr>
                <w:rFonts w:eastAsia="Times New Roman"/>
                <w:color w:val="231F20"/>
                <w:sz w:val="16"/>
                <w:szCs w:val="16"/>
              </w:rPr>
              <w:t>rozstrzygania</w:t>
            </w:r>
            <w:r w:rsidRPr="003E298E">
              <w:rPr>
                <w:rFonts w:eastAsia="Times New Roman"/>
                <w:color w:val="231F20"/>
                <w:spacing w:val="-4"/>
                <w:sz w:val="16"/>
                <w:szCs w:val="16"/>
              </w:rPr>
              <w:t xml:space="preserve"> </w:t>
            </w:r>
            <w:r w:rsidRPr="003E298E">
              <w:rPr>
                <w:rFonts w:eastAsia="Times New Roman"/>
                <w:color w:val="231F20"/>
                <w:spacing w:val="-2"/>
                <w:sz w:val="16"/>
                <w:szCs w:val="16"/>
              </w:rPr>
              <w:t>sporów</w:t>
            </w:r>
          </w:p>
          <w:p w14:paraId="2145AC28" w14:textId="77777777" w:rsidR="003E298E" w:rsidRPr="003E298E" w:rsidRDefault="003E298E" w:rsidP="003E298E">
            <w:pPr>
              <w:numPr>
                <w:ilvl w:val="0"/>
                <w:numId w:val="2"/>
              </w:numPr>
              <w:tabs>
                <w:tab w:val="left" w:pos="618"/>
              </w:tabs>
              <w:kinsoku w:val="0"/>
              <w:overflowPunct w:val="0"/>
              <w:spacing w:line="232" w:lineRule="auto"/>
              <w:ind w:left="617" w:right="294" w:hanging="341"/>
              <w:jc w:val="both"/>
              <w:rPr>
                <w:ins w:id="57" w:author="Anna Szumińska" w:date="2023-01-20T12:12:00Z"/>
                <w:rFonts w:eastAsia="Times New Roman"/>
                <w:color w:val="231F20"/>
                <w:sz w:val="16"/>
                <w:szCs w:val="16"/>
                <w:rPrChange w:id="58" w:author="Anna Szumińska" w:date="2023-01-20T12:13:00Z">
                  <w:rPr>
                    <w:ins w:id="59" w:author="Anna Szumińska" w:date="2023-01-20T12:12:00Z"/>
                    <w:color w:val="231F20"/>
                    <w:sz w:val="18"/>
                    <w:szCs w:val="16"/>
                  </w:rPr>
                </w:rPrChange>
              </w:rPr>
            </w:pPr>
            <w:del w:id="60" w:author="Anna Szumińska" w:date="2023-01-20T12:11:00Z">
              <w:r w:rsidRPr="003E298E" w:rsidDel="00C51F08">
                <w:rPr>
                  <w:rFonts w:ascii="Times New Roman" w:eastAsia="Times New Roman" w:hAnsi="Times New Roman" w:cs="Times New Roman"/>
                  <w:color w:val="231F20"/>
                  <w:sz w:val="16"/>
                  <w:szCs w:val="16"/>
                </w:rPr>
                <w:delText>Nie</w:delText>
              </w:r>
              <w:r w:rsidRPr="003E298E" w:rsidDel="00C51F08">
                <w:rPr>
                  <w:rFonts w:ascii="Times New Roman" w:eastAsia="Times New Roman" w:hAnsi="Times New Roman" w:cs="Times New Roman"/>
                  <w:color w:val="231F20"/>
                  <w:spacing w:val="-3"/>
                  <w:sz w:val="16"/>
                  <w:szCs w:val="16"/>
                </w:rPr>
                <w:delText xml:space="preserve"> </w:delText>
              </w:r>
              <w:r w:rsidRPr="003E298E" w:rsidDel="00C51F08">
                <w:rPr>
                  <w:rFonts w:ascii="Times New Roman" w:eastAsia="Times New Roman" w:hAnsi="Times New Roman" w:cs="Times New Roman"/>
                  <w:color w:val="231F20"/>
                  <w:spacing w:val="-2"/>
                  <w:sz w:val="16"/>
                  <w:szCs w:val="16"/>
                </w:rPr>
                <w:delText>dotyczy</w:delText>
              </w:r>
            </w:del>
            <w:ins w:id="61" w:author="Anna Szumińska" w:date="2023-01-20T12:12:00Z">
              <w:r w:rsidRPr="003E298E">
                <w:rPr>
                  <w:rFonts w:ascii="Times New Roman" w:eastAsia="Times New Roman" w:hAnsi="Times New Roman" w:cs="Times New Roman"/>
                  <w:color w:val="231F20"/>
                  <w:spacing w:val="-2"/>
                  <w:sz w:val="16"/>
                  <w:szCs w:val="16"/>
                </w:rPr>
                <w:t xml:space="preserve"> </w:t>
              </w:r>
              <w:r w:rsidRPr="003E298E">
                <w:rPr>
                  <w:rFonts w:eastAsia="Times New Roman"/>
                  <w:color w:val="231F20"/>
                  <w:sz w:val="16"/>
                  <w:szCs w:val="16"/>
                  <w:rPrChange w:id="62" w:author="Anna Szumińska" w:date="2023-01-20T12:13:00Z">
                    <w:rPr>
                      <w:color w:val="231F20"/>
                      <w:sz w:val="18"/>
                      <w:szCs w:val="16"/>
                    </w:rPr>
                  </w:rPrChange>
                </w:rPr>
                <w:t xml:space="preserve">Pożyczkobiorca może skorzystać z pozasądowych trybów rozstrzygania sporów: 1) przed Rzecznikiem Finansowym, na zasadach określonych w Ustawie z dnia 5 sierpnia 2015 r. o </w:t>
              </w:r>
              <w:proofErr w:type="spellStart"/>
              <w:r w:rsidRPr="003E298E">
                <w:rPr>
                  <w:rFonts w:eastAsia="Times New Roman"/>
                  <w:color w:val="231F20"/>
                  <w:sz w:val="16"/>
                  <w:szCs w:val="16"/>
                  <w:rPrChange w:id="63" w:author="Anna Szumińska" w:date="2023-01-20T12:13:00Z">
                    <w:rPr>
                      <w:color w:val="231F20"/>
                      <w:sz w:val="18"/>
                      <w:szCs w:val="16"/>
                    </w:rPr>
                  </w:rPrChange>
                </w:rPr>
                <w:t>roz-patrywaniu</w:t>
              </w:r>
              <w:proofErr w:type="spellEnd"/>
              <w:r w:rsidRPr="003E298E">
                <w:rPr>
                  <w:rFonts w:eastAsia="Times New Roman"/>
                  <w:color w:val="231F20"/>
                  <w:sz w:val="16"/>
                  <w:szCs w:val="16"/>
                  <w:rPrChange w:id="64" w:author="Anna Szumińska" w:date="2023-01-20T12:13:00Z">
                    <w:rPr>
                      <w:color w:val="231F20"/>
                      <w:sz w:val="18"/>
                      <w:szCs w:val="16"/>
                    </w:rPr>
                  </w:rPrChange>
                </w:rPr>
                <w:t xml:space="preserve"> re- </w:t>
              </w:r>
              <w:proofErr w:type="spellStart"/>
              <w:r w:rsidRPr="003E298E">
                <w:rPr>
                  <w:rFonts w:eastAsia="Times New Roman"/>
                  <w:color w:val="231F20"/>
                  <w:sz w:val="16"/>
                  <w:szCs w:val="16"/>
                  <w:rPrChange w:id="65" w:author="Anna Szumińska" w:date="2023-01-20T12:13:00Z">
                    <w:rPr>
                      <w:color w:val="231F20"/>
                      <w:sz w:val="18"/>
                      <w:szCs w:val="16"/>
                    </w:rPr>
                  </w:rPrChange>
                </w:rPr>
                <w:t>klamacji</w:t>
              </w:r>
              <w:proofErr w:type="spellEnd"/>
              <w:r w:rsidRPr="003E298E">
                <w:rPr>
                  <w:rFonts w:eastAsia="Times New Roman"/>
                  <w:color w:val="231F20"/>
                  <w:sz w:val="16"/>
                  <w:szCs w:val="16"/>
                  <w:rPrChange w:id="66" w:author="Anna Szumińska" w:date="2023-01-20T12:13:00Z">
                    <w:rPr>
                      <w:color w:val="231F20"/>
                      <w:sz w:val="18"/>
                      <w:szCs w:val="16"/>
                    </w:rPr>
                  </w:rPrChange>
                </w:rPr>
                <w:t xml:space="preserve"> przez podmioty rynku finansowego i o Rzeczniku Finansowym, na podstawie wniosku Pożyczkobiorcy </w:t>
              </w:r>
              <w:proofErr w:type="spellStart"/>
              <w:r w:rsidRPr="003E298E">
                <w:rPr>
                  <w:rFonts w:eastAsia="Times New Roman"/>
                  <w:color w:val="231F20"/>
                  <w:sz w:val="16"/>
                  <w:szCs w:val="16"/>
                  <w:rPrChange w:id="67" w:author="Anna Szumińska" w:date="2023-01-20T12:13:00Z">
                    <w:rPr>
                      <w:color w:val="231F20"/>
                      <w:sz w:val="18"/>
                      <w:szCs w:val="16"/>
                    </w:rPr>
                  </w:rPrChange>
                </w:rPr>
                <w:t>złożo</w:t>
              </w:r>
              <w:proofErr w:type="spellEnd"/>
              <w:r w:rsidRPr="003E298E">
                <w:rPr>
                  <w:rFonts w:eastAsia="Times New Roman"/>
                  <w:color w:val="231F20"/>
                  <w:sz w:val="16"/>
                  <w:szCs w:val="16"/>
                  <w:rPrChange w:id="68" w:author="Anna Szumińska" w:date="2023-01-20T12:13:00Z">
                    <w:rPr>
                      <w:color w:val="231F20"/>
                      <w:sz w:val="18"/>
                      <w:szCs w:val="16"/>
                    </w:rPr>
                  </w:rPrChange>
                </w:rPr>
                <w:t xml:space="preserve">- </w:t>
              </w:r>
              <w:proofErr w:type="spellStart"/>
              <w:r w:rsidRPr="003E298E">
                <w:rPr>
                  <w:rFonts w:eastAsia="Times New Roman"/>
                  <w:color w:val="231F20"/>
                  <w:sz w:val="16"/>
                  <w:szCs w:val="16"/>
                  <w:rPrChange w:id="69" w:author="Anna Szumińska" w:date="2023-01-20T12:13:00Z">
                    <w:rPr>
                      <w:color w:val="231F20"/>
                      <w:sz w:val="18"/>
                      <w:szCs w:val="16"/>
                    </w:rPr>
                  </w:rPrChange>
                </w:rPr>
                <w:t>nego</w:t>
              </w:r>
              <w:proofErr w:type="spellEnd"/>
              <w:r w:rsidRPr="003E298E">
                <w:rPr>
                  <w:rFonts w:eastAsia="Times New Roman"/>
                  <w:color w:val="231F20"/>
                  <w:sz w:val="16"/>
                  <w:szCs w:val="16"/>
                  <w:rPrChange w:id="70" w:author="Anna Szumińska" w:date="2023-01-20T12:13:00Z">
                    <w:rPr>
                      <w:color w:val="231F20"/>
                      <w:sz w:val="18"/>
                      <w:szCs w:val="16"/>
                    </w:rPr>
                  </w:rPrChange>
                </w:rPr>
                <w:t xml:space="preserve"> w sytuacji nieuwzględnienia jego roszczeń przez Po- </w:t>
              </w:r>
              <w:proofErr w:type="spellStart"/>
              <w:r w:rsidRPr="003E298E">
                <w:rPr>
                  <w:rFonts w:eastAsia="Times New Roman"/>
                  <w:color w:val="231F20"/>
                  <w:sz w:val="16"/>
                  <w:szCs w:val="16"/>
                  <w:rPrChange w:id="71" w:author="Anna Szumińska" w:date="2023-01-20T12:13:00Z">
                    <w:rPr>
                      <w:color w:val="231F20"/>
                      <w:sz w:val="18"/>
                      <w:szCs w:val="16"/>
                    </w:rPr>
                  </w:rPrChange>
                </w:rPr>
                <w:t>życzkodawcę</w:t>
              </w:r>
              <w:proofErr w:type="spellEnd"/>
              <w:r w:rsidRPr="003E298E">
                <w:rPr>
                  <w:rFonts w:eastAsia="Times New Roman"/>
                  <w:color w:val="231F20"/>
                  <w:sz w:val="16"/>
                  <w:szCs w:val="16"/>
                  <w:rPrChange w:id="72" w:author="Anna Szumińska" w:date="2023-01-20T12:13:00Z">
                    <w:rPr>
                      <w:color w:val="231F20"/>
                      <w:sz w:val="18"/>
                      <w:szCs w:val="16"/>
                    </w:rPr>
                  </w:rPrChange>
                </w:rPr>
                <w:t>.</w:t>
              </w:r>
              <w:r w:rsidRPr="003E298E">
                <w:rPr>
                  <w:rFonts w:eastAsia="Times New Roman"/>
                  <w:color w:val="231F20"/>
                  <w:spacing w:val="-1"/>
                  <w:sz w:val="16"/>
                  <w:szCs w:val="16"/>
                  <w:rPrChange w:id="73" w:author="Anna Szumińska" w:date="2023-01-20T12:13:00Z">
                    <w:rPr>
                      <w:color w:val="231F20"/>
                      <w:spacing w:val="-1"/>
                      <w:sz w:val="18"/>
                      <w:szCs w:val="16"/>
                    </w:rPr>
                  </w:rPrChange>
                </w:rPr>
                <w:t xml:space="preserve"> </w:t>
              </w:r>
              <w:r w:rsidRPr="003E298E">
                <w:rPr>
                  <w:rFonts w:eastAsia="Times New Roman"/>
                  <w:color w:val="231F20"/>
                  <w:sz w:val="16"/>
                  <w:szCs w:val="16"/>
                  <w:rPrChange w:id="74" w:author="Anna Szumińska" w:date="2023-01-20T12:13:00Z">
                    <w:rPr>
                      <w:color w:val="231F20"/>
                      <w:sz w:val="18"/>
                      <w:szCs w:val="16"/>
                    </w:rPr>
                  </w:rPrChange>
                </w:rPr>
                <w:t>Strona</w:t>
              </w:r>
              <w:r w:rsidRPr="003E298E">
                <w:rPr>
                  <w:rFonts w:eastAsia="Times New Roman"/>
                  <w:color w:val="231F20"/>
                  <w:spacing w:val="-1"/>
                  <w:sz w:val="16"/>
                  <w:szCs w:val="16"/>
                  <w:rPrChange w:id="75" w:author="Anna Szumińska" w:date="2023-01-20T12:13:00Z">
                    <w:rPr>
                      <w:color w:val="231F20"/>
                      <w:spacing w:val="-1"/>
                      <w:sz w:val="18"/>
                      <w:szCs w:val="16"/>
                    </w:rPr>
                  </w:rPrChange>
                </w:rPr>
                <w:t xml:space="preserve"> </w:t>
              </w:r>
              <w:r w:rsidRPr="003E298E">
                <w:rPr>
                  <w:rFonts w:eastAsia="Times New Roman"/>
                  <w:color w:val="231F20"/>
                  <w:sz w:val="16"/>
                  <w:szCs w:val="16"/>
                  <w:rPrChange w:id="76" w:author="Anna Szumińska" w:date="2023-01-20T12:13:00Z">
                    <w:rPr>
                      <w:color w:val="231F20"/>
                      <w:sz w:val="18"/>
                      <w:szCs w:val="16"/>
                    </w:rPr>
                  </w:rPrChange>
                </w:rPr>
                <w:t>internetowa</w:t>
              </w:r>
              <w:r w:rsidRPr="003E298E">
                <w:rPr>
                  <w:rFonts w:eastAsia="Times New Roman"/>
                  <w:color w:val="231F20"/>
                  <w:spacing w:val="-1"/>
                  <w:sz w:val="16"/>
                  <w:szCs w:val="16"/>
                  <w:rPrChange w:id="77" w:author="Anna Szumińska" w:date="2023-01-20T12:13:00Z">
                    <w:rPr>
                      <w:color w:val="231F20"/>
                      <w:spacing w:val="-1"/>
                      <w:sz w:val="18"/>
                      <w:szCs w:val="16"/>
                    </w:rPr>
                  </w:rPrChange>
                </w:rPr>
                <w:t xml:space="preserve"> </w:t>
              </w:r>
              <w:r w:rsidRPr="003E298E">
                <w:rPr>
                  <w:rFonts w:eastAsia="Times New Roman"/>
                  <w:color w:val="231F20"/>
                  <w:sz w:val="16"/>
                  <w:szCs w:val="16"/>
                  <w:rPrChange w:id="78" w:author="Anna Szumińska" w:date="2023-01-20T12:13:00Z">
                    <w:rPr>
                      <w:color w:val="231F20"/>
                      <w:sz w:val="18"/>
                      <w:szCs w:val="16"/>
                    </w:rPr>
                  </w:rPrChange>
                </w:rPr>
                <w:t>Rzecznika</w:t>
              </w:r>
              <w:r w:rsidRPr="003E298E">
                <w:rPr>
                  <w:rFonts w:eastAsia="Times New Roman"/>
                  <w:color w:val="231F20"/>
                  <w:spacing w:val="-1"/>
                  <w:sz w:val="16"/>
                  <w:szCs w:val="16"/>
                  <w:rPrChange w:id="79" w:author="Anna Szumińska" w:date="2023-01-20T12:13:00Z">
                    <w:rPr>
                      <w:color w:val="231F20"/>
                      <w:spacing w:val="-1"/>
                      <w:sz w:val="18"/>
                      <w:szCs w:val="16"/>
                    </w:rPr>
                  </w:rPrChange>
                </w:rPr>
                <w:t xml:space="preserve"> </w:t>
              </w:r>
              <w:r w:rsidRPr="003E298E">
                <w:rPr>
                  <w:rFonts w:eastAsia="Times New Roman"/>
                  <w:color w:val="231F20"/>
                  <w:sz w:val="16"/>
                  <w:szCs w:val="16"/>
                  <w:rPrChange w:id="80" w:author="Anna Szumińska" w:date="2023-01-20T12:13:00Z">
                    <w:rPr>
                      <w:color w:val="231F20"/>
                      <w:sz w:val="18"/>
                      <w:szCs w:val="16"/>
                    </w:rPr>
                  </w:rPrChange>
                </w:rPr>
                <w:t xml:space="preserve">Finansowego: </w:t>
              </w:r>
              <w:r w:rsidRPr="003E298E">
                <w:rPr>
                  <w:rFonts w:eastAsia="Times New Roman"/>
                  <w:color w:val="231F20"/>
                  <w:sz w:val="16"/>
                  <w:szCs w:val="16"/>
                </w:rPr>
                <w:fldChar w:fldCharType="begin"/>
              </w:r>
              <w:r w:rsidRPr="003E298E">
                <w:rPr>
                  <w:rFonts w:eastAsia="Times New Roman"/>
                  <w:color w:val="231F20"/>
                  <w:sz w:val="16"/>
                  <w:szCs w:val="16"/>
                  <w:rPrChange w:id="81" w:author="Anna Szumińska" w:date="2023-01-20T12:13:00Z">
                    <w:rPr>
                      <w:color w:val="231F20"/>
                      <w:sz w:val="18"/>
                      <w:szCs w:val="16"/>
                    </w:rPr>
                  </w:rPrChange>
                </w:rPr>
                <w:instrText xml:space="preserve"> HYPERLINK "http://rf.gov.pl/%3B" </w:instrText>
              </w:r>
              <w:r w:rsidRPr="003E298E">
                <w:rPr>
                  <w:rFonts w:eastAsia="Times New Roman"/>
                  <w:color w:val="231F20"/>
                  <w:sz w:val="16"/>
                  <w:szCs w:val="16"/>
                </w:rPr>
              </w:r>
              <w:r w:rsidRPr="00F7345F">
                <w:rPr>
                  <w:rFonts w:eastAsia="Times New Roman"/>
                  <w:color w:val="231F20"/>
                  <w:sz w:val="16"/>
                  <w:szCs w:val="16"/>
                </w:rPr>
                <w:fldChar w:fldCharType="separate"/>
              </w:r>
              <w:r w:rsidRPr="003E298E">
                <w:rPr>
                  <w:rFonts w:eastAsia="Times New Roman"/>
                  <w:color w:val="231F20"/>
                  <w:sz w:val="16"/>
                  <w:szCs w:val="16"/>
                  <w:rPrChange w:id="82" w:author="Anna Szumińska" w:date="2023-01-20T12:13:00Z">
                    <w:rPr>
                      <w:color w:val="231F20"/>
                      <w:sz w:val="18"/>
                      <w:szCs w:val="16"/>
                    </w:rPr>
                  </w:rPrChange>
                </w:rPr>
                <w:t>http://rf.gov.pl/;</w:t>
              </w:r>
              <w:r w:rsidRPr="003E298E">
                <w:rPr>
                  <w:rFonts w:eastAsia="Times New Roman"/>
                  <w:color w:val="231F20"/>
                  <w:sz w:val="16"/>
                  <w:szCs w:val="16"/>
                </w:rPr>
                <w:fldChar w:fldCharType="end"/>
              </w:r>
              <w:r w:rsidRPr="003E298E">
                <w:rPr>
                  <w:rFonts w:eastAsia="Times New Roman"/>
                  <w:color w:val="231F20"/>
                  <w:sz w:val="16"/>
                  <w:szCs w:val="16"/>
                  <w:rPrChange w:id="83" w:author="Anna Szumińska" w:date="2023-01-20T12:13:00Z">
                    <w:rPr>
                      <w:color w:val="231F20"/>
                      <w:sz w:val="18"/>
                      <w:szCs w:val="16"/>
                    </w:rPr>
                  </w:rPrChange>
                </w:rPr>
                <w:t xml:space="preserve"> 2) przed sądem polubownym działającym przy Komisji Nadzoru Finansowego, zgodnie z jego </w:t>
              </w:r>
              <w:proofErr w:type="spellStart"/>
              <w:r w:rsidRPr="003E298E">
                <w:rPr>
                  <w:rFonts w:eastAsia="Times New Roman"/>
                  <w:color w:val="231F20"/>
                  <w:sz w:val="16"/>
                  <w:szCs w:val="16"/>
                  <w:rPrChange w:id="84" w:author="Anna Szumińska" w:date="2023-01-20T12:13:00Z">
                    <w:rPr>
                      <w:color w:val="231F20"/>
                      <w:sz w:val="18"/>
                      <w:szCs w:val="16"/>
                    </w:rPr>
                  </w:rPrChange>
                </w:rPr>
                <w:t>regula</w:t>
              </w:r>
              <w:proofErr w:type="spellEnd"/>
              <w:r w:rsidRPr="003E298E">
                <w:rPr>
                  <w:rFonts w:eastAsia="Times New Roman"/>
                  <w:color w:val="231F20"/>
                  <w:sz w:val="16"/>
                  <w:szCs w:val="16"/>
                  <w:rPrChange w:id="85" w:author="Anna Szumińska" w:date="2023-01-20T12:13:00Z">
                    <w:rPr>
                      <w:color w:val="231F20"/>
                      <w:sz w:val="18"/>
                      <w:szCs w:val="16"/>
                    </w:rPr>
                  </w:rPrChange>
                </w:rPr>
                <w:t xml:space="preserve">- </w:t>
              </w:r>
              <w:proofErr w:type="spellStart"/>
              <w:r w:rsidRPr="003E298E">
                <w:rPr>
                  <w:rFonts w:eastAsia="Times New Roman"/>
                  <w:color w:val="231F20"/>
                  <w:sz w:val="16"/>
                  <w:szCs w:val="16"/>
                  <w:rPrChange w:id="86" w:author="Anna Szumińska" w:date="2023-01-20T12:13:00Z">
                    <w:rPr>
                      <w:color w:val="231F20"/>
                      <w:sz w:val="18"/>
                      <w:szCs w:val="16"/>
                    </w:rPr>
                  </w:rPrChange>
                </w:rPr>
                <w:t>minem</w:t>
              </w:r>
              <w:proofErr w:type="spellEnd"/>
              <w:r w:rsidRPr="003E298E">
                <w:rPr>
                  <w:rFonts w:eastAsia="Times New Roman"/>
                  <w:color w:val="231F20"/>
                  <w:sz w:val="16"/>
                  <w:szCs w:val="16"/>
                  <w:rPrChange w:id="87" w:author="Anna Szumińska" w:date="2023-01-20T12:13:00Z">
                    <w:rPr>
                      <w:color w:val="231F20"/>
                      <w:sz w:val="18"/>
                      <w:szCs w:val="16"/>
                    </w:rPr>
                  </w:rPrChange>
                </w:rPr>
                <w:t xml:space="preserve">. Szczegółowe informacje o sądzie polubownym są dostępne na stronie </w:t>
              </w:r>
              <w:r w:rsidRPr="003E298E">
                <w:rPr>
                  <w:rFonts w:eastAsia="Times New Roman"/>
                  <w:color w:val="231F20"/>
                  <w:sz w:val="16"/>
                  <w:szCs w:val="16"/>
                </w:rPr>
                <w:fldChar w:fldCharType="begin"/>
              </w:r>
              <w:r w:rsidRPr="003E298E">
                <w:rPr>
                  <w:rFonts w:eastAsia="Times New Roman"/>
                  <w:color w:val="231F20"/>
                  <w:sz w:val="16"/>
                  <w:szCs w:val="16"/>
                  <w:rPrChange w:id="88" w:author="Anna Szumińska" w:date="2023-01-20T12:13:00Z">
                    <w:rPr>
                      <w:color w:val="231F20"/>
                      <w:sz w:val="18"/>
                      <w:szCs w:val="16"/>
                    </w:rPr>
                  </w:rPrChange>
                </w:rPr>
                <w:instrText xml:space="preserve"> HYPERLINK "http://www.knf.gov.pl/" </w:instrText>
              </w:r>
              <w:r w:rsidRPr="003E298E">
                <w:rPr>
                  <w:rFonts w:eastAsia="Times New Roman"/>
                  <w:color w:val="231F20"/>
                  <w:sz w:val="16"/>
                  <w:szCs w:val="16"/>
                </w:rPr>
              </w:r>
              <w:r w:rsidRPr="00F7345F">
                <w:rPr>
                  <w:rFonts w:eastAsia="Times New Roman"/>
                  <w:color w:val="231F20"/>
                  <w:sz w:val="16"/>
                  <w:szCs w:val="16"/>
                </w:rPr>
                <w:fldChar w:fldCharType="separate"/>
              </w:r>
              <w:r w:rsidRPr="003E298E">
                <w:rPr>
                  <w:rFonts w:eastAsia="Times New Roman"/>
                  <w:color w:val="231F20"/>
                  <w:sz w:val="16"/>
                  <w:szCs w:val="16"/>
                  <w:rPrChange w:id="89" w:author="Anna Szumińska" w:date="2023-01-20T12:13:00Z">
                    <w:rPr>
                      <w:color w:val="231F20"/>
                      <w:sz w:val="18"/>
                      <w:szCs w:val="16"/>
                    </w:rPr>
                  </w:rPrChange>
                </w:rPr>
                <w:t>http://www.knf.gov.pl/</w:t>
              </w:r>
              <w:r w:rsidRPr="003E298E">
                <w:rPr>
                  <w:rFonts w:eastAsia="Times New Roman"/>
                  <w:color w:val="231F20"/>
                  <w:sz w:val="16"/>
                  <w:szCs w:val="16"/>
                </w:rPr>
                <w:fldChar w:fldCharType="end"/>
              </w:r>
              <w:r w:rsidRPr="003E298E">
                <w:rPr>
                  <w:rFonts w:eastAsia="Times New Roman"/>
                  <w:color w:val="231F20"/>
                  <w:sz w:val="16"/>
                  <w:szCs w:val="16"/>
                  <w:rPrChange w:id="90" w:author="Anna Szumińska" w:date="2023-01-20T12:13:00Z">
                    <w:rPr>
                      <w:color w:val="231F20"/>
                      <w:sz w:val="18"/>
                      <w:szCs w:val="16"/>
                    </w:rPr>
                  </w:rPrChange>
                </w:rPr>
                <w:t xml:space="preserve"> regulacje/Sad_ Polubowny/ Przed podjęciem decyzji o poddaniu sporu pod rozstrzygnięcie sądu polubownego należy zapoznać się z treścią regulaminu tego sądu oraz taryfą opłat.</w:t>
              </w:r>
            </w:ins>
          </w:p>
          <w:p w14:paraId="0CE7B828" w14:textId="77777777" w:rsidR="003E298E" w:rsidRDefault="003E298E" w:rsidP="003E298E">
            <w:pPr>
              <w:rPr>
                <w:color w:val="231F20"/>
                <w:sz w:val="16"/>
                <w:szCs w:val="16"/>
              </w:rPr>
            </w:pPr>
          </w:p>
        </w:tc>
      </w:tr>
    </w:tbl>
    <w:p w14:paraId="5D62B1C8" w14:textId="77777777" w:rsidR="00B84F1C" w:rsidRDefault="00B84F1C"/>
    <w:p w14:paraId="6A48CF81" w14:textId="531641E6" w:rsidR="00B84F1C" w:rsidRPr="00B84F1C" w:rsidRDefault="00B84F1C">
      <w:pPr>
        <w:rPr>
          <w:i/>
          <w:iCs/>
        </w:rPr>
      </w:pPr>
      <w:r>
        <w:rPr>
          <w:noProof/>
        </w:rPr>
        <mc:AlternateContent>
          <mc:Choice Requires="wpg">
            <w:drawing>
              <wp:anchor distT="0" distB="0" distL="0" distR="0" simplePos="0" relativeHeight="251659264" behindDoc="0" locked="0" layoutInCell="0" allowOverlap="1" wp14:anchorId="296F79E2" wp14:editId="17EAE568">
                <wp:simplePos x="0" y="0"/>
                <wp:positionH relativeFrom="margin">
                  <wp:align>center</wp:align>
                </wp:positionH>
                <wp:positionV relativeFrom="paragraph">
                  <wp:posOffset>1339850</wp:posOffset>
                </wp:positionV>
                <wp:extent cx="7056120" cy="661670"/>
                <wp:effectExtent l="0" t="0" r="11430" b="5080"/>
                <wp:wrapTopAndBottom/>
                <wp:docPr id="262767959" name="Grupa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56120" cy="661670"/>
                          <a:chOff x="605" y="173"/>
                          <a:chExt cx="11113" cy="1042"/>
                        </a:xfrm>
                      </wpg:grpSpPr>
                      <wps:wsp>
                        <wps:cNvPr id="718925779" name="Freeform 12"/>
                        <wps:cNvSpPr>
                          <a:spLocks/>
                        </wps:cNvSpPr>
                        <wps:spPr bwMode="auto">
                          <a:xfrm>
                            <a:off x="605" y="173"/>
                            <a:ext cx="11112" cy="1042"/>
                          </a:xfrm>
                          <a:custGeom>
                            <a:avLst/>
                            <a:gdLst>
                              <a:gd name="T0" fmla="*/ 11111 w 11112"/>
                              <a:gd name="T1" fmla="*/ 0 h 1042"/>
                              <a:gd name="T2" fmla="*/ 0 w 11112"/>
                              <a:gd name="T3" fmla="*/ 0 h 1042"/>
                              <a:gd name="T4" fmla="*/ 0 w 11112"/>
                              <a:gd name="T5" fmla="*/ 1041 h 1042"/>
                              <a:gd name="T6" fmla="*/ 11111 w 11112"/>
                              <a:gd name="T7" fmla="*/ 1041 h 1042"/>
                              <a:gd name="T8" fmla="*/ 11111 w 11112"/>
                              <a:gd name="T9" fmla="*/ 0 h 1042"/>
                            </a:gdLst>
                            <a:ahLst/>
                            <a:cxnLst>
                              <a:cxn ang="0">
                                <a:pos x="T0" y="T1"/>
                              </a:cxn>
                              <a:cxn ang="0">
                                <a:pos x="T2" y="T3"/>
                              </a:cxn>
                              <a:cxn ang="0">
                                <a:pos x="T4" y="T5"/>
                              </a:cxn>
                              <a:cxn ang="0">
                                <a:pos x="T6" y="T7"/>
                              </a:cxn>
                              <a:cxn ang="0">
                                <a:pos x="T8" y="T9"/>
                              </a:cxn>
                            </a:cxnLst>
                            <a:rect l="0" t="0" r="r" b="b"/>
                            <a:pathLst>
                              <a:path w="11112" h="1042">
                                <a:moveTo>
                                  <a:pt x="11111" y="0"/>
                                </a:moveTo>
                                <a:lnTo>
                                  <a:pt x="0" y="0"/>
                                </a:lnTo>
                                <a:lnTo>
                                  <a:pt x="0" y="1041"/>
                                </a:lnTo>
                                <a:lnTo>
                                  <a:pt x="11111" y="1041"/>
                                </a:lnTo>
                                <a:lnTo>
                                  <a:pt x="11111" y="0"/>
                                </a:lnTo>
                                <a:close/>
                              </a:path>
                            </a:pathLst>
                          </a:custGeom>
                          <a:solidFill>
                            <a:srgbClr val="EBA49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3904361" name="Freeform 13"/>
                        <wps:cNvSpPr>
                          <a:spLocks/>
                        </wps:cNvSpPr>
                        <wps:spPr bwMode="auto">
                          <a:xfrm>
                            <a:off x="2846" y="384"/>
                            <a:ext cx="6340" cy="618"/>
                          </a:xfrm>
                          <a:custGeom>
                            <a:avLst/>
                            <a:gdLst>
                              <a:gd name="T0" fmla="*/ 6339 w 6340"/>
                              <a:gd name="T1" fmla="*/ 0 h 618"/>
                              <a:gd name="T2" fmla="*/ 0 w 6340"/>
                              <a:gd name="T3" fmla="*/ 0 h 618"/>
                              <a:gd name="T4" fmla="*/ 0 w 6340"/>
                              <a:gd name="T5" fmla="*/ 617 h 618"/>
                              <a:gd name="T6" fmla="*/ 6339 w 6340"/>
                              <a:gd name="T7" fmla="*/ 617 h 618"/>
                              <a:gd name="T8" fmla="*/ 6339 w 6340"/>
                              <a:gd name="T9" fmla="*/ 0 h 618"/>
                            </a:gdLst>
                            <a:ahLst/>
                            <a:cxnLst>
                              <a:cxn ang="0">
                                <a:pos x="T0" y="T1"/>
                              </a:cxn>
                              <a:cxn ang="0">
                                <a:pos x="T2" y="T3"/>
                              </a:cxn>
                              <a:cxn ang="0">
                                <a:pos x="T4" y="T5"/>
                              </a:cxn>
                              <a:cxn ang="0">
                                <a:pos x="T6" y="T7"/>
                              </a:cxn>
                              <a:cxn ang="0">
                                <a:pos x="T8" y="T9"/>
                              </a:cxn>
                            </a:cxnLst>
                            <a:rect l="0" t="0" r="r" b="b"/>
                            <a:pathLst>
                              <a:path w="6340" h="618">
                                <a:moveTo>
                                  <a:pt x="6339" y="0"/>
                                </a:moveTo>
                                <a:lnTo>
                                  <a:pt x="0" y="0"/>
                                </a:lnTo>
                                <a:lnTo>
                                  <a:pt x="0" y="617"/>
                                </a:lnTo>
                                <a:lnTo>
                                  <a:pt x="6339" y="617"/>
                                </a:lnTo>
                                <a:lnTo>
                                  <a:pt x="633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6360734" name="Freeform 14"/>
                        <wps:cNvSpPr>
                          <a:spLocks/>
                        </wps:cNvSpPr>
                        <wps:spPr bwMode="auto">
                          <a:xfrm>
                            <a:off x="2846" y="384"/>
                            <a:ext cx="6340" cy="618"/>
                          </a:xfrm>
                          <a:custGeom>
                            <a:avLst/>
                            <a:gdLst>
                              <a:gd name="T0" fmla="*/ 0 w 6340"/>
                              <a:gd name="T1" fmla="*/ 617 h 618"/>
                              <a:gd name="T2" fmla="*/ 6339 w 6340"/>
                              <a:gd name="T3" fmla="*/ 617 h 618"/>
                              <a:gd name="T4" fmla="*/ 6339 w 6340"/>
                              <a:gd name="T5" fmla="*/ 0 h 618"/>
                              <a:gd name="T6" fmla="*/ 0 w 6340"/>
                              <a:gd name="T7" fmla="*/ 0 h 618"/>
                              <a:gd name="T8" fmla="*/ 0 w 6340"/>
                              <a:gd name="T9" fmla="*/ 617 h 618"/>
                            </a:gdLst>
                            <a:ahLst/>
                            <a:cxnLst>
                              <a:cxn ang="0">
                                <a:pos x="T0" y="T1"/>
                              </a:cxn>
                              <a:cxn ang="0">
                                <a:pos x="T2" y="T3"/>
                              </a:cxn>
                              <a:cxn ang="0">
                                <a:pos x="T4" y="T5"/>
                              </a:cxn>
                              <a:cxn ang="0">
                                <a:pos x="T6" y="T7"/>
                              </a:cxn>
                              <a:cxn ang="0">
                                <a:pos x="T8" y="T9"/>
                              </a:cxn>
                            </a:cxnLst>
                            <a:rect l="0" t="0" r="r" b="b"/>
                            <a:pathLst>
                              <a:path w="6340" h="618">
                                <a:moveTo>
                                  <a:pt x="0" y="617"/>
                                </a:moveTo>
                                <a:lnTo>
                                  <a:pt x="6339" y="617"/>
                                </a:lnTo>
                                <a:lnTo>
                                  <a:pt x="6339" y="0"/>
                                </a:lnTo>
                                <a:lnTo>
                                  <a:pt x="0" y="0"/>
                                </a:lnTo>
                                <a:lnTo>
                                  <a:pt x="0" y="617"/>
                                </a:lnTo>
                                <a:close/>
                              </a:path>
                            </a:pathLst>
                          </a:custGeom>
                          <a:noFill/>
                          <a:ln w="6350">
                            <a:solidFill>
                              <a:srgbClr val="93959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5895397" name="Text Box 15"/>
                        <wps:cNvSpPr txBox="1">
                          <a:spLocks noChangeArrowheads="1"/>
                        </wps:cNvSpPr>
                        <wps:spPr bwMode="auto">
                          <a:xfrm>
                            <a:off x="606" y="173"/>
                            <a:ext cx="11112" cy="10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F86C6B" w14:textId="77777777" w:rsidR="00B84F1C" w:rsidRDefault="00B84F1C" w:rsidP="00B84F1C">
                              <w:pPr>
                                <w:pStyle w:val="Tekstpodstawowy"/>
                                <w:kinsoku w:val="0"/>
                                <w:overflowPunct w:val="0"/>
                                <w:rPr>
                                  <w:rFonts w:ascii="Times New Roman" w:hAnsi="Times New Roman" w:cs="Times New Roman"/>
                                  <w:sz w:val="16"/>
                                  <w:szCs w:val="16"/>
                                </w:rPr>
                              </w:pPr>
                            </w:p>
                            <w:p w14:paraId="21642143" w14:textId="77777777" w:rsidR="00B84F1C" w:rsidRDefault="00B84F1C" w:rsidP="00B84F1C">
                              <w:pPr>
                                <w:pStyle w:val="Tekstpodstawowy"/>
                                <w:kinsoku w:val="0"/>
                                <w:overflowPunct w:val="0"/>
                                <w:rPr>
                                  <w:rFonts w:ascii="Times New Roman" w:hAnsi="Times New Roman" w:cs="Times New Roman"/>
                                  <w:sz w:val="22"/>
                                  <w:szCs w:val="22"/>
                                </w:rPr>
                              </w:pPr>
                            </w:p>
                            <w:p w14:paraId="195CB965" w14:textId="77777777" w:rsidR="00B84F1C" w:rsidRDefault="00B84F1C" w:rsidP="00B84F1C">
                              <w:pPr>
                                <w:pStyle w:val="Tekstpodstawowy"/>
                                <w:kinsoku w:val="0"/>
                                <w:overflowPunct w:val="0"/>
                                <w:ind w:left="433"/>
                                <w:rPr>
                                  <w:color w:val="231F20"/>
                                  <w:spacing w:val="-2"/>
                                  <w:sz w:val="14"/>
                                  <w:szCs w:val="14"/>
                                </w:rPr>
                              </w:pPr>
                              <w:r>
                                <w:rPr>
                                  <w:color w:val="231F20"/>
                                  <w:sz w:val="14"/>
                                  <w:szCs w:val="14"/>
                                </w:rPr>
                                <w:t>Podpis</w:t>
                              </w:r>
                              <w:r>
                                <w:rPr>
                                  <w:color w:val="231F20"/>
                                  <w:spacing w:val="38"/>
                                  <w:sz w:val="14"/>
                                  <w:szCs w:val="14"/>
                                </w:rPr>
                                <w:t xml:space="preserve"> </w:t>
                              </w:r>
                              <w:r>
                                <w:rPr>
                                  <w:color w:val="231F20"/>
                                  <w:spacing w:val="-2"/>
                                  <w:sz w:val="14"/>
                                  <w:szCs w:val="14"/>
                                </w:rPr>
                                <w:t>pożyczkodawcy: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6F79E2" id="Grupa 6" o:spid="_x0000_s1026" style="position:absolute;margin-left:0;margin-top:105.5pt;width:555.6pt;height:52.1pt;z-index:251659264;mso-wrap-distance-left:0;mso-wrap-distance-right:0;mso-position-horizontal:center;mso-position-horizontal-relative:margin" coordorigin="605,173" coordsize="11113,1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" o:allowincell="f">
                <v:shape id="Freeform 12" o:spid="_x0000_s1027" style="position:absolute;left:605;top:173;width:11112;height:1042;visibility:visible;mso-wrap-style:square;v-text-anchor:top" coordsize="11112,1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" path="m11111,l,,,1041r11111,l11111,xe" fillcolor="#eba49a" stroked="f">
                  <v:path arrowok="t" o:connecttype="custom" o:connectlocs="11111,0;0,0;0,1041;11111,1041;11111,0" o:connectangles="0,0,0,0,0"/>
                </v:shape>
                <v:shape id="Freeform 13" o:spid="_x0000_s1028" style="position:absolute;left:2846;top:384;width:6340;height:618;visibility:visible;mso-wrap-style:square;v-text-anchor:top" coordsize="6340,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" path="m6339,l,,,617r6339,l6339,xe" stroked="f">
                  <v:path arrowok="t" o:connecttype="custom" o:connectlocs="6339,0;0,0;0,617;6339,617;6339,0" o:connectangles="0,0,0,0,0"/>
                </v:shape>
                <v:shape id="Freeform 14" o:spid="_x0000_s1029" style="position:absolute;left:2846;top:384;width:6340;height:618;visibility:visible;mso-wrap-style:square;v-text-anchor:top" coordsize="6340,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" path="m,617r6339,l6339,,,,,617xe" filled="f" strokecolor="#939598" strokeweight=".5pt">
                  <v:path arrowok="t" o:connecttype="custom" o:connectlocs="0,617;6339,617;6339,0;0,0;0,617" o:connectangles="0,0,0,0,0"/>
                </v:shape>
                <v:shapetype id="_x0000_t202" coordsize="21600,21600" o:spt="202" path="m,l,21600r21600,l21600,xe">
                  <v:stroke joinstyle="miter"/>
                  <v:path gradientshapeok="t" o:connecttype="rect"/>
                </v:shapetype>
                <v:shape id="Text Box 15" o:spid="_x0000_s1030" type="#_x0000_t202" style="position:absolute;left:606;top:173;width:11112;height:1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" filled="f" stroked="f">
                  <v:textbox inset="0,0,0,0">
                    <w:txbxContent>
                      <w:p w14:paraId="3CF86C6B" w14:textId="77777777" w:rsidR="00B84F1C" w:rsidRDefault="00B84F1C" w:rsidP="00B84F1C">
                        <w:pPr>
                          <w:pStyle w:val="Tekstpodstawowy"/>
                          <w:kinsoku w:val="0"/>
                          <w:overflowPunct w:val="0"/>
                          <w:rPr>
                            <w:rFonts w:ascii="Times New Roman" w:hAnsi="Times New Roman" w:cs="Times New Roman"/>
                            <w:sz w:val="16"/>
                            <w:szCs w:val="16"/>
                          </w:rPr>
                        </w:pPr>
                      </w:p>
                      <w:p w14:paraId="21642143" w14:textId="77777777" w:rsidR="00B84F1C" w:rsidRDefault="00B84F1C" w:rsidP="00B84F1C">
                        <w:pPr>
                          <w:pStyle w:val="Tekstpodstawowy"/>
                          <w:kinsoku w:val="0"/>
                          <w:overflowPunct w:val="0"/>
                          <w:rPr>
                            <w:rFonts w:ascii="Times New Roman" w:hAnsi="Times New Roman" w:cs="Times New Roman"/>
                            <w:sz w:val="22"/>
                            <w:szCs w:val="22"/>
                          </w:rPr>
                        </w:pPr>
                      </w:p>
                      <w:p w14:paraId="195CB965" w14:textId="77777777" w:rsidR="00B84F1C" w:rsidRDefault="00B84F1C" w:rsidP="00B84F1C">
                        <w:pPr>
                          <w:pStyle w:val="Tekstpodstawowy"/>
                          <w:kinsoku w:val="0"/>
                          <w:overflowPunct w:val="0"/>
                          <w:ind w:left="433"/>
                          <w:rPr>
                            <w:color w:val="231F20"/>
                            <w:spacing w:val="-2"/>
                            <w:sz w:val="14"/>
                            <w:szCs w:val="14"/>
                          </w:rPr>
                        </w:pPr>
                        <w:r>
                          <w:rPr>
                            <w:color w:val="231F20"/>
                            <w:sz w:val="14"/>
                            <w:szCs w:val="14"/>
                          </w:rPr>
                          <w:t>Podpis</w:t>
                        </w:r>
                        <w:r>
                          <w:rPr>
                            <w:color w:val="231F20"/>
                            <w:spacing w:val="38"/>
                            <w:sz w:val="14"/>
                            <w:szCs w:val="14"/>
                          </w:rPr>
                          <w:t xml:space="preserve"> </w:t>
                        </w:r>
                        <w:r>
                          <w:rPr>
                            <w:color w:val="231F20"/>
                            <w:spacing w:val="-2"/>
                            <w:sz w:val="14"/>
                            <w:szCs w:val="14"/>
                          </w:rPr>
                          <w:t>pożyczkodawcy:</w:t>
                        </w:r>
                      </w:p>
                    </w:txbxContent>
                  </v:textbox>
                </v:shape>
                <w10:wrap type="topAndBottom" anchorx="margin"/>
              </v:group>
            </w:pict>
          </mc:Fallback>
        </mc:AlternateContent>
      </w:r>
      <w:r>
        <w:rPr>
          <w:noProof/>
        </w:rPr>
        <mc:AlternateContent>
          <mc:Choice Requires="wpg">
            <w:drawing>
              <wp:anchor distT="0" distB="0" distL="0" distR="0" simplePos="0" relativeHeight="251658240" behindDoc="0" locked="0" layoutInCell="0" allowOverlap="1" wp14:anchorId="34A3A84C" wp14:editId="6C39D2B9">
                <wp:simplePos x="0" y="0"/>
                <wp:positionH relativeFrom="page">
                  <wp:posOffset>269875</wp:posOffset>
                </wp:positionH>
                <wp:positionV relativeFrom="paragraph">
                  <wp:posOffset>490220</wp:posOffset>
                </wp:positionV>
                <wp:extent cx="7056120" cy="627380"/>
                <wp:effectExtent l="0" t="0" r="0" b="0"/>
                <wp:wrapTopAndBottom/>
                <wp:docPr id="1274272310" name="Grupa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56120" cy="627380"/>
                          <a:chOff x="605" y="478"/>
                          <a:chExt cx="11112" cy="988"/>
                        </a:xfrm>
                      </wpg:grpSpPr>
                      <wps:wsp>
                        <wps:cNvPr id="692473157" name="Freeform 3"/>
                        <wps:cNvSpPr>
                          <a:spLocks/>
                        </wps:cNvSpPr>
                        <wps:spPr bwMode="auto">
                          <a:xfrm>
                            <a:off x="605" y="478"/>
                            <a:ext cx="11112" cy="988"/>
                          </a:xfrm>
                          <a:custGeom>
                            <a:avLst/>
                            <a:gdLst>
                              <a:gd name="T0" fmla="*/ 11111 w 11112"/>
                              <a:gd name="T1" fmla="*/ 0 h 988"/>
                              <a:gd name="T2" fmla="*/ 0 w 11112"/>
                              <a:gd name="T3" fmla="*/ 0 h 988"/>
                              <a:gd name="T4" fmla="*/ 0 w 11112"/>
                              <a:gd name="T5" fmla="*/ 987 h 988"/>
                              <a:gd name="T6" fmla="*/ 11111 w 11112"/>
                              <a:gd name="T7" fmla="*/ 987 h 988"/>
                              <a:gd name="T8" fmla="*/ 11111 w 11112"/>
                              <a:gd name="T9" fmla="*/ 0 h 988"/>
                            </a:gdLst>
                            <a:ahLst/>
                            <a:cxnLst>
                              <a:cxn ang="0">
                                <a:pos x="T0" y="T1"/>
                              </a:cxn>
                              <a:cxn ang="0">
                                <a:pos x="T2" y="T3"/>
                              </a:cxn>
                              <a:cxn ang="0">
                                <a:pos x="T4" y="T5"/>
                              </a:cxn>
                              <a:cxn ang="0">
                                <a:pos x="T6" y="T7"/>
                              </a:cxn>
                              <a:cxn ang="0">
                                <a:pos x="T8" y="T9"/>
                              </a:cxn>
                            </a:cxnLst>
                            <a:rect l="0" t="0" r="r" b="b"/>
                            <a:pathLst>
                              <a:path w="11112" h="988">
                                <a:moveTo>
                                  <a:pt x="11111" y="0"/>
                                </a:moveTo>
                                <a:lnTo>
                                  <a:pt x="0" y="0"/>
                                </a:lnTo>
                                <a:lnTo>
                                  <a:pt x="0" y="987"/>
                                </a:lnTo>
                                <a:lnTo>
                                  <a:pt x="11111" y="987"/>
                                </a:lnTo>
                                <a:lnTo>
                                  <a:pt x="11111" y="0"/>
                                </a:lnTo>
                                <a:close/>
                              </a:path>
                            </a:pathLst>
                          </a:custGeom>
                          <a:solidFill>
                            <a:srgbClr val="EBA49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7340676"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47" y="906"/>
                            <a:ext cx="1480"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78281077" name="Freeform 5"/>
                        <wps:cNvSpPr>
                          <a:spLocks/>
                        </wps:cNvSpPr>
                        <wps:spPr bwMode="auto">
                          <a:xfrm>
                            <a:off x="2846" y="656"/>
                            <a:ext cx="5096" cy="596"/>
                          </a:xfrm>
                          <a:custGeom>
                            <a:avLst/>
                            <a:gdLst>
                              <a:gd name="T0" fmla="*/ 5096 w 5096"/>
                              <a:gd name="T1" fmla="*/ 0 h 596"/>
                              <a:gd name="T2" fmla="*/ 0 w 5096"/>
                              <a:gd name="T3" fmla="*/ 0 h 596"/>
                              <a:gd name="T4" fmla="*/ 0 w 5096"/>
                              <a:gd name="T5" fmla="*/ 595 h 596"/>
                              <a:gd name="T6" fmla="*/ 5096 w 5096"/>
                              <a:gd name="T7" fmla="*/ 595 h 596"/>
                              <a:gd name="T8" fmla="*/ 5096 w 5096"/>
                              <a:gd name="T9" fmla="*/ 0 h 596"/>
                            </a:gdLst>
                            <a:ahLst/>
                            <a:cxnLst>
                              <a:cxn ang="0">
                                <a:pos x="T0" y="T1"/>
                              </a:cxn>
                              <a:cxn ang="0">
                                <a:pos x="T2" y="T3"/>
                              </a:cxn>
                              <a:cxn ang="0">
                                <a:pos x="T4" y="T5"/>
                              </a:cxn>
                              <a:cxn ang="0">
                                <a:pos x="T6" y="T7"/>
                              </a:cxn>
                              <a:cxn ang="0">
                                <a:pos x="T8" y="T9"/>
                              </a:cxn>
                            </a:cxnLst>
                            <a:rect l="0" t="0" r="r" b="b"/>
                            <a:pathLst>
                              <a:path w="5096" h="596">
                                <a:moveTo>
                                  <a:pt x="5096" y="0"/>
                                </a:moveTo>
                                <a:lnTo>
                                  <a:pt x="0" y="0"/>
                                </a:lnTo>
                                <a:lnTo>
                                  <a:pt x="0" y="595"/>
                                </a:lnTo>
                                <a:lnTo>
                                  <a:pt x="5096" y="595"/>
                                </a:lnTo>
                                <a:lnTo>
                                  <a:pt x="509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6717932" name="Freeform 6"/>
                        <wps:cNvSpPr>
                          <a:spLocks/>
                        </wps:cNvSpPr>
                        <wps:spPr bwMode="auto">
                          <a:xfrm>
                            <a:off x="2846" y="656"/>
                            <a:ext cx="5096" cy="596"/>
                          </a:xfrm>
                          <a:custGeom>
                            <a:avLst/>
                            <a:gdLst>
                              <a:gd name="T0" fmla="*/ 0 w 5096"/>
                              <a:gd name="T1" fmla="*/ 595 h 596"/>
                              <a:gd name="T2" fmla="*/ 5096 w 5096"/>
                              <a:gd name="T3" fmla="*/ 595 h 596"/>
                              <a:gd name="T4" fmla="*/ 5096 w 5096"/>
                              <a:gd name="T5" fmla="*/ 0 h 596"/>
                              <a:gd name="T6" fmla="*/ 0 w 5096"/>
                              <a:gd name="T7" fmla="*/ 0 h 596"/>
                              <a:gd name="T8" fmla="*/ 0 w 5096"/>
                              <a:gd name="T9" fmla="*/ 595 h 596"/>
                            </a:gdLst>
                            <a:ahLst/>
                            <a:cxnLst>
                              <a:cxn ang="0">
                                <a:pos x="T0" y="T1"/>
                              </a:cxn>
                              <a:cxn ang="0">
                                <a:pos x="T2" y="T3"/>
                              </a:cxn>
                              <a:cxn ang="0">
                                <a:pos x="T4" y="T5"/>
                              </a:cxn>
                              <a:cxn ang="0">
                                <a:pos x="T6" y="T7"/>
                              </a:cxn>
                              <a:cxn ang="0">
                                <a:pos x="T8" y="T9"/>
                              </a:cxn>
                            </a:cxnLst>
                            <a:rect l="0" t="0" r="r" b="b"/>
                            <a:pathLst>
                              <a:path w="5096" h="596">
                                <a:moveTo>
                                  <a:pt x="0" y="595"/>
                                </a:moveTo>
                                <a:lnTo>
                                  <a:pt x="5096" y="595"/>
                                </a:lnTo>
                                <a:lnTo>
                                  <a:pt x="5096" y="0"/>
                                </a:lnTo>
                                <a:lnTo>
                                  <a:pt x="0" y="0"/>
                                </a:lnTo>
                                <a:lnTo>
                                  <a:pt x="0" y="595"/>
                                </a:lnTo>
                                <a:close/>
                              </a:path>
                            </a:pathLst>
                          </a:custGeom>
                          <a:noFill/>
                          <a:ln w="6350">
                            <a:solidFill>
                              <a:srgbClr val="93959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13404312"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8636" y="794"/>
                            <a:ext cx="300" cy="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0052498" name="Freeform 8"/>
                        <wps:cNvSpPr>
                          <a:spLocks/>
                        </wps:cNvSpPr>
                        <wps:spPr bwMode="auto">
                          <a:xfrm>
                            <a:off x="9182" y="656"/>
                            <a:ext cx="2096" cy="596"/>
                          </a:xfrm>
                          <a:custGeom>
                            <a:avLst/>
                            <a:gdLst>
                              <a:gd name="T0" fmla="*/ 2095 w 2096"/>
                              <a:gd name="T1" fmla="*/ 0 h 596"/>
                              <a:gd name="T2" fmla="*/ 0 w 2096"/>
                              <a:gd name="T3" fmla="*/ 0 h 596"/>
                              <a:gd name="T4" fmla="*/ 0 w 2096"/>
                              <a:gd name="T5" fmla="*/ 595 h 596"/>
                              <a:gd name="T6" fmla="*/ 2095 w 2096"/>
                              <a:gd name="T7" fmla="*/ 595 h 596"/>
                              <a:gd name="T8" fmla="*/ 2095 w 2096"/>
                              <a:gd name="T9" fmla="*/ 0 h 596"/>
                            </a:gdLst>
                            <a:ahLst/>
                            <a:cxnLst>
                              <a:cxn ang="0">
                                <a:pos x="T0" y="T1"/>
                              </a:cxn>
                              <a:cxn ang="0">
                                <a:pos x="T2" y="T3"/>
                              </a:cxn>
                              <a:cxn ang="0">
                                <a:pos x="T4" y="T5"/>
                              </a:cxn>
                              <a:cxn ang="0">
                                <a:pos x="T6" y="T7"/>
                              </a:cxn>
                              <a:cxn ang="0">
                                <a:pos x="T8" y="T9"/>
                              </a:cxn>
                            </a:cxnLst>
                            <a:rect l="0" t="0" r="r" b="b"/>
                            <a:pathLst>
                              <a:path w="2096" h="596">
                                <a:moveTo>
                                  <a:pt x="2095" y="0"/>
                                </a:moveTo>
                                <a:lnTo>
                                  <a:pt x="0" y="0"/>
                                </a:lnTo>
                                <a:lnTo>
                                  <a:pt x="0" y="595"/>
                                </a:lnTo>
                                <a:lnTo>
                                  <a:pt x="2095" y="595"/>
                                </a:lnTo>
                                <a:lnTo>
                                  <a:pt x="209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8685786" name="Freeform 9"/>
                        <wps:cNvSpPr>
                          <a:spLocks/>
                        </wps:cNvSpPr>
                        <wps:spPr bwMode="auto">
                          <a:xfrm>
                            <a:off x="9182" y="656"/>
                            <a:ext cx="2096" cy="596"/>
                          </a:xfrm>
                          <a:custGeom>
                            <a:avLst/>
                            <a:gdLst>
                              <a:gd name="T0" fmla="*/ 0 w 2096"/>
                              <a:gd name="T1" fmla="*/ 595 h 596"/>
                              <a:gd name="T2" fmla="*/ 2095 w 2096"/>
                              <a:gd name="T3" fmla="*/ 595 h 596"/>
                              <a:gd name="T4" fmla="*/ 2095 w 2096"/>
                              <a:gd name="T5" fmla="*/ 0 h 596"/>
                              <a:gd name="T6" fmla="*/ 0 w 2096"/>
                              <a:gd name="T7" fmla="*/ 0 h 596"/>
                              <a:gd name="T8" fmla="*/ 0 w 2096"/>
                              <a:gd name="T9" fmla="*/ 595 h 596"/>
                            </a:gdLst>
                            <a:ahLst/>
                            <a:cxnLst>
                              <a:cxn ang="0">
                                <a:pos x="T0" y="T1"/>
                              </a:cxn>
                              <a:cxn ang="0">
                                <a:pos x="T2" y="T3"/>
                              </a:cxn>
                              <a:cxn ang="0">
                                <a:pos x="T4" y="T5"/>
                              </a:cxn>
                              <a:cxn ang="0">
                                <a:pos x="T6" y="T7"/>
                              </a:cxn>
                              <a:cxn ang="0">
                                <a:pos x="T8" y="T9"/>
                              </a:cxn>
                            </a:cxnLst>
                            <a:rect l="0" t="0" r="r" b="b"/>
                            <a:pathLst>
                              <a:path w="2096" h="596">
                                <a:moveTo>
                                  <a:pt x="0" y="595"/>
                                </a:moveTo>
                                <a:lnTo>
                                  <a:pt x="2095" y="595"/>
                                </a:lnTo>
                                <a:lnTo>
                                  <a:pt x="2095" y="0"/>
                                </a:lnTo>
                                <a:lnTo>
                                  <a:pt x="0" y="0"/>
                                </a:lnTo>
                                <a:lnTo>
                                  <a:pt x="0" y="595"/>
                                </a:lnTo>
                                <a:close/>
                              </a:path>
                            </a:pathLst>
                          </a:custGeom>
                          <a:noFill/>
                          <a:ln w="6350">
                            <a:solidFill>
                              <a:srgbClr val="93959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60997706"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943" y="1091"/>
                            <a:ext cx="80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5E27E3B" id="Grupa 5" o:spid="_x0000_s1026" style="position:absolute;margin-left:21.25pt;margin-top:38.6pt;width:555.6pt;height:49.4pt;z-index:251658240;mso-wrap-distance-left:0;mso-wrap-distance-right:0;mso-position-horizontal-relative:page" coordorigin="605,478" coordsize="11112,9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" o:allowincell="f">
                <v:shape id="Freeform 3" o:spid="_x0000_s1027" style="position:absolute;left:605;top:478;width:11112;height:988;visibility:visible;mso-wrap-style:square;v-text-anchor:top" coordsize="11112,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" path="m11111,l,,,987r11111,l11111,xe" fillcolor="#eba49a" stroked="f">
                  <v:path arrowok="t" o:connecttype="custom" o:connectlocs="11111,0;0,0;0,987;11111,987;11111,0"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1047;top:906;width:1480;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">
                  <v:imagedata r:id="rId15" o:title=""/>
                </v:shape>
                <v:shape id="Freeform 5" o:spid="_x0000_s1029" style="position:absolute;left:2846;top:656;width:5096;height:596;visibility:visible;mso-wrap-style:square;v-text-anchor:top" coordsize="509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" path="m5096,l,,,595r5096,l5096,xe" stroked="f">
                  <v:path arrowok="t" o:connecttype="custom" o:connectlocs="5096,0;0,0;0,595;5096,595;5096,0" o:connectangles="0,0,0,0,0"/>
                </v:shape>
                <v:shape id="Freeform 6" o:spid="_x0000_s1030" style="position:absolute;left:2846;top:656;width:5096;height:596;visibility:visible;mso-wrap-style:square;v-text-anchor:top" coordsize="509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" path="m,595r5096,l5096,,,,,595xe" filled="f" strokecolor="#939598" strokeweight=".5pt">
                  <v:path arrowok="t" o:connecttype="custom" o:connectlocs="0,595;5096,595;5096,0;0,0;0,595" o:connectangles="0,0,0,0,0"/>
                </v:shape>
                <v:shape id="Picture 7" o:spid="_x0000_s1031" type="#_x0000_t75" style="position:absolute;left:8636;top:794;width:300;height: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">
                  <v:imagedata r:id="rId16" o:title=""/>
                </v:shape>
                <v:shape id="Freeform 8" o:spid="_x0000_s1032" style="position:absolute;left:9182;top:656;width:2096;height:596;visibility:visible;mso-wrap-style:square;v-text-anchor:top" coordsize="209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" path="m2095,l,,,595r2095,l2095,xe" stroked="f">
                  <v:path arrowok="t" o:connecttype="custom" o:connectlocs="2095,0;0,0;0,595;2095,595;2095,0" o:connectangles="0,0,0,0,0"/>
                </v:shape>
                <v:shape id="Freeform 9" o:spid="_x0000_s1033" style="position:absolute;left:9182;top:656;width:2096;height:596;visibility:visible;mso-wrap-style:square;v-text-anchor:top" coordsize="209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" path="m,595r2095,l2095,,,,,595xe" filled="f" strokecolor="#939598" strokeweight=".5pt">
                  <v:path arrowok="t" o:connecttype="custom" o:connectlocs="0,595;2095,595;2095,0;0,0;0,595" o:connectangles="0,0,0,0,0"/>
                </v:shape>
                <v:shape id="Picture 10" o:spid="_x0000_s1034" type="#_x0000_t75" style="position:absolute;left:4943;top:1091;width:80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">
                  <v:imagedata r:id="rId17" o:title=""/>
                </v:shape>
                <w10:wrap type="topAndBottom" anchorx="page"/>
              </v:group>
            </w:pict>
          </mc:Fallback>
        </mc:AlternateContent>
      </w:r>
      <w:r>
        <w:t>Po</w:t>
      </w:r>
      <w:r w:rsidRPr="00B84F1C">
        <w:rPr>
          <w:i/>
          <w:iCs/>
        </w:rPr>
        <w:t>twierdzam otrzymanie formularza informacyjnego dotyczącego kredytu konsumenckiego</w:t>
      </w:r>
    </w:p>
    <w:sectPr w:rsidR="00B84F1C" w:rsidRPr="00B84F1C" w:rsidSect="000A622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nna Szumińska" w:date="2023-05-18T14:02:00Z" w:initials="AS">
    <w:p w14:paraId="712897E6" w14:textId="3E41B537" w:rsidR="00F7345F" w:rsidRDefault="00F7345F">
      <w:pPr>
        <w:pStyle w:val="Tekstkomentarza"/>
      </w:pPr>
      <w:r>
        <w:rPr>
          <w:rStyle w:val="Odwoaniedokomentarza"/>
        </w:rPr>
        <w:annotationRef/>
      </w:r>
      <w:r>
        <w:t>Potrzebny aktualny adres</w:t>
      </w:r>
    </w:p>
  </w:comment>
  <w:comment w:id="7" w:author="Anna Szumińska" w:date="2023-05-18T13:52:00Z" w:initials="AS">
    <w:p w14:paraId="4EE4C3A0" w14:textId="3CC22EEF" w:rsidR="00F7345F" w:rsidRDefault="00F7345F">
      <w:pPr>
        <w:pStyle w:val="Tekstkomentarza"/>
      </w:pPr>
      <w:r>
        <w:rPr>
          <w:rStyle w:val="Odwoaniedokomentarza"/>
        </w:rPr>
        <w:annotationRef/>
      </w:r>
      <w:r>
        <w:t>To ma chyba wylecieć? Nie ma pośrednika przecież.</w:t>
      </w:r>
    </w:p>
  </w:comment>
  <w:comment w:id="17" w:author="Anna Szumińska" w:date="2023-05-15T11:21:00Z" w:initials="AS">
    <w:p w14:paraId="77BD8D70" w14:textId="77777777" w:rsidR="000A6228" w:rsidRDefault="000A6228" w:rsidP="000A6228">
      <w:pPr>
        <w:pStyle w:val="Tekstkomentarza"/>
      </w:pPr>
      <w:r>
        <w:rPr>
          <w:rStyle w:val="Odwoaniedokomentarza"/>
        </w:rPr>
        <w:annotationRef/>
      </w:r>
      <w:r>
        <w:t>Wariant I</w:t>
      </w:r>
    </w:p>
  </w:comment>
  <w:comment w:id="34" w:author="Marcin" w:date="2023-01-27T15:45:00Z" w:initials="M">
    <w:p w14:paraId="63189472" w14:textId="77777777" w:rsidR="00E919A1" w:rsidRDefault="00E919A1">
      <w:pPr>
        <w:pStyle w:val="Tekstkomentarza"/>
      </w:pPr>
      <w:r>
        <w:rPr>
          <w:rStyle w:val="Odwoaniedokomentarza"/>
        </w:rPr>
        <w:annotationRef/>
      </w:r>
      <w:r>
        <w:t>Zmiana na  V</w:t>
      </w:r>
    </w:p>
  </w:comment>
  <w:comment w:id="35" w:author="Anna Szumińska" w:date="2023-05-18T14:03:00Z" w:initials="AS">
    <w:p w14:paraId="263ABB74" w14:textId="21A0E222" w:rsidR="00E35D4D" w:rsidRDefault="00E35D4D">
      <w:pPr>
        <w:pStyle w:val="Tekstkomentarza"/>
      </w:pPr>
      <w:r>
        <w:rPr>
          <w:rStyle w:val="Odwoaniedokomentarza"/>
        </w:rPr>
        <w:annotationRef/>
      </w:r>
      <w:r>
        <w:t>jest V</w:t>
      </w:r>
    </w:p>
  </w:comment>
  <w:comment w:id="40" w:author="Marcin" w:date="2023-01-27T15:45:00Z" w:initials="M">
    <w:p w14:paraId="4D27DC65" w14:textId="77777777" w:rsidR="00E919A1" w:rsidRDefault="00E919A1">
      <w:pPr>
        <w:pStyle w:val="Tekstkomentarza"/>
      </w:pPr>
      <w:r>
        <w:rPr>
          <w:rStyle w:val="Odwoaniedokomentarza"/>
        </w:rPr>
        <w:annotationRef/>
      </w:r>
      <w:r>
        <w:t>Zmiana na  : obsługi administracyjno-biurowej</w:t>
      </w:r>
    </w:p>
  </w:comment>
  <w:comment w:id="41" w:author="Anna Szumińska" w:date="2023-05-18T13:58:00Z" w:initials="AS">
    <w:p w14:paraId="63A699A0" w14:textId="77777777" w:rsidR="00F7345F" w:rsidRDefault="00F7345F">
      <w:pPr>
        <w:pStyle w:val="Tekstkomentarza"/>
      </w:pPr>
      <w:r>
        <w:rPr>
          <w:rStyle w:val="Odwoaniedokomentarza"/>
        </w:rPr>
        <w:annotationRef/>
      </w:r>
      <w:r>
        <w:t>czy tak?</w:t>
      </w:r>
    </w:p>
    <w:p w14:paraId="0E156010" w14:textId="77777777" w:rsidR="00E4304B" w:rsidRDefault="00E4304B">
      <w:pPr>
        <w:pStyle w:val="Tekstkomentarza"/>
      </w:pPr>
      <w:r>
        <w:t>Zwrócę uwagę, ze w umowie pożyczki w definicji tej opłaty mamy:</w:t>
      </w:r>
    </w:p>
    <w:p w14:paraId="51B40D8E" w14:textId="77777777" w:rsidR="00E4304B" w:rsidRDefault="00E4304B" w:rsidP="00E4304B">
      <w:pPr>
        <w:pStyle w:val="Tekstpodstawowy"/>
        <w:kinsoku w:val="0"/>
        <w:overflowPunct w:val="0"/>
        <w:spacing w:line="230" w:lineRule="auto"/>
        <w:ind w:left="277" w:right="295"/>
        <w:jc w:val="both"/>
        <w:rPr>
          <w:color w:val="231F20"/>
          <w:sz w:val="24"/>
          <w:szCs w:val="24"/>
        </w:rPr>
      </w:pPr>
      <w:r>
        <w:rPr>
          <w:b/>
          <w:bCs/>
          <w:color w:val="231F20"/>
          <w:spacing w:val="-4"/>
          <w:sz w:val="24"/>
          <w:szCs w:val="24"/>
        </w:rPr>
        <w:t>Opłata</w:t>
      </w:r>
      <w:r>
        <w:rPr>
          <w:b/>
          <w:bCs/>
          <w:color w:val="231F20"/>
          <w:spacing w:val="-7"/>
          <w:sz w:val="24"/>
          <w:szCs w:val="24"/>
        </w:rPr>
        <w:t xml:space="preserve"> </w:t>
      </w:r>
      <w:r>
        <w:rPr>
          <w:b/>
          <w:bCs/>
          <w:color w:val="231F20"/>
          <w:spacing w:val="-4"/>
          <w:sz w:val="24"/>
          <w:szCs w:val="24"/>
        </w:rPr>
        <w:t>za</w:t>
      </w:r>
      <w:r>
        <w:rPr>
          <w:b/>
          <w:bCs/>
          <w:color w:val="231F20"/>
          <w:spacing w:val="-7"/>
          <w:sz w:val="24"/>
          <w:szCs w:val="24"/>
        </w:rPr>
        <w:t xml:space="preserve"> </w:t>
      </w:r>
      <w:r>
        <w:rPr>
          <w:b/>
          <w:bCs/>
          <w:color w:val="231F20"/>
          <w:spacing w:val="-4"/>
          <w:sz w:val="24"/>
          <w:szCs w:val="24"/>
        </w:rPr>
        <w:t>zarządzanie</w:t>
      </w:r>
      <w:r>
        <w:rPr>
          <w:b/>
          <w:bCs/>
          <w:color w:val="231F20"/>
          <w:spacing w:val="-7"/>
          <w:sz w:val="24"/>
          <w:szCs w:val="24"/>
        </w:rPr>
        <w:t xml:space="preserve"> </w:t>
      </w:r>
      <w:r>
        <w:rPr>
          <w:b/>
          <w:bCs/>
          <w:color w:val="231F20"/>
          <w:spacing w:val="-4"/>
          <w:sz w:val="24"/>
          <w:szCs w:val="24"/>
        </w:rPr>
        <w:t>pożyczką</w:t>
      </w:r>
      <w:r>
        <w:rPr>
          <w:b/>
          <w:bCs/>
          <w:color w:val="231F20"/>
          <w:spacing w:val="-7"/>
          <w:sz w:val="24"/>
          <w:szCs w:val="24"/>
        </w:rPr>
        <w:t xml:space="preserve"> </w:t>
      </w:r>
      <w:r>
        <w:rPr>
          <w:color w:val="231F20"/>
          <w:spacing w:val="-4"/>
          <w:sz w:val="24"/>
          <w:szCs w:val="24"/>
        </w:rPr>
        <w:t>-</w:t>
      </w:r>
      <w:r>
        <w:rPr>
          <w:color w:val="231F20"/>
          <w:spacing w:val="-7"/>
          <w:sz w:val="24"/>
          <w:szCs w:val="24"/>
        </w:rPr>
        <w:t xml:space="preserve"> </w:t>
      </w:r>
      <w:r>
        <w:rPr>
          <w:color w:val="231F20"/>
          <w:spacing w:val="-4"/>
          <w:sz w:val="24"/>
          <w:szCs w:val="24"/>
        </w:rPr>
        <w:t>pobierana</w:t>
      </w:r>
      <w:r>
        <w:rPr>
          <w:color w:val="231F20"/>
          <w:spacing w:val="-7"/>
          <w:sz w:val="24"/>
          <w:szCs w:val="24"/>
        </w:rPr>
        <w:t xml:space="preserve"> </w:t>
      </w:r>
      <w:r>
        <w:rPr>
          <w:color w:val="231F20"/>
          <w:spacing w:val="-4"/>
          <w:sz w:val="24"/>
          <w:szCs w:val="24"/>
        </w:rPr>
        <w:t>od</w:t>
      </w:r>
      <w:r>
        <w:rPr>
          <w:color w:val="231F20"/>
          <w:spacing w:val="-7"/>
          <w:sz w:val="24"/>
          <w:szCs w:val="24"/>
        </w:rPr>
        <w:t xml:space="preserve"> </w:t>
      </w:r>
      <w:r>
        <w:rPr>
          <w:color w:val="231F20"/>
          <w:spacing w:val="-4"/>
          <w:sz w:val="24"/>
          <w:szCs w:val="24"/>
        </w:rPr>
        <w:t>Klienta</w:t>
      </w:r>
      <w:r>
        <w:rPr>
          <w:color w:val="231F20"/>
          <w:spacing w:val="-7"/>
          <w:sz w:val="24"/>
          <w:szCs w:val="24"/>
        </w:rPr>
        <w:t xml:space="preserve"> </w:t>
      </w:r>
      <w:r>
        <w:rPr>
          <w:color w:val="231F20"/>
          <w:spacing w:val="-4"/>
          <w:sz w:val="24"/>
          <w:szCs w:val="24"/>
        </w:rPr>
        <w:t>przez</w:t>
      </w:r>
      <w:r>
        <w:rPr>
          <w:color w:val="231F20"/>
          <w:spacing w:val="-7"/>
          <w:sz w:val="24"/>
          <w:szCs w:val="24"/>
        </w:rPr>
        <w:t xml:space="preserve"> </w:t>
      </w:r>
      <w:r>
        <w:rPr>
          <w:color w:val="231F20"/>
          <w:spacing w:val="-4"/>
          <w:sz w:val="24"/>
          <w:szCs w:val="24"/>
        </w:rPr>
        <w:t>Po</w:t>
      </w:r>
      <w:r>
        <w:rPr>
          <w:color w:val="231F20"/>
          <w:spacing w:val="-6"/>
          <w:sz w:val="24"/>
          <w:szCs w:val="24"/>
        </w:rPr>
        <w:t xml:space="preserve">życzkodawcę, jako comiesięczne wynagrodzenie doliczane do Raty </w:t>
      </w:r>
      <w:r>
        <w:rPr>
          <w:color w:val="231F20"/>
          <w:spacing w:val="-8"/>
          <w:sz w:val="24"/>
          <w:szCs w:val="24"/>
        </w:rPr>
        <w:t>Pożyczki</w:t>
      </w:r>
      <w:r>
        <w:rPr>
          <w:color w:val="231F20"/>
          <w:sz w:val="24"/>
          <w:szCs w:val="24"/>
        </w:rPr>
        <w:t xml:space="preserve"> </w:t>
      </w:r>
      <w:r>
        <w:rPr>
          <w:color w:val="231F20"/>
          <w:spacing w:val="-8"/>
          <w:sz w:val="24"/>
          <w:szCs w:val="24"/>
        </w:rPr>
        <w:t>Klienta</w:t>
      </w:r>
      <w:r>
        <w:rPr>
          <w:color w:val="231F20"/>
          <w:sz w:val="24"/>
          <w:szCs w:val="24"/>
        </w:rPr>
        <w:t xml:space="preserve"> </w:t>
      </w:r>
      <w:r>
        <w:rPr>
          <w:color w:val="231F20"/>
          <w:spacing w:val="-8"/>
          <w:sz w:val="24"/>
          <w:szCs w:val="24"/>
        </w:rPr>
        <w:t>zawierające</w:t>
      </w:r>
      <w:r>
        <w:rPr>
          <w:color w:val="231F20"/>
          <w:sz w:val="24"/>
          <w:szCs w:val="24"/>
        </w:rPr>
        <w:t xml:space="preserve"> </w:t>
      </w:r>
      <w:r>
        <w:rPr>
          <w:color w:val="231F20"/>
          <w:spacing w:val="-8"/>
          <w:sz w:val="24"/>
          <w:szCs w:val="24"/>
        </w:rPr>
        <w:t>koszty</w:t>
      </w:r>
      <w:r>
        <w:rPr>
          <w:color w:val="231F20"/>
          <w:sz w:val="24"/>
          <w:szCs w:val="24"/>
        </w:rPr>
        <w:t xml:space="preserve"> </w:t>
      </w:r>
      <w:r>
        <w:rPr>
          <w:color w:val="231F20"/>
          <w:spacing w:val="-8"/>
          <w:sz w:val="24"/>
          <w:szCs w:val="24"/>
        </w:rPr>
        <w:t>rozliczenia</w:t>
      </w:r>
      <w:r>
        <w:rPr>
          <w:color w:val="231F20"/>
          <w:sz w:val="24"/>
          <w:szCs w:val="24"/>
        </w:rPr>
        <w:t xml:space="preserve"> </w:t>
      </w:r>
      <w:r>
        <w:rPr>
          <w:color w:val="231F20"/>
          <w:spacing w:val="-8"/>
          <w:sz w:val="24"/>
          <w:szCs w:val="24"/>
        </w:rPr>
        <w:t>bieżącej</w:t>
      </w:r>
      <w:r>
        <w:rPr>
          <w:color w:val="231F20"/>
          <w:sz w:val="24"/>
          <w:szCs w:val="24"/>
        </w:rPr>
        <w:t xml:space="preserve"> </w:t>
      </w:r>
      <w:r>
        <w:rPr>
          <w:color w:val="231F20"/>
          <w:spacing w:val="-8"/>
          <w:sz w:val="24"/>
          <w:szCs w:val="24"/>
        </w:rPr>
        <w:t>Raty</w:t>
      </w:r>
      <w:r>
        <w:rPr>
          <w:color w:val="231F20"/>
          <w:sz w:val="24"/>
          <w:szCs w:val="24"/>
        </w:rPr>
        <w:t xml:space="preserve"> </w:t>
      </w:r>
      <w:r>
        <w:rPr>
          <w:color w:val="231F20"/>
          <w:spacing w:val="-8"/>
          <w:sz w:val="24"/>
          <w:szCs w:val="24"/>
        </w:rPr>
        <w:t>i</w:t>
      </w:r>
      <w:r>
        <w:rPr>
          <w:color w:val="231F20"/>
          <w:sz w:val="24"/>
          <w:szCs w:val="24"/>
        </w:rPr>
        <w:t xml:space="preserve"> </w:t>
      </w:r>
      <w:r>
        <w:rPr>
          <w:color w:val="231F20"/>
          <w:spacing w:val="-8"/>
          <w:sz w:val="24"/>
          <w:szCs w:val="24"/>
        </w:rPr>
        <w:t>zarzą</w:t>
      </w:r>
      <w:r>
        <w:rPr>
          <w:color w:val="231F20"/>
          <w:spacing w:val="-10"/>
          <w:sz w:val="24"/>
          <w:szCs w:val="24"/>
        </w:rPr>
        <w:t>dzania</w:t>
      </w:r>
      <w:r>
        <w:rPr>
          <w:color w:val="231F20"/>
          <w:sz w:val="24"/>
          <w:szCs w:val="24"/>
        </w:rPr>
        <w:t xml:space="preserve"> </w:t>
      </w:r>
      <w:r>
        <w:rPr>
          <w:color w:val="231F20"/>
          <w:spacing w:val="-10"/>
          <w:sz w:val="24"/>
          <w:szCs w:val="24"/>
        </w:rPr>
        <w:t>płatnością</w:t>
      </w:r>
      <w:r>
        <w:rPr>
          <w:color w:val="231F20"/>
          <w:sz w:val="24"/>
          <w:szCs w:val="24"/>
        </w:rPr>
        <w:t xml:space="preserve"> </w:t>
      </w:r>
      <w:r>
        <w:rPr>
          <w:color w:val="231F20"/>
          <w:spacing w:val="-10"/>
          <w:sz w:val="24"/>
          <w:szCs w:val="24"/>
        </w:rPr>
        <w:t>kolejnych</w:t>
      </w:r>
      <w:r>
        <w:rPr>
          <w:color w:val="231F20"/>
          <w:sz w:val="24"/>
          <w:szCs w:val="24"/>
        </w:rPr>
        <w:t xml:space="preserve"> </w:t>
      </w:r>
      <w:r>
        <w:rPr>
          <w:color w:val="231F20"/>
          <w:spacing w:val="-10"/>
          <w:sz w:val="24"/>
          <w:szCs w:val="24"/>
        </w:rPr>
        <w:t>Rat</w:t>
      </w:r>
      <w:r>
        <w:rPr>
          <w:color w:val="231F20"/>
          <w:sz w:val="24"/>
          <w:szCs w:val="24"/>
        </w:rPr>
        <w:t xml:space="preserve"> </w:t>
      </w:r>
      <w:r>
        <w:rPr>
          <w:color w:val="231F20"/>
          <w:spacing w:val="-10"/>
          <w:sz w:val="24"/>
          <w:szCs w:val="24"/>
        </w:rPr>
        <w:t>(m.in.:</w:t>
      </w:r>
      <w:r>
        <w:rPr>
          <w:color w:val="231F20"/>
          <w:sz w:val="24"/>
          <w:szCs w:val="24"/>
        </w:rPr>
        <w:t xml:space="preserve"> </w:t>
      </w:r>
      <w:r>
        <w:rPr>
          <w:color w:val="231F20"/>
          <w:spacing w:val="-10"/>
          <w:sz w:val="24"/>
          <w:szCs w:val="24"/>
        </w:rPr>
        <w:t>koszty</w:t>
      </w:r>
      <w:r>
        <w:rPr>
          <w:color w:val="231F20"/>
          <w:sz w:val="24"/>
          <w:szCs w:val="24"/>
        </w:rPr>
        <w:t xml:space="preserve"> </w:t>
      </w:r>
      <w:r>
        <w:rPr>
          <w:color w:val="231F20"/>
          <w:spacing w:val="-10"/>
          <w:sz w:val="24"/>
          <w:szCs w:val="24"/>
        </w:rPr>
        <w:t>druku,</w:t>
      </w:r>
      <w:r>
        <w:rPr>
          <w:color w:val="231F20"/>
          <w:sz w:val="24"/>
          <w:szCs w:val="24"/>
        </w:rPr>
        <w:t xml:space="preserve"> </w:t>
      </w:r>
      <w:r>
        <w:rPr>
          <w:color w:val="231F20"/>
          <w:spacing w:val="-10"/>
          <w:sz w:val="24"/>
          <w:szCs w:val="24"/>
        </w:rPr>
        <w:t>obsługi</w:t>
      </w:r>
      <w:r>
        <w:rPr>
          <w:color w:val="231F20"/>
          <w:sz w:val="24"/>
          <w:szCs w:val="24"/>
        </w:rPr>
        <w:t xml:space="preserve"> </w:t>
      </w:r>
      <w:r>
        <w:rPr>
          <w:color w:val="231F20"/>
          <w:spacing w:val="-10"/>
          <w:sz w:val="24"/>
          <w:szCs w:val="24"/>
        </w:rPr>
        <w:t>bankowej,</w:t>
      </w:r>
      <w:r>
        <w:rPr>
          <w:color w:val="231F20"/>
          <w:sz w:val="24"/>
          <w:szCs w:val="24"/>
        </w:rPr>
        <w:t xml:space="preserve"> </w:t>
      </w:r>
      <w:r>
        <w:rPr>
          <w:color w:val="231F20"/>
          <w:spacing w:val="-10"/>
          <w:sz w:val="24"/>
          <w:szCs w:val="24"/>
        </w:rPr>
        <w:t>systemu</w:t>
      </w:r>
      <w:r>
        <w:rPr>
          <w:color w:val="231F20"/>
          <w:sz w:val="24"/>
          <w:szCs w:val="24"/>
        </w:rPr>
        <w:t xml:space="preserve"> </w:t>
      </w:r>
      <w:r>
        <w:rPr>
          <w:color w:val="231F20"/>
          <w:spacing w:val="-10"/>
          <w:sz w:val="24"/>
          <w:szCs w:val="24"/>
        </w:rPr>
        <w:t>IT,</w:t>
      </w:r>
      <w:r>
        <w:rPr>
          <w:color w:val="231F20"/>
          <w:sz w:val="24"/>
          <w:szCs w:val="24"/>
        </w:rPr>
        <w:t xml:space="preserve"> </w:t>
      </w:r>
      <w:r w:rsidRPr="00E4304B">
        <w:rPr>
          <w:b/>
          <w:bCs/>
          <w:color w:val="231F20"/>
          <w:spacing w:val="-10"/>
          <w:sz w:val="24"/>
          <w:szCs w:val="24"/>
          <w:u w:val="single"/>
        </w:rPr>
        <w:t>obsługi</w:t>
      </w:r>
      <w:r w:rsidRPr="00E4304B">
        <w:rPr>
          <w:b/>
          <w:bCs/>
          <w:color w:val="231F20"/>
          <w:sz w:val="24"/>
          <w:szCs w:val="24"/>
          <w:u w:val="single"/>
        </w:rPr>
        <w:t xml:space="preserve"> </w:t>
      </w:r>
      <w:r w:rsidRPr="00E4304B">
        <w:rPr>
          <w:b/>
          <w:bCs/>
          <w:color w:val="231F20"/>
          <w:spacing w:val="-10"/>
          <w:sz w:val="24"/>
          <w:szCs w:val="24"/>
          <w:u w:val="single"/>
        </w:rPr>
        <w:t>administracyjnooperacyjnej</w:t>
      </w:r>
      <w:r>
        <w:rPr>
          <w:color w:val="231F20"/>
          <w:sz w:val="24"/>
          <w:szCs w:val="24"/>
        </w:rPr>
        <w:t xml:space="preserve"> </w:t>
      </w:r>
      <w:r>
        <w:rPr>
          <w:color w:val="231F20"/>
          <w:spacing w:val="-10"/>
          <w:sz w:val="24"/>
          <w:szCs w:val="24"/>
        </w:rPr>
        <w:t>itp.)</w:t>
      </w:r>
      <w:r>
        <w:rPr>
          <w:color w:val="231F20"/>
          <w:sz w:val="24"/>
          <w:szCs w:val="24"/>
        </w:rPr>
        <w:t xml:space="preserve"> </w:t>
      </w:r>
      <w:r>
        <w:rPr>
          <w:color w:val="231F20"/>
          <w:spacing w:val="-10"/>
          <w:sz w:val="24"/>
          <w:szCs w:val="24"/>
        </w:rPr>
        <w:t>w</w:t>
      </w:r>
      <w:r>
        <w:rPr>
          <w:color w:val="231F20"/>
          <w:sz w:val="24"/>
          <w:szCs w:val="24"/>
        </w:rPr>
        <w:t xml:space="preserve"> </w:t>
      </w:r>
      <w:r>
        <w:rPr>
          <w:color w:val="231F20"/>
          <w:spacing w:val="-10"/>
          <w:sz w:val="24"/>
          <w:szCs w:val="24"/>
        </w:rPr>
        <w:t>Okresie</w:t>
      </w:r>
      <w:r>
        <w:rPr>
          <w:color w:val="231F20"/>
          <w:sz w:val="24"/>
          <w:szCs w:val="24"/>
        </w:rPr>
        <w:t xml:space="preserve"> </w:t>
      </w:r>
      <w:r>
        <w:rPr>
          <w:color w:val="231F20"/>
          <w:spacing w:val="-10"/>
          <w:sz w:val="24"/>
          <w:szCs w:val="24"/>
        </w:rPr>
        <w:t>spłaty</w:t>
      </w:r>
      <w:r>
        <w:rPr>
          <w:color w:val="231F20"/>
          <w:spacing w:val="-8"/>
          <w:sz w:val="24"/>
          <w:szCs w:val="24"/>
        </w:rPr>
        <w:t xml:space="preserve"> Pożyczki,</w:t>
      </w:r>
      <w:r>
        <w:rPr>
          <w:color w:val="231F20"/>
          <w:spacing w:val="-5"/>
          <w:sz w:val="24"/>
          <w:szCs w:val="24"/>
        </w:rPr>
        <w:t xml:space="preserve"> </w:t>
      </w:r>
      <w:r>
        <w:rPr>
          <w:color w:val="231F20"/>
          <w:spacing w:val="-8"/>
          <w:sz w:val="24"/>
          <w:szCs w:val="24"/>
        </w:rPr>
        <w:t>jednak</w:t>
      </w:r>
      <w:r>
        <w:rPr>
          <w:color w:val="231F20"/>
          <w:spacing w:val="-4"/>
          <w:sz w:val="24"/>
          <w:szCs w:val="24"/>
        </w:rPr>
        <w:t xml:space="preserve"> </w:t>
      </w:r>
      <w:r>
        <w:rPr>
          <w:color w:val="231F20"/>
          <w:spacing w:val="-8"/>
          <w:sz w:val="24"/>
          <w:szCs w:val="24"/>
        </w:rPr>
        <w:t>nie</w:t>
      </w:r>
      <w:r>
        <w:rPr>
          <w:color w:val="231F20"/>
          <w:spacing w:val="-5"/>
          <w:sz w:val="24"/>
          <w:szCs w:val="24"/>
        </w:rPr>
        <w:t xml:space="preserve"> </w:t>
      </w:r>
      <w:r>
        <w:rPr>
          <w:color w:val="231F20"/>
          <w:spacing w:val="-8"/>
          <w:sz w:val="24"/>
          <w:szCs w:val="24"/>
        </w:rPr>
        <w:t>dłużej</w:t>
      </w:r>
      <w:r>
        <w:rPr>
          <w:color w:val="231F20"/>
          <w:spacing w:val="-4"/>
          <w:sz w:val="24"/>
          <w:szCs w:val="24"/>
        </w:rPr>
        <w:t xml:space="preserve"> </w:t>
      </w:r>
      <w:r>
        <w:rPr>
          <w:color w:val="231F20"/>
          <w:spacing w:val="-8"/>
          <w:sz w:val="24"/>
          <w:szCs w:val="24"/>
        </w:rPr>
        <w:t>niż</w:t>
      </w:r>
      <w:r>
        <w:rPr>
          <w:color w:val="231F20"/>
          <w:spacing w:val="-5"/>
          <w:sz w:val="24"/>
          <w:szCs w:val="24"/>
        </w:rPr>
        <w:t xml:space="preserve"> </w:t>
      </w:r>
      <w:r>
        <w:rPr>
          <w:color w:val="231F20"/>
          <w:spacing w:val="-8"/>
          <w:sz w:val="24"/>
          <w:szCs w:val="24"/>
        </w:rPr>
        <w:t>przez</w:t>
      </w:r>
      <w:r>
        <w:rPr>
          <w:color w:val="231F20"/>
          <w:spacing w:val="-5"/>
          <w:sz w:val="24"/>
          <w:szCs w:val="24"/>
        </w:rPr>
        <w:t xml:space="preserve"> </w:t>
      </w:r>
      <w:r>
        <w:rPr>
          <w:color w:val="231F20"/>
          <w:spacing w:val="-8"/>
          <w:sz w:val="24"/>
          <w:szCs w:val="24"/>
        </w:rPr>
        <w:t>okres</w:t>
      </w:r>
      <w:r>
        <w:rPr>
          <w:color w:val="231F20"/>
          <w:spacing w:val="-4"/>
          <w:sz w:val="24"/>
          <w:szCs w:val="24"/>
        </w:rPr>
        <w:t xml:space="preserve"> </w:t>
      </w:r>
      <w:r>
        <w:rPr>
          <w:color w:val="231F20"/>
          <w:spacing w:val="-8"/>
          <w:sz w:val="24"/>
          <w:szCs w:val="24"/>
        </w:rPr>
        <w:t>wskazany</w:t>
      </w:r>
      <w:r>
        <w:rPr>
          <w:color w:val="231F20"/>
          <w:spacing w:val="-5"/>
          <w:sz w:val="24"/>
          <w:szCs w:val="24"/>
        </w:rPr>
        <w:t xml:space="preserve"> </w:t>
      </w:r>
      <w:r>
        <w:rPr>
          <w:color w:val="231F20"/>
          <w:spacing w:val="-8"/>
          <w:sz w:val="24"/>
          <w:szCs w:val="24"/>
        </w:rPr>
        <w:t>w</w:t>
      </w:r>
      <w:r>
        <w:rPr>
          <w:color w:val="231F20"/>
          <w:spacing w:val="-4"/>
          <w:sz w:val="24"/>
          <w:szCs w:val="24"/>
        </w:rPr>
        <w:t xml:space="preserve"> </w:t>
      </w:r>
      <w:r>
        <w:rPr>
          <w:color w:val="231F20"/>
          <w:spacing w:val="-8"/>
          <w:sz w:val="24"/>
          <w:szCs w:val="24"/>
        </w:rPr>
        <w:t>rubryce</w:t>
      </w:r>
      <w:r>
        <w:rPr>
          <w:color w:val="231F20"/>
          <w:spacing w:val="-5"/>
          <w:sz w:val="24"/>
          <w:szCs w:val="24"/>
        </w:rPr>
        <w:t xml:space="preserve"> </w:t>
      </w:r>
      <w:r>
        <w:rPr>
          <w:color w:val="231F20"/>
          <w:spacing w:val="-8"/>
          <w:sz w:val="24"/>
          <w:szCs w:val="24"/>
        </w:rPr>
        <w:t xml:space="preserve">„Czas </w:t>
      </w:r>
      <w:r>
        <w:rPr>
          <w:color w:val="231F20"/>
          <w:sz w:val="24"/>
          <w:szCs w:val="24"/>
        </w:rPr>
        <w:t>obowiązywania</w:t>
      </w:r>
      <w:r>
        <w:rPr>
          <w:color w:val="231F20"/>
          <w:spacing w:val="-15"/>
          <w:sz w:val="24"/>
          <w:szCs w:val="24"/>
        </w:rPr>
        <w:t xml:space="preserve"> </w:t>
      </w:r>
      <w:r>
        <w:rPr>
          <w:color w:val="231F20"/>
          <w:sz w:val="24"/>
          <w:szCs w:val="24"/>
        </w:rPr>
        <w:t>umowy”;</w:t>
      </w:r>
    </w:p>
    <w:p w14:paraId="4E74A798" w14:textId="37C69FE9" w:rsidR="00E4304B" w:rsidRPr="00E4304B" w:rsidRDefault="00E4304B">
      <w:pPr>
        <w:pStyle w:val="Tekstkomentarza"/>
        <w:rPr>
          <w:b/>
          <w:bCs/>
          <w:u w:val="single"/>
        </w:rPr>
      </w:pPr>
      <w:r w:rsidRPr="00E4304B">
        <w:rPr>
          <w:b/>
          <w:bCs/>
          <w:u w:val="single"/>
        </w:rPr>
        <w:t>Zmieniamy coś?</w:t>
      </w:r>
    </w:p>
  </w:comment>
  <w:comment w:id="42" w:author="Marcin" w:date="2023-01-27T15:46:00Z" w:initials="M">
    <w:p w14:paraId="0D3EF439" w14:textId="77777777" w:rsidR="00E919A1" w:rsidRDefault="00E919A1">
      <w:pPr>
        <w:pStyle w:val="Tekstkomentarza"/>
      </w:pPr>
      <w:r>
        <w:rPr>
          <w:rStyle w:val="Odwoaniedokomentarza"/>
        </w:rPr>
        <w:annotationRef/>
      </w:r>
      <w:proofErr w:type="spellStart"/>
      <w:r>
        <w:t>Zimana</w:t>
      </w:r>
      <w:proofErr w:type="spellEnd"/>
      <w:r>
        <w:t xml:space="preserve"> na : II</w:t>
      </w:r>
    </w:p>
  </w:comment>
  <w:comment w:id="43" w:author="Anna Szumińska" w:date="2023-05-18T13:59:00Z" w:initials="AS">
    <w:p w14:paraId="237B5B9A" w14:textId="68CDFCA5" w:rsidR="00F7345F" w:rsidRDefault="00F7345F">
      <w:pPr>
        <w:pStyle w:val="Tekstkomentarza"/>
      </w:pPr>
      <w:r>
        <w:rPr>
          <w:rStyle w:val="Odwoaniedokomentarza"/>
        </w:rPr>
        <w:annotationRef/>
      </w:r>
      <w:r>
        <w:t>czy tak?</w:t>
      </w:r>
    </w:p>
  </w:comment>
  <w:comment w:id="44" w:author="Marcin" w:date="2023-01-27T15:46:00Z" w:initials="M">
    <w:p w14:paraId="432BE6E7" w14:textId="77777777" w:rsidR="00E919A1" w:rsidRDefault="00E919A1">
      <w:pPr>
        <w:pStyle w:val="Tekstkomentarza"/>
      </w:pPr>
      <w:r>
        <w:rPr>
          <w:rStyle w:val="Odwoaniedokomentarza"/>
        </w:rPr>
        <w:annotationRef/>
      </w:r>
      <w:r>
        <w:t>Do usunięcia cały punkt</w:t>
      </w:r>
    </w:p>
  </w:comment>
  <w:comment w:id="45" w:author="Anna Szumińska" w:date="2023-05-18T13:59:00Z" w:initials="AS">
    <w:p w14:paraId="6846EEB7" w14:textId="40FECABA" w:rsidR="00F7345F" w:rsidRDefault="00F7345F">
      <w:pPr>
        <w:pStyle w:val="Tekstkomentarza"/>
      </w:pPr>
      <w:r>
        <w:rPr>
          <w:rStyle w:val="Odwoaniedokomentarza"/>
        </w:rPr>
        <w:annotationRef/>
      </w:r>
      <w:r>
        <w:t>czy tak?</w:t>
      </w:r>
    </w:p>
  </w:comment>
  <w:comment w:id="46" w:author="Anna Szumińska" w:date="2023-05-18T14:01:00Z" w:initials="AS">
    <w:p w14:paraId="5E92E88F" w14:textId="7F9A8F8A" w:rsidR="00F7345F" w:rsidRDefault="00F7345F">
      <w:pPr>
        <w:pStyle w:val="Tekstkomentarza"/>
      </w:pPr>
      <w:r>
        <w:rPr>
          <w:rStyle w:val="Odwoaniedokomentarza"/>
        </w:rPr>
        <w:annotationRef/>
      </w:r>
      <w:r>
        <w:t>zgadza się? punkt III?</w:t>
      </w:r>
    </w:p>
  </w:comment>
  <w:comment w:id="47" w:author="Marcin" w:date="2023-01-27T15:47:00Z" w:initials="M">
    <w:p w14:paraId="414CF640" w14:textId="77777777" w:rsidR="00E919A1" w:rsidRDefault="00E919A1">
      <w:pPr>
        <w:pStyle w:val="Tekstkomentarza"/>
      </w:pPr>
      <w:r>
        <w:rPr>
          <w:rStyle w:val="Odwoaniedokomentarza"/>
        </w:rPr>
        <w:annotationRef/>
      </w:r>
      <w:r>
        <w:t>Do zmiany : 10zł</w:t>
      </w:r>
    </w:p>
  </w:comment>
  <w:comment w:id="48" w:author="Anna Szumińska" w:date="2023-05-18T14:01:00Z" w:initials="AS">
    <w:p w14:paraId="383E781D" w14:textId="0C924225" w:rsidR="00F7345F" w:rsidRDefault="00F7345F">
      <w:pPr>
        <w:pStyle w:val="Tekstkomentarza"/>
      </w:pPr>
      <w:r>
        <w:rPr>
          <w:rStyle w:val="Odwoaniedokomentarza"/>
        </w:rPr>
        <w:annotationRef/>
      </w:r>
      <w:r>
        <w:t>jest 10 zł</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2897E6" w15:done="0"/>
  <w15:commentEx w15:paraId="4EE4C3A0" w15:done="0"/>
  <w15:commentEx w15:paraId="77BD8D70" w15:done="0"/>
  <w15:commentEx w15:paraId="63189472" w15:done="0"/>
  <w15:commentEx w15:paraId="263ABB74" w15:paraIdParent="63189472" w15:done="0"/>
  <w15:commentEx w15:paraId="4D27DC65" w15:done="0"/>
  <w15:commentEx w15:paraId="4E74A798" w15:paraIdParent="4D27DC65" w15:done="0"/>
  <w15:commentEx w15:paraId="0D3EF439" w15:done="0"/>
  <w15:commentEx w15:paraId="237B5B9A" w15:paraIdParent="0D3EF439" w15:done="0"/>
  <w15:commentEx w15:paraId="432BE6E7" w15:done="0"/>
  <w15:commentEx w15:paraId="6846EEB7" w15:paraIdParent="432BE6E7" w15:done="0"/>
  <w15:commentEx w15:paraId="5E92E88F" w15:done="0"/>
  <w15:commentEx w15:paraId="414CF640" w15:done="0"/>
  <w15:commentEx w15:paraId="383E781D" w15:paraIdParent="414CF6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0AE66" w16cex:dateUtc="2023-05-18T12:02:00Z"/>
  <w16cex:commentExtensible w16cex:durableId="2810AC2C" w16cex:dateUtc="2023-05-18T11:52:00Z"/>
  <w16cex:commentExtensible w16cex:durableId="2810AEC3" w16cex:dateUtc="2023-05-18T12:03:00Z"/>
  <w16cex:commentExtensible w16cex:durableId="2810ADA1" w16cex:dateUtc="2023-05-18T11:58:00Z"/>
  <w16cex:commentExtensible w16cex:durableId="2810ADAA" w16cex:dateUtc="2023-05-18T11:59:00Z"/>
  <w16cex:commentExtensible w16cex:durableId="2810ADB0" w16cex:dateUtc="2023-05-18T11:59:00Z"/>
  <w16cex:commentExtensible w16cex:durableId="2810AE1F" w16cex:dateUtc="2023-05-18T12:01:00Z"/>
  <w16cex:commentExtensible w16cex:durableId="2810AE2E" w16cex:dateUtc="2023-05-18T1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2897E6" w16cid:durableId="2810AE66"/>
  <w16cid:commentId w16cid:paraId="4EE4C3A0" w16cid:durableId="2810AC2C"/>
  <w16cid:commentId w16cid:paraId="77BD8D70" w16cid:durableId="280F6B38"/>
  <w16cid:commentId w16cid:paraId="63189472" w16cid:durableId="2810890B"/>
  <w16cid:commentId w16cid:paraId="263ABB74" w16cid:durableId="2810AEC3"/>
  <w16cid:commentId w16cid:paraId="4D27DC65" w16cid:durableId="2810890F"/>
  <w16cid:commentId w16cid:paraId="4E74A798" w16cid:durableId="2810ADA1"/>
  <w16cid:commentId w16cid:paraId="0D3EF439" w16cid:durableId="28108910"/>
  <w16cid:commentId w16cid:paraId="237B5B9A" w16cid:durableId="2810ADAA"/>
  <w16cid:commentId w16cid:paraId="432BE6E7" w16cid:durableId="28108911"/>
  <w16cid:commentId w16cid:paraId="6846EEB7" w16cid:durableId="2810ADB0"/>
  <w16cid:commentId w16cid:paraId="5E92E88F" w16cid:durableId="2810AE1F"/>
  <w16cid:commentId w16cid:paraId="414CF640" w16cid:durableId="28108914"/>
  <w16cid:commentId w16cid:paraId="383E781D" w16cid:durableId="2810AE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9164A" w14:textId="77777777" w:rsidR="00CE58E7" w:rsidRDefault="00CE58E7" w:rsidP="00B84F1C">
      <w:r>
        <w:separator/>
      </w:r>
    </w:p>
  </w:endnote>
  <w:endnote w:type="continuationSeparator" w:id="0">
    <w:p w14:paraId="775CE3BD" w14:textId="77777777" w:rsidR="00CE58E7" w:rsidRDefault="00CE58E7" w:rsidP="00B84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FB35E" w14:textId="77777777" w:rsidR="00CE58E7" w:rsidRDefault="00CE58E7" w:rsidP="00B84F1C">
      <w:r>
        <w:separator/>
      </w:r>
    </w:p>
  </w:footnote>
  <w:footnote w:type="continuationSeparator" w:id="0">
    <w:p w14:paraId="71A6B0F9" w14:textId="77777777" w:rsidR="00CE58E7" w:rsidRDefault="00CE58E7" w:rsidP="00B84F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numFmt w:val="bullet"/>
      <w:lvlText w:val="–"/>
      <w:lvlJc w:val="left"/>
      <w:pPr>
        <w:ind w:left="220" w:hanging="134"/>
      </w:pPr>
      <w:rPr>
        <w:rFonts w:ascii="Arial" w:hAnsi="Arial"/>
        <w:b w:val="0"/>
        <w:i w:val="0"/>
        <w:color w:val="231F20"/>
        <w:w w:val="100"/>
        <w:sz w:val="16"/>
      </w:rPr>
    </w:lvl>
    <w:lvl w:ilvl="1">
      <w:numFmt w:val="bullet"/>
      <w:lvlText w:val="•"/>
      <w:lvlJc w:val="left"/>
      <w:pPr>
        <w:ind w:left="1025" w:hanging="134"/>
      </w:pPr>
    </w:lvl>
    <w:lvl w:ilvl="2">
      <w:numFmt w:val="bullet"/>
      <w:lvlText w:val="•"/>
      <w:lvlJc w:val="left"/>
      <w:pPr>
        <w:ind w:left="1830" w:hanging="134"/>
      </w:pPr>
    </w:lvl>
    <w:lvl w:ilvl="3">
      <w:numFmt w:val="bullet"/>
      <w:lvlText w:val="•"/>
      <w:lvlJc w:val="left"/>
      <w:pPr>
        <w:ind w:left="2635" w:hanging="134"/>
      </w:pPr>
    </w:lvl>
    <w:lvl w:ilvl="4">
      <w:numFmt w:val="bullet"/>
      <w:lvlText w:val="•"/>
      <w:lvlJc w:val="left"/>
      <w:pPr>
        <w:ind w:left="3440" w:hanging="134"/>
      </w:pPr>
    </w:lvl>
    <w:lvl w:ilvl="5">
      <w:numFmt w:val="bullet"/>
      <w:lvlText w:val="•"/>
      <w:lvlJc w:val="left"/>
      <w:pPr>
        <w:ind w:left="4246" w:hanging="134"/>
      </w:pPr>
    </w:lvl>
    <w:lvl w:ilvl="6">
      <w:numFmt w:val="bullet"/>
      <w:lvlText w:val="•"/>
      <w:lvlJc w:val="left"/>
      <w:pPr>
        <w:ind w:left="5051" w:hanging="134"/>
      </w:pPr>
    </w:lvl>
    <w:lvl w:ilvl="7">
      <w:numFmt w:val="bullet"/>
      <w:lvlText w:val="•"/>
      <w:lvlJc w:val="left"/>
      <w:pPr>
        <w:ind w:left="5856" w:hanging="134"/>
      </w:pPr>
    </w:lvl>
    <w:lvl w:ilvl="8">
      <w:numFmt w:val="bullet"/>
      <w:lvlText w:val="•"/>
      <w:lvlJc w:val="left"/>
      <w:pPr>
        <w:ind w:left="6661" w:hanging="134"/>
      </w:pPr>
    </w:lvl>
  </w:abstractNum>
  <w:abstractNum w:abstractNumId="1" w15:restartNumberingAfterBreak="0">
    <w:nsid w:val="00000403"/>
    <w:multiLevelType w:val="multilevel"/>
    <w:tmpl w:val="FFFFFFFF"/>
    <w:lvl w:ilvl="0">
      <w:start w:val="1"/>
      <w:numFmt w:val="decimal"/>
      <w:lvlText w:val="%1)"/>
      <w:lvlJc w:val="left"/>
      <w:pPr>
        <w:ind w:left="274" w:hanging="187"/>
      </w:pPr>
      <w:rPr>
        <w:rFonts w:ascii="Arial" w:hAnsi="Arial" w:cs="Arial"/>
        <w:b w:val="0"/>
        <w:bCs w:val="0"/>
        <w:i w:val="0"/>
        <w:iCs w:val="0"/>
        <w:color w:val="231F20"/>
        <w:spacing w:val="-1"/>
        <w:w w:val="100"/>
        <w:sz w:val="16"/>
        <w:szCs w:val="16"/>
      </w:rPr>
    </w:lvl>
    <w:lvl w:ilvl="1">
      <w:numFmt w:val="bullet"/>
      <w:lvlText w:val="•"/>
      <w:lvlJc w:val="left"/>
      <w:pPr>
        <w:ind w:left="1079" w:hanging="187"/>
      </w:pPr>
    </w:lvl>
    <w:lvl w:ilvl="2">
      <w:numFmt w:val="bullet"/>
      <w:lvlText w:val="•"/>
      <w:lvlJc w:val="left"/>
      <w:pPr>
        <w:ind w:left="1878" w:hanging="187"/>
      </w:pPr>
    </w:lvl>
    <w:lvl w:ilvl="3">
      <w:numFmt w:val="bullet"/>
      <w:lvlText w:val="•"/>
      <w:lvlJc w:val="left"/>
      <w:pPr>
        <w:ind w:left="2677" w:hanging="187"/>
      </w:pPr>
    </w:lvl>
    <w:lvl w:ilvl="4">
      <w:numFmt w:val="bullet"/>
      <w:lvlText w:val="•"/>
      <w:lvlJc w:val="left"/>
      <w:pPr>
        <w:ind w:left="3476" w:hanging="187"/>
      </w:pPr>
    </w:lvl>
    <w:lvl w:ilvl="5">
      <w:numFmt w:val="bullet"/>
      <w:lvlText w:val="•"/>
      <w:lvlJc w:val="left"/>
      <w:pPr>
        <w:ind w:left="4276" w:hanging="187"/>
      </w:pPr>
    </w:lvl>
    <w:lvl w:ilvl="6">
      <w:numFmt w:val="bullet"/>
      <w:lvlText w:val="•"/>
      <w:lvlJc w:val="left"/>
      <w:pPr>
        <w:ind w:left="5075" w:hanging="187"/>
      </w:pPr>
    </w:lvl>
    <w:lvl w:ilvl="7">
      <w:numFmt w:val="bullet"/>
      <w:lvlText w:val="•"/>
      <w:lvlJc w:val="left"/>
      <w:pPr>
        <w:ind w:left="5874" w:hanging="187"/>
      </w:pPr>
    </w:lvl>
    <w:lvl w:ilvl="8">
      <w:numFmt w:val="bullet"/>
      <w:lvlText w:val="•"/>
      <w:lvlJc w:val="left"/>
      <w:pPr>
        <w:ind w:left="6673" w:hanging="187"/>
      </w:pPr>
    </w:lvl>
  </w:abstractNum>
  <w:abstractNum w:abstractNumId="2" w15:restartNumberingAfterBreak="0">
    <w:nsid w:val="00000404"/>
    <w:multiLevelType w:val="multilevel"/>
    <w:tmpl w:val="FFFFFFFF"/>
    <w:lvl w:ilvl="0">
      <w:numFmt w:val="bullet"/>
      <w:lvlText w:val="–"/>
      <w:lvlJc w:val="left"/>
      <w:pPr>
        <w:ind w:left="273" w:hanging="134"/>
      </w:pPr>
      <w:rPr>
        <w:rFonts w:ascii="Arial" w:hAnsi="Arial"/>
        <w:b w:val="0"/>
        <w:i w:val="0"/>
        <w:color w:val="231F20"/>
        <w:w w:val="100"/>
        <w:sz w:val="16"/>
      </w:rPr>
    </w:lvl>
    <w:lvl w:ilvl="1">
      <w:numFmt w:val="bullet"/>
      <w:lvlText w:val="•"/>
      <w:lvlJc w:val="left"/>
      <w:pPr>
        <w:ind w:left="1079" w:hanging="134"/>
      </w:pPr>
    </w:lvl>
    <w:lvl w:ilvl="2">
      <w:numFmt w:val="bullet"/>
      <w:lvlText w:val="•"/>
      <w:lvlJc w:val="left"/>
      <w:pPr>
        <w:ind w:left="1878" w:hanging="134"/>
      </w:pPr>
    </w:lvl>
    <w:lvl w:ilvl="3">
      <w:numFmt w:val="bullet"/>
      <w:lvlText w:val="•"/>
      <w:lvlJc w:val="left"/>
      <w:pPr>
        <w:ind w:left="2677" w:hanging="134"/>
      </w:pPr>
    </w:lvl>
    <w:lvl w:ilvl="4">
      <w:numFmt w:val="bullet"/>
      <w:lvlText w:val="•"/>
      <w:lvlJc w:val="left"/>
      <w:pPr>
        <w:ind w:left="3476" w:hanging="134"/>
      </w:pPr>
    </w:lvl>
    <w:lvl w:ilvl="5">
      <w:numFmt w:val="bullet"/>
      <w:lvlText w:val="•"/>
      <w:lvlJc w:val="left"/>
      <w:pPr>
        <w:ind w:left="4276" w:hanging="134"/>
      </w:pPr>
    </w:lvl>
    <w:lvl w:ilvl="6">
      <w:numFmt w:val="bullet"/>
      <w:lvlText w:val="•"/>
      <w:lvlJc w:val="left"/>
      <w:pPr>
        <w:ind w:left="5075" w:hanging="134"/>
      </w:pPr>
    </w:lvl>
    <w:lvl w:ilvl="7">
      <w:numFmt w:val="bullet"/>
      <w:lvlText w:val="•"/>
      <w:lvlJc w:val="left"/>
      <w:pPr>
        <w:ind w:left="5874" w:hanging="134"/>
      </w:pPr>
    </w:lvl>
    <w:lvl w:ilvl="8">
      <w:numFmt w:val="bullet"/>
      <w:lvlText w:val="•"/>
      <w:lvlJc w:val="left"/>
      <w:pPr>
        <w:ind w:left="6673" w:hanging="134"/>
      </w:pPr>
    </w:lvl>
  </w:abstractNum>
  <w:abstractNum w:abstractNumId="3" w15:restartNumberingAfterBreak="0">
    <w:nsid w:val="00000405"/>
    <w:multiLevelType w:val="multilevel"/>
    <w:tmpl w:val="FFFFFFFF"/>
    <w:lvl w:ilvl="0">
      <w:numFmt w:val="bullet"/>
      <w:lvlText w:val="–"/>
      <w:lvlJc w:val="left"/>
      <w:pPr>
        <w:ind w:left="275" w:hanging="134"/>
      </w:pPr>
      <w:rPr>
        <w:rFonts w:ascii="Arial" w:hAnsi="Arial"/>
        <w:b w:val="0"/>
        <w:i w:val="0"/>
        <w:color w:val="231F20"/>
        <w:w w:val="100"/>
        <w:sz w:val="16"/>
      </w:rPr>
    </w:lvl>
    <w:lvl w:ilvl="1">
      <w:numFmt w:val="bullet"/>
      <w:lvlText w:val="•"/>
      <w:lvlJc w:val="left"/>
      <w:pPr>
        <w:ind w:left="1079" w:hanging="134"/>
      </w:pPr>
    </w:lvl>
    <w:lvl w:ilvl="2">
      <w:numFmt w:val="bullet"/>
      <w:lvlText w:val="•"/>
      <w:lvlJc w:val="left"/>
      <w:pPr>
        <w:ind w:left="1878" w:hanging="134"/>
      </w:pPr>
    </w:lvl>
    <w:lvl w:ilvl="3">
      <w:numFmt w:val="bullet"/>
      <w:lvlText w:val="•"/>
      <w:lvlJc w:val="left"/>
      <w:pPr>
        <w:ind w:left="2677" w:hanging="134"/>
      </w:pPr>
    </w:lvl>
    <w:lvl w:ilvl="4">
      <w:numFmt w:val="bullet"/>
      <w:lvlText w:val="•"/>
      <w:lvlJc w:val="left"/>
      <w:pPr>
        <w:ind w:left="3476" w:hanging="134"/>
      </w:pPr>
    </w:lvl>
    <w:lvl w:ilvl="5">
      <w:numFmt w:val="bullet"/>
      <w:lvlText w:val="•"/>
      <w:lvlJc w:val="left"/>
      <w:pPr>
        <w:ind w:left="4276" w:hanging="134"/>
      </w:pPr>
    </w:lvl>
    <w:lvl w:ilvl="6">
      <w:numFmt w:val="bullet"/>
      <w:lvlText w:val="•"/>
      <w:lvlJc w:val="left"/>
      <w:pPr>
        <w:ind w:left="5075" w:hanging="134"/>
      </w:pPr>
    </w:lvl>
    <w:lvl w:ilvl="7">
      <w:numFmt w:val="bullet"/>
      <w:lvlText w:val="•"/>
      <w:lvlJc w:val="left"/>
      <w:pPr>
        <w:ind w:left="5874" w:hanging="134"/>
      </w:pPr>
    </w:lvl>
    <w:lvl w:ilvl="8">
      <w:numFmt w:val="bullet"/>
      <w:lvlText w:val="•"/>
      <w:lvlJc w:val="left"/>
      <w:pPr>
        <w:ind w:left="6673" w:hanging="134"/>
      </w:pPr>
    </w:lvl>
  </w:abstractNum>
  <w:abstractNum w:abstractNumId="4" w15:restartNumberingAfterBreak="0">
    <w:nsid w:val="00000406"/>
    <w:multiLevelType w:val="multilevel"/>
    <w:tmpl w:val="1CD447FC"/>
    <w:lvl w:ilvl="0">
      <w:start w:val="1"/>
      <w:numFmt w:val="decimal"/>
      <w:lvlText w:val="%1."/>
      <w:lvlJc w:val="left"/>
      <w:pPr>
        <w:ind w:left="300" w:hanging="178"/>
      </w:pPr>
      <w:rPr>
        <w:rFonts w:ascii="Times New Roman" w:hAnsi="Times New Roman" w:cs="Times New Roman" w:hint="default"/>
        <w:b w:val="0"/>
        <w:bCs w:val="0"/>
        <w:i w:val="0"/>
        <w:iCs w:val="0"/>
        <w:color w:val="231F20"/>
        <w:spacing w:val="-1"/>
        <w:w w:val="100"/>
        <w:sz w:val="24"/>
        <w:szCs w:val="24"/>
      </w:rPr>
    </w:lvl>
    <w:lvl w:ilvl="1">
      <w:numFmt w:val="bullet"/>
      <w:lvlText w:val="•"/>
      <w:lvlJc w:val="left"/>
      <w:pPr>
        <w:ind w:left="1097" w:hanging="178"/>
      </w:pPr>
    </w:lvl>
    <w:lvl w:ilvl="2">
      <w:numFmt w:val="bullet"/>
      <w:lvlText w:val="•"/>
      <w:lvlJc w:val="left"/>
      <w:pPr>
        <w:ind w:left="1894" w:hanging="178"/>
      </w:pPr>
    </w:lvl>
    <w:lvl w:ilvl="3">
      <w:numFmt w:val="bullet"/>
      <w:lvlText w:val="•"/>
      <w:lvlJc w:val="left"/>
      <w:pPr>
        <w:ind w:left="2691" w:hanging="178"/>
      </w:pPr>
    </w:lvl>
    <w:lvl w:ilvl="4">
      <w:numFmt w:val="bullet"/>
      <w:lvlText w:val="•"/>
      <w:lvlJc w:val="left"/>
      <w:pPr>
        <w:ind w:left="3488" w:hanging="178"/>
      </w:pPr>
    </w:lvl>
    <w:lvl w:ilvl="5">
      <w:numFmt w:val="bullet"/>
      <w:lvlText w:val="•"/>
      <w:lvlJc w:val="left"/>
      <w:pPr>
        <w:ind w:left="4286" w:hanging="178"/>
      </w:pPr>
    </w:lvl>
    <w:lvl w:ilvl="6">
      <w:numFmt w:val="bullet"/>
      <w:lvlText w:val="•"/>
      <w:lvlJc w:val="left"/>
      <w:pPr>
        <w:ind w:left="5083" w:hanging="178"/>
      </w:pPr>
    </w:lvl>
    <w:lvl w:ilvl="7">
      <w:numFmt w:val="bullet"/>
      <w:lvlText w:val="•"/>
      <w:lvlJc w:val="left"/>
      <w:pPr>
        <w:ind w:left="5880" w:hanging="178"/>
      </w:pPr>
    </w:lvl>
    <w:lvl w:ilvl="8">
      <w:numFmt w:val="bullet"/>
      <w:lvlText w:val="•"/>
      <w:lvlJc w:val="left"/>
      <w:pPr>
        <w:ind w:left="6677" w:hanging="178"/>
      </w:pPr>
    </w:lvl>
  </w:abstractNum>
  <w:abstractNum w:abstractNumId="5" w15:restartNumberingAfterBreak="0">
    <w:nsid w:val="00000407"/>
    <w:multiLevelType w:val="multilevel"/>
    <w:tmpl w:val="FFFFFFFF"/>
    <w:lvl w:ilvl="0">
      <w:start w:val="1"/>
      <w:numFmt w:val="decimal"/>
      <w:lvlText w:val="%1."/>
      <w:lvlJc w:val="left"/>
      <w:pPr>
        <w:ind w:left="341" w:hanging="178"/>
      </w:pPr>
      <w:rPr>
        <w:rFonts w:ascii="Arial" w:hAnsi="Arial" w:cs="Arial"/>
        <w:b w:val="0"/>
        <w:bCs w:val="0"/>
        <w:i w:val="0"/>
        <w:iCs w:val="0"/>
        <w:color w:val="231F20"/>
        <w:spacing w:val="-1"/>
        <w:w w:val="100"/>
        <w:sz w:val="16"/>
        <w:szCs w:val="16"/>
      </w:rPr>
    </w:lvl>
    <w:lvl w:ilvl="1">
      <w:numFmt w:val="bullet"/>
      <w:lvlText w:val="•"/>
      <w:lvlJc w:val="left"/>
      <w:pPr>
        <w:ind w:left="1133" w:hanging="178"/>
      </w:pPr>
    </w:lvl>
    <w:lvl w:ilvl="2">
      <w:numFmt w:val="bullet"/>
      <w:lvlText w:val="•"/>
      <w:lvlJc w:val="left"/>
      <w:pPr>
        <w:ind w:left="1926" w:hanging="178"/>
      </w:pPr>
    </w:lvl>
    <w:lvl w:ilvl="3">
      <w:numFmt w:val="bullet"/>
      <w:lvlText w:val="•"/>
      <w:lvlJc w:val="left"/>
      <w:pPr>
        <w:ind w:left="2719" w:hanging="178"/>
      </w:pPr>
    </w:lvl>
    <w:lvl w:ilvl="4">
      <w:numFmt w:val="bullet"/>
      <w:lvlText w:val="•"/>
      <w:lvlJc w:val="left"/>
      <w:pPr>
        <w:ind w:left="3512" w:hanging="178"/>
      </w:pPr>
    </w:lvl>
    <w:lvl w:ilvl="5">
      <w:numFmt w:val="bullet"/>
      <w:lvlText w:val="•"/>
      <w:lvlJc w:val="left"/>
      <w:pPr>
        <w:ind w:left="4306" w:hanging="178"/>
      </w:pPr>
    </w:lvl>
    <w:lvl w:ilvl="6">
      <w:numFmt w:val="bullet"/>
      <w:lvlText w:val="•"/>
      <w:lvlJc w:val="left"/>
      <w:pPr>
        <w:ind w:left="5099" w:hanging="178"/>
      </w:pPr>
    </w:lvl>
    <w:lvl w:ilvl="7">
      <w:numFmt w:val="bullet"/>
      <w:lvlText w:val="•"/>
      <w:lvlJc w:val="left"/>
      <w:pPr>
        <w:ind w:left="5892" w:hanging="178"/>
      </w:pPr>
    </w:lvl>
    <w:lvl w:ilvl="8">
      <w:numFmt w:val="bullet"/>
      <w:lvlText w:val="•"/>
      <w:lvlJc w:val="left"/>
      <w:pPr>
        <w:ind w:left="6685" w:hanging="178"/>
      </w:pPr>
    </w:lvl>
  </w:abstractNum>
  <w:abstractNum w:abstractNumId="6" w15:restartNumberingAfterBreak="0">
    <w:nsid w:val="00000408"/>
    <w:multiLevelType w:val="multilevel"/>
    <w:tmpl w:val="FFFFFFFF"/>
    <w:lvl w:ilvl="0">
      <w:numFmt w:val="bullet"/>
      <w:lvlText w:val="–"/>
      <w:lvlJc w:val="left"/>
      <w:pPr>
        <w:ind w:left="201" w:hanging="134"/>
      </w:pPr>
      <w:rPr>
        <w:rFonts w:ascii="Arial" w:hAnsi="Arial"/>
        <w:b w:val="0"/>
        <w:i w:val="0"/>
        <w:color w:val="231F20"/>
        <w:w w:val="100"/>
        <w:sz w:val="16"/>
      </w:rPr>
    </w:lvl>
    <w:lvl w:ilvl="1">
      <w:numFmt w:val="bullet"/>
      <w:lvlText w:val="•"/>
      <w:lvlJc w:val="left"/>
      <w:pPr>
        <w:ind w:left="1007" w:hanging="134"/>
      </w:pPr>
    </w:lvl>
    <w:lvl w:ilvl="2">
      <w:numFmt w:val="bullet"/>
      <w:lvlText w:val="•"/>
      <w:lvlJc w:val="left"/>
      <w:pPr>
        <w:ind w:left="1814" w:hanging="134"/>
      </w:pPr>
    </w:lvl>
    <w:lvl w:ilvl="3">
      <w:numFmt w:val="bullet"/>
      <w:lvlText w:val="•"/>
      <w:lvlJc w:val="left"/>
      <w:pPr>
        <w:ind w:left="2621" w:hanging="134"/>
      </w:pPr>
    </w:lvl>
    <w:lvl w:ilvl="4">
      <w:numFmt w:val="bullet"/>
      <w:lvlText w:val="•"/>
      <w:lvlJc w:val="left"/>
      <w:pPr>
        <w:ind w:left="3428" w:hanging="134"/>
      </w:pPr>
    </w:lvl>
    <w:lvl w:ilvl="5">
      <w:numFmt w:val="bullet"/>
      <w:lvlText w:val="•"/>
      <w:lvlJc w:val="left"/>
      <w:pPr>
        <w:ind w:left="4236" w:hanging="134"/>
      </w:pPr>
    </w:lvl>
    <w:lvl w:ilvl="6">
      <w:numFmt w:val="bullet"/>
      <w:lvlText w:val="•"/>
      <w:lvlJc w:val="left"/>
      <w:pPr>
        <w:ind w:left="5043" w:hanging="134"/>
      </w:pPr>
    </w:lvl>
    <w:lvl w:ilvl="7">
      <w:numFmt w:val="bullet"/>
      <w:lvlText w:val="•"/>
      <w:lvlJc w:val="left"/>
      <w:pPr>
        <w:ind w:left="5850" w:hanging="134"/>
      </w:pPr>
    </w:lvl>
    <w:lvl w:ilvl="8">
      <w:numFmt w:val="bullet"/>
      <w:lvlText w:val="•"/>
      <w:lvlJc w:val="left"/>
      <w:pPr>
        <w:ind w:left="6657" w:hanging="134"/>
      </w:pPr>
    </w:lvl>
  </w:abstractNum>
  <w:abstractNum w:abstractNumId="7" w15:restartNumberingAfterBreak="0">
    <w:nsid w:val="00000409"/>
    <w:multiLevelType w:val="multilevel"/>
    <w:tmpl w:val="FFFFFFFF"/>
    <w:lvl w:ilvl="0">
      <w:numFmt w:val="bullet"/>
      <w:lvlText w:val="–"/>
      <w:lvlJc w:val="left"/>
      <w:pPr>
        <w:ind w:left="201" w:hanging="134"/>
      </w:pPr>
      <w:rPr>
        <w:rFonts w:ascii="Arial" w:hAnsi="Arial"/>
        <w:b w:val="0"/>
        <w:i w:val="0"/>
        <w:color w:val="231F20"/>
        <w:w w:val="100"/>
        <w:sz w:val="16"/>
      </w:rPr>
    </w:lvl>
    <w:lvl w:ilvl="1">
      <w:numFmt w:val="bullet"/>
      <w:lvlText w:val="•"/>
      <w:lvlJc w:val="left"/>
      <w:pPr>
        <w:ind w:left="1007" w:hanging="134"/>
      </w:pPr>
    </w:lvl>
    <w:lvl w:ilvl="2">
      <w:numFmt w:val="bullet"/>
      <w:lvlText w:val="•"/>
      <w:lvlJc w:val="left"/>
      <w:pPr>
        <w:ind w:left="1814" w:hanging="134"/>
      </w:pPr>
    </w:lvl>
    <w:lvl w:ilvl="3">
      <w:numFmt w:val="bullet"/>
      <w:lvlText w:val="•"/>
      <w:lvlJc w:val="left"/>
      <w:pPr>
        <w:ind w:left="2621" w:hanging="134"/>
      </w:pPr>
    </w:lvl>
    <w:lvl w:ilvl="4">
      <w:numFmt w:val="bullet"/>
      <w:lvlText w:val="•"/>
      <w:lvlJc w:val="left"/>
      <w:pPr>
        <w:ind w:left="3428" w:hanging="134"/>
      </w:pPr>
    </w:lvl>
    <w:lvl w:ilvl="5">
      <w:numFmt w:val="bullet"/>
      <w:lvlText w:val="•"/>
      <w:lvlJc w:val="left"/>
      <w:pPr>
        <w:ind w:left="4236" w:hanging="134"/>
      </w:pPr>
    </w:lvl>
    <w:lvl w:ilvl="6">
      <w:numFmt w:val="bullet"/>
      <w:lvlText w:val="•"/>
      <w:lvlJc w:val="left"/>
      <w:pPr>
        <w:ind w:left="5043" w:hanging="134"/>
      </w:pPr>
    </w:lvl>
    <w:lvl w:ilvl="7">
      <w:numFmt w:val="bullet"/>
      <w:lvlText w:val="•"/>
      <w:lvlJc w:val="left"/>
      <w:pPr>
        <w:ind w:left="5850" w:hanging="134"/>
      </w:pPr>
    </w:lvl>
    <w:lvl w:ilvl="8">
      <w:numFmt w:val="bullet"/>
      <w:lvlText w:val="•"/>
      <w:lvlJc w:val="left"/>
      <w:pPr>
        <w:ind w:left="6657" w:hanging="134"/>
      </w:pPr>
    </w:lvl>
  </w:abstractNum>
  <w:abstractNum w:abstractNumId="8" w15:restartNumberingAfterBreak="0">
    <w:nsid w:val="0000040A"/>
    <w:multiLevelType w:val="multilevel"/>
    <w:tmpl w:val="FFFFFFFF"/>
    <w:lvl w:ilvl="0">
      <w:numFmt w:val="bullet"/>
      <w:lvlText w:val="–"/>
      <w:lvlJc w:val="left"/>
      <w:pPr>
        <w:ind w:left="197" w:hanging="134"/>
      </w:pPr>
      <w:rPr>
        <w:rFonts w:ascii="Arial" w:hAnsi="Arial"/>
        <w:b w:val="0"/>
        <w:i w:val="0"/>
        <w:color w:val="231F20"/>
        <w:w w:val="100"/>
        <w:sz w:val="16"/>
      </w:rPr>
    </w:lvl>
    <w:lvl w:ilvl="1">
      <w:numFmt w:val="bullet"/>
      <w:lvlText w:val="•"/>
      <w:lvlJc w:val="left"/>
      <w:pPr>
        <w:ind w:left="1007" w:hanging="134"/>
      </w:pPr>
    </w:lvl>
    <w:lvl w:ilvl="2">
      <w:numFmt w:val="bullet"/>
      <w:lvlText w:val="•"/>
      <w:lvlJc w:val="left"/>
      <w:pPr>
        <w:ind w:left="1814" w:hanging="134"/>
      </w:pPr>
    </w:lvl>
    <w:lvl w:ilvl="3">
      <w:numFmt w:val="bullet"/>
      <w:lvlText w:val="•"/>
      <w:lvlJc w:val="left"/>
      <w:pPr>
        <w:ind w:left="2621" w:hanging="134"/>
      </w:pPr>
    </w:lvl>
    <w:lvl w:ilvl="4">
      <w:numFmt w:val="bullet"/>
      <w:lvlText w:val="•"/>
      <w:lvlJc w:val="left"/>
      <w:pPr>
        <w:ind w:left="3428" w:hanging="134"/>
      </w:pPr>
    </w:lvl>
    <w:lvl w:ilvl="5">
      <w:numFmt w:val="bullet"/>
      <w:lvlText w:val="•"/>
      <w:lvlJc w:val="left"/>
      <w:pPr>
        <w:ind w:left="4235" w:hanging="134"/>
      </w:pPr>
    </w:lvl>
    <w:lvl w:ilvl="6">
      <w:numFmt w:val="bullet"/>
      <w:lvlText w:val="•"/>
      <w:lvlJc w:val="left"/>
      <w:pPr>
        <w:ind w:left="5042" w:hanging="134"/>
      </w:pPr>
    </w:lvl>
    <w:lvl w:ilvl="7">
      <w:numFmt w:val="bullet"/>
      <w:lvlText w:val="•"/>
      <w:lvlJc w:val="left"/>
      <w:pPr>
        <w:ind w:left="5849" w:hanging="134"/>
      </w:pPr>
    </w:lvl>
    <w:lvl w:ilvl="8">
      <w:numFmt w:val="bullet"/>
      <w:lvlText w:val="•"/>
      <w:lvlJc w:val="left"/>
      <w:pPr>
        <w:ind w:left="6657" w:hanging="134"/>
      </w:pPr>
    </w:lvl>
  </w:abstractNum>
  <w:abstractNum w:abstractNumId="9" w15:restartNumberingAfterBreak="0">
    <w:nsid w:val="0C4619E5"/>
    <w:multiLevelType w:val="hybridMultilevel"/>
    <w:tmpl w:val="148C9B70"/>
    <w:lvl w:ilvl="0" w:tplc="84DA3D82">
      <w:start w:val="1"/>
      <w:numFmt w:val="lowerLetter"/>
      <w:lvlText w:val="%1)"/>
      <w:lvlJc w:val="left"/>
      <w:pPr>
        <w:ind w:left="660" w:hanging="360"/>
      </w:pPr>
      <w:rPr>
        <w:rFonts w:hint="default"/>
      </w:rPr>
    </w:lvl>
    <w:lvl w:ilvl="1" w:tplc="04150019" w:tentative="1">
      <w:start w:val="1"/>
      <w:numFmt w:val="lowerLetter"/>
      <w:lvlText w:val="%2."/>
      <w:lvlJc w:val="left"/>
      <w:pPr>
        <w:ind w:left="1380" w:hanging="360"/>
      </w:pPr>
    </w:lvl>
    <w:lvl w:ilvl="2" w:tplc="0415001B" w:tentative="1">
      <w:start w:val="1"/>
      <w:numFmt w:val="lowerRoman"/>
      <w:lvlText w:val="%3."/>
      <w:lvlJc w:val="right"/>
      <w:pPr>
        <w:ind w:left="2100" w:hanging="180"/>
      </w:pPr>
    </w:lvl>
    <w:lvl w:ilvl="3" w:tplc="0415000F" w:tentative="1">
      <w:start w:val="1"/>
      <w:numFmt w:val="decimal"/>
      <w:lvlText w:val="%4."/>
      <w:lvlJc w:val="left"/>
      <w:pPr>
        <w:ind w:left="2820" w:hanging="360"/>
      </w:pPr>
    </w:lvl>
    <w:lvl w:ilvl="4" w:tplc="04150019" w:tentative="1">
      <w:start w:val="1"/>
      <w:numFmt w:val="lowerLetter"/>
      <w:lvlText w:val="%5."/>
      <w:lvlJc w:val="left"/>
      <w:pPr>
        <w:ind w:left="3540" w:hanging="360"/>
      </w:pPr>
    </w:lvl>
    <w:lvl w:ilvl="5" w:tplc="0415001B" w:tentative="1">
      <w:start w:val="1"/>
      <w:numFmt w:val="lowerRoman"/>
      <w:lvlText w:val="%6."/>
      <w:lvlJc w:val="right"/>
      <w:pPr>
        <w:ind w:left="4260" w:hanging="180"/>
      </w:pPr>
    </w:lvl>
    <w:lvl w:ilvl="6" w:tplc="0415000F" w:tentative="1">
      <w:start w:val="1"/>
      <w:numFmt w:val="decimal"/>
      <w:lvlText w:val="%7."/>
      <w:lvlJc w:val="left"/>
      <w:pPr>
        <w:ind w:left="4980" w:hanging="360"/>
      </w:pPr>
    </w:lvl>
    <w:lvl w:ilvl="7" w:tplc="04150019" w:tentative="1">
      <w:start w:val="1"/>
      <w:numFmt w:val="lowerLetter"/>
      <w:lvlText w:val="%8."/>
      <w:lvlJc w:val="left"/>
      <w:pPr>
        <w:ind w:left="5700" w:hanging="360"/>
      </w:pPr>
    </w:lvl>
    <w:lvl w:ilvl="8" w:tplc="0415001B" w:tentative="1">
      <w:start w:val="1"/>
      <w:numFmt w:val="lowerRoman"/>
      <w:lvlText w:val="%9."/>
      <w:lvlJc w:val="right"/>
      <w:pPr>
        <w:ind w:left="6420" w:hanging="180"/>
      </w:pPr>
    </w:lvl>
  </w:abstractNum>
  <w:abstractNum w:abstractNumId="10" w15:restartNumberingAfterBreak="0">
    <w:nsid w:val="2D3B5C38"/>
    <w:multiLevelType w:val="hybridMultilevel"/>
    <w:tmpl w:val="1D9060B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49AC7FB5"/>
    <w:multiLevelType w:val="hybridMultilevel"/>
    <w:tmpl w:val="CAACE42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69982E48"/>
    <w:multiLevelType w:val="hybridMultilevel"/>
    <w:tmpl w:val="5A80633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527959109">
    <w:abstractNumId w:val="1"/>
  </w:num>
  <w:num w:numId="2" w16cid:durableId="140779858">
    <w:abstractNumId w:val="0"/>
  </w:num>
  <w:num w:numId="3" w16cid:durableId="902181029">
    <w:abstractNumId w:val="2"/>
  </w:num>
  <w:num w:numId="4" w16cid:durableId="235558795">
    <w:abstractNumId w:val="3"/>
  </w:num>
  <w:num w:numId="5" w16cid:durableId="838160104">
    <w:abstractNumId w:val="4"/>
  </w:num>
  <w:num w:numId="6" w16cid:durableId="742070581">
    <w:abstractNumId w:val="5"/>
  </w:num>
  <w:num w:numId="7" w16cid:durableId="2141266037">
    <w:abstractNumId w:val="6"/>
  </w:num>
  <w:num w:numId="8" w16cid:durableId="988484161">
    <w:abstractNumId w:val="7"/>
  </w:num>
  <w:num w:numId="9" w16cid:durableId="1460102625">
    <w:abstractNumId w:val="8"/>
  </w:num>
  <w:num w:numId="10" w16cid:durableId="1097556615">
    <w:abstractNumId w:val="12"/>
  </w:num>
  <w:num w:numId="11" w16cid:durableId="1276206676">
    <w:abstractNumId w:val="10"/>
  </w:num>
  <w:num w:numId="12" w16cid:durableId="199906401">
    <w:abstractNumId w:val="9"/>
  </w:num>
  <w:num w:numId="13" w16cid:durableId="637154089">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a Szumińska">
    <w15:presenceInfo w15:providerId="Windows Live" w15:userId="20e0ae03dc0da9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28"/>
    <w:rsid w:val="000A6228"/>
    <w:rsid w:val="00157CCD"/>
    <w:rsid w:val="001805B4"/>
    <w:rsid w:val="003D4733"/>
    <w:rsid w:val="003D7DD4"/>
    <w:rsid w:val="003E298E"/>
    <w:rsid w:val="006C690D"/>
    <w:rsid w:val="006F212C"/>
    <w:rsid w:val="00A71C32"/>
    <w:rsid w:val="00A967F4"/>
    <w:rsid w:val="00B2380E"/>
    <w:rsid w:val="00B84F1C"/>
    <w:rsid w:val="00CE58E7"/>
    <w:rsid w:val="00D875A1"/>
    <w:rsid w:val="00E35D4D"/>
    <w:rsid w:val="00E4304B"/>
    <w:rsid w:val="00E919A1"/>
    <w:rsid w:val="00F7345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3EBB8"/>
  <w15:chartTrackingRefBased/>
  <w15:docId w15:val="{68469663-536A-45B9-B5D3-A6ABDFCFF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uiPriority w:val="1"/>
    <w:qFormat/>
    <w:rsid w:val="000A6228"/>
    <w:pPr>
      <w:widowControl w:val="0"/>
      <w:autoSpaceDE w:val="0"/>
      <w:autoSpaceDN w:val="0"/>
      <w:adjustRightInd w:val="0"/>
      <w:spacing w:after="0" w:line="240" w:lineRule="auto"/>
    </w:pPr>
    <w:rPr>
      <w:rFonts w:ascii="Arial" w:eastAsiaTheme="minorEastAsia" w:hAnsi="Arial" w:cs="Arial"/>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0A6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ny"/>
    <w:uiPriority w:val="1"/>
    <w:qFormat/>
    <w:rsid w:val="000A6228"/>
    <w:rPr>
      <w:sz w:val="24"/>
      <w:szCs w:val="24"/>
    </w:rPr>
  </w:style>
  <w:style w:type="character" w:styleId="Odwoaniedokomentarza">
    <w:name w:val="annotation reference"/>
    <w:basedOn w:val="Domylnaczcionkaakapitu"/>
    <w:uiPriority w:val="99"/>
    <w:semiHidden/>
    <w:unhideWhenUsed/>
    <w:rsid w:val="000A6228"/>
    <w:rPr>
      <w:rFonts w:cs="Times New Roman"/>
      <w:sz w:val="16"/>
      <w:szCs w:val="16"/>
    </w:rPr>
  </w:style>
  <w:style w:type="paragraph" w:styleId="Tekstkomentarza">
    <w:name w:val="annotation text"/>
    <w:basedOn w:val="Normalny"/>
    <w:link w:val="TekstkomentarzaZnak"/>
    <w:uiPriority w:val="99"/>
    <w:unhideWhenUsed/>
    <w:rsid w:val="000A6228"/>
    <w:rPr>
      <w:sz w:val="20"/>
      <w:szCs w:val="20"/>
    </w:rPr>
  </w:style>
  <w:style w:type="character" w:customStyle="1" w:styleId="TekstkomentarzaZnak">
    <w:name w:val="Tekst komentarza Znak"/>
    <w:basedOn w:val="Domylnaczcionkaakapitu"/>
    <w:link w:val="Tekstkomentarza"/>
    <w:uiPriority w:val="99"/>
    <w:rsid w:val="000A6228"/>
    <w:rPr>
      <w:rFonts w:ascii="Arial" w:eastAsiaTheme="minorEastAsia" w:hAnsi="Arial" w:cs="Arial"/>
      <w:sz w:val="20"/>
      <w:szCs w:val="20"/>
      <w:lang w:eastAsia="pl-PL"/>
    </w:rPr>
  </w:style>
  <w:style w:type="character" w:styleId="Hipercze">
    <w:name w:val="Hyperlink"/>
    <w:basedOn w:val="Domylnaczcionkaakapitu"/>
    <w:uiPriority w:val="99"/>
    <w:unhideWhenUsed/>
    <w:rsid w:val="000A6228"/>
    <w:rPr>
      <w:rFonts w:cs="Times New Roman"/>
      <w:color w:val="0563C1"/>
      <w:u w:val="single"/>
    </w:rPr>
  </w:style>
  <w:style w:type="paragraph" w:styleId="Tekstpodstawowy">
    <w:name w:val="Body Text"/>
    <w:basedOn w:val="Normalny"/>
    <w:link w:val="TekstpodstawowyZnak"/>
    <w:uiPriority w:val="1"/>
    <w:qFormat/>
    <w:rsid w:val="000A6228"/>
    <w:rPr>
      <w:sz w:val="12"/>
      <w:szCs w:val="12"/>
    </w:rPr>
  </w:style>
  <w:style w:type="character" w:customStyle="1" w:styleId="TekstpodstawowyZnak">
    <w:name w:val="Tekst podstawowy Znak"/>
    <w:basedOn w:val="Domylnaczcionkaakapitu"/>
    <w:link w:val="Tekstpodstawowy"/>
    <w:uiPriority w:val="1"/>
    <w:rsid w:val="000A6228"/>
    <w:rPr>
      <w:rFonts w:ascii="Arial" w:eastAsiaTheme="minorEastAsia" w:hAnsi="Arial" w:cs="Arial"/>
      <w:sz w:val="12"/>
      <w:szCs w:val="12"/>
      <w:lang w:eastAsia="pl-PL"/>
    </w:rPr>
  </w:style>
  <w:style w:type="paragraph" w:styleId="Akapitzlist">
    <w:name w:val="List Paragraph"/>
    <w:basedOn w:val="Normalny"/>
    <w:uiPriority w:val="1"/>
    <w:qFormat/>
    <w:rsid w:val="000A6228"/>
    <w:rPr>
      <w:rFonts w:ascii="Times New Roman" w:hAnsi="Times New Roman" w:cs="Times New Roman"/>
      <w:sz w:val="24"/>
      <w:szCs w:val="24"/>
    </w:rPr>
  </w:style>
  <w:style w:type="paragraph" w:styleId="Nagwek">
    <w:name w:val="header"/>
    <w:basedOn w:val="Normalny"/>
    <w:link w:val="NagwekZnak"/>
    <w:uiPriority w:val="99"/>
    <w:unhideWhenUsed/>
    <w:rsid w:val="00B84F1C"/>
    <w:pPr>
      <w:tabs>
        <w:tab w:val="center" w:pos="4536"/>
        <w:tab w:val="right" w:pos="9072"/>
      </w:tabs>
    </w:pPr>
  </w:style>
  <w:style w:type="character" w:customStyle="1" w:styleId="NagwekZnak">
    <w:name w:val="Nagłówek Znak"/>
    <w:basedOn w:val="Domylnaczcionkaakapitu"/>
    <w:link w:val="Nagwek"/>
    <w:uiPriority w:val="99"/>
    <w:rsid w:val="00B84F1C"/>
    <w:rPr>
      <w:rFonts w:ascii="Arial" w:eastAsiaTheme="minorEastAsia" w:hAnsi="Arial" w:cs="Arial"/>
      <w:lang w:eastAsia="pl-PL"/>
    </w:rPr>
  </w:style>
  <w:style w:type="paragraph" w:styleId="Stopka">
    <w:name w:val="footer"/>
    <w:basedOn w:val="Normalny"/>
    <w:link w:val="StopkaZnak"/>
    <w:uiPriority w:val="99"/>
    <w:unhideWhenUsed/>
    <w:rsid w:val="00B84F1C"/>
    <w:pPr>
      <w:tabs>
        <w:tab w:val="center" w:pos="4536"/>
        <w:tab w:val="right" w:pos="9072"/>
      </w:tabs>
    </w:pPr>
  </w:style>
  <w:style w:type="character" w:customStyle="1" w:styleId="StopkaZnak">
    <w:name w:val="Stopka Znak"/>
    <w:basedOn w:val="Domylnaczcionkaakapitu"/>
    <w:link w:val="Stopka"/>
    <w:uiPriority w:val="99"/>
    <w:rsid w:val="00B84F1C"/>
    <w:rPr>
      <w:rFonts w:ascii="Arial" w:eastAsiaTheme="minorEastAsia" w:hAnsi="Arial" w:cs="Arial"/>
      <w:lang w:eastAsia="pl-PL"/>
    </w:rPr>
  </w:style>
  <w:style w:type="paragraph" w:styleId="Tematkomentarza">
    <w:name w:val="annotation subject"/>
    <w:basedOn w:val="Tekstkomentarza"/>
    <w:next w:val="Tekstkomentarza"/>
    <w:link w:val="TematkomentarzaZnak"/>
    <w:uiPriority w:val="99"/>
    <w:semiHidden/>
    <w:unhideWhenUsed/>
    <w:rsid w:val="00F7345F"/>
    <w:rPr>
      <w:b/>
      <w:bCs/>
    </w:rPr>
  </w:style>
  <w:style w:type="character" w:customStyle="1" w:styleId="TematkomentarzaZnak">
    <w:name w:val="Temat komentarza Znak"/>
    <w:basedOn w:val="TekstkomentarzaZnak"/>
    <w:link w:val="Tematkomentarza"/>
    <w:uiPriority w:val="99"/>
    <w:semiHidden/>
    <w:rsid w:val="00F7345F"/>
    <w:rPr>
      <w:rFonts w:ascii="Arial" w:eastAsiaTheme="minorEastAsia" w:hAnsi="Arial" w:cs="Arial"/>
      <w:b/>
      <w:bCs/>
      <w:sz w:val="20"/>
      <w:szCs w:val="20"/>
      <w:lang w:eastAsia="pl-PL"/>
    </w:rPr>
  </w:style>
  <w:style w:type="paragraph" w:styleId="Poprawka">
    <w:name w:val="Revision"/>
    <w:hidden/>
    <w:uiPriority w:val="99"/>
    <w:semiHidden/>
    <w:rsid w:val="00F7345F"/>
    <w:pPr>
      <w:spacing w:after="0" w:line="240" w:lineRule="auto"/>
    </w:pPr>
    <w:rPr>
      <w:rFonts w:ascii="Arial" w:eastAsiaTheme="minorEastAsia" w:hAnsi="Arial" w:cs="Arial"/>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036569">
      <w:bodyDiv w:val="1"/>
      <w:marLeft w:val="0"/>
      <w:marRight w:val="0"/>
      <w:marTop w:val="0"/>
      <w:marBottom w:val="0"/>
      <w:divBdr>
        <w:top w:val="none" w:sz="0" w:space="0" w:color="auto"/>
        <w:left w:val="none" w:sz="0" w:space="0" w:color="auto"/>
        <w:bottom w:val="none" w:sz="0" w:space="0" w:color="auto"/>
        <w:right w:val="none" w:sz="0" w:space="0" w:color="auto"/>
      </w:divBdr>
    </w:div>
    <w:div w:id="185206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enefitia.pl/" TargetMode="External"/><Relationship Id="rId5" Type="http://schemas.openxmlformats.org/officeDocument/2006/relationships/footnotes" Target="footnotes.xml"/><Relationship Id="rId15" Type="http://schemas.openxmlformats.org/officeDocument/2006/relationships/image" Target="media/image4.png"/><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2419</Words>
  <Characters>14517</Characters>
  <Application>Microsoft Office Word</Application>
  <DocSecurity>0</DocSecurity>
  <Lines>120</Lines>
  <Paragraphs>33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Oliwia Olek</dc:creator>
  <cp:keywords/>
  <dc:description/>
  <cp:lastModifiedBy>Anna Szumińska</cp:lastModifiedBy>
  <cp:revision>4</cp:revision>
  <dcterms:created xsi:type="dcterms:W3CDTF">2023-05-18T12:03:00Z</dcterms:created>
  <dcterms:modified xsi:type="dcterms:W3CDTF">2023-05-18T12:07:00Z</dcterms:modified>
</cp:coreProperties>
</file>